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7FDDC" w14:textId="51A283A1" w:rsidR="003D38D3" w:rsidRDefault="003D38D3" w:rsidP="003D38D3">
      <w:r>
        <w:t>GROUP 21-11</w:t>
      </w:r>
    </w:p>
    <w:p w14:paraId="3552A8EE" w14:textId="77777777" w:rsidR="003D38D3" w:rsidRDefault="003D38D3" w:rsidP="003D38D3"/>
    <w:p w14:paraId="3F277B4B" w14:textId="28ECCEF0" w:rsidR="003D38D3" w:rsidRDefault="003D38D3" w:rsidP="003D38D3">
      <w:r>
        <w:rPr>
          <w:b/>
        </w:rPr>
        <w:t>MATERNAL MORTALITY RATE PREDICTION AND ADVISORY SYSTEM</w:t>
      </w:r>
    </w:p>
    <w:p w14:paraId="68B1B500" w14:textId="77777777" w:rsidR="003D38D3" w:rsidRDefault="003D38D3" w:rsidP="003D38D3"/>
    <w:p w14:paraId="0479A927" w14:textId="77777777" w:rsidR="003D38D3" w:rsidRDefault="003D38D3" w:rsidP="003D38D3">
      <w:r>
        <w:t>Software Design Document</w:t>
      </w:r>
    </w:p>
    <w:p w14:paraId="4A5B0313" w14:textId="77777777" w:rsidR="003D38D3" w:rsidRDefault="003D38D3" w:rsidP="003D38D3"/>
    <w:p w14:paraId="2091DBCD" w14:textId="77777777" w:rsidR="003D38D3" w:rsidRDefault="003D38D3" w:rsidP="003D38D3"/>
    <w:p w14:paraId="16AA1088" w14:textId="77777777" w:rsidR="003D38D3" w:rsidRDefault="003D38D3" w:rsidP="003D38D3"/>
    <w:p w14:paraId="1548E8B5" w14:textId="77777777" w:rsidR="003D38D3" w:rsidRDefault="003D38D3" w:rsidP="003D38D3"/>
    <w:p w14:paraId="29141D2E" w14:textId="77777777" w:rsidR="003D38D3" w:rsidRDefault="003D38D3" w:rsidP="003D38D3"/>
    <w:p w14:paraId="03B034BF" w14:textId="77777777" w:rsidR="003D38D3" w:rsidRDefault="003D38D3" w:rsidP="003D38D3"/>
    <w:p w14:paraId="19E43E5C" w14:textId="77777777" w:rsidR="003D38D3" w:rsidRDefault="003D38D3" w:rsidP="003D38D3"/>
    <w:p w14:paraId="64390106" w14:textId="77777777" w:rsidR="003D38D3" w:rsidRDefault="003D38D3" w:rsidP="003D38D3"/>
    <w:p w14:paraId="79E92675" w14:textId="77777777" w:rsidR="003D38D3" w:rsidRDefault="003D38D3" w:rsidP="003D38D3"/>
    <w:p w14:paraId="00754A33" w14:textId="77777777" w:rsidR="003D38D3" w:rsidRDefault="003D38D3" w:rsidP="003D38D3"/>
    <w:p w14:paraId="2EAC2506" w14:textId="77777777" w:rsidR="003D38D3" w:rsidRDefault="003D38D3" w:rsidP="003D38D3"/>
    <w:p w14:paraId="1D152E40" w14:textId="77777777" w:rsidR="003D38D3" w:rsidRDefault="003D38D3" w:rsidP="003D38D3"/>
    <w:p w14:paraId="509C0EC6" w14:textId="79302F6F" w:rsidR="003D38D3" w:rsidRPr="00E873EA" w:rsidRDefault="003D38D3" w:rsidP="003D38D3">
      <w:pPr>
        <w:rPr>
          <w:sz w:val="32"/>
        </w:rPr>
      </w:pPr>
      <w:r>
        <w:rPr>
          <w:b/>
          <w:sz w:val="32"/>
        </w:rPr>
        <w:t>Name (s)</w:t>
      </w:r>
      <w:r>
        <w:rPr>
          <w:sz w:val="32"/>
        </w:rPr>
        <w:t xml:space="preserve">: Kyanzi Hassan Musisi, Asiimwe Brenda Angel, Tindyebwa Fortunate Allan and </w:t>
      </w:r>
      <w:r w:rsidR="00771517">
        <w:rPr>
          <w:sz w:val="32"/>
        </w:rPr>
        <w:t>Wamala Edgar Watson</w:t>
      </w:r>
    </w:p>
    <w:p w14:paraId="0DEFA8FF" w14:textId="77777777" w:rsidR="003D38D3" w:rsidRDefault="003D38D3" w:rsidP="003D38D3">
      <w:r>
        <w:rPr>
          <w:b/>
          <w:sz w:val="32"/>
        </w:rPr>
        <w:t>Lab Section:</w:t>
      </w:r>
      <w:r>
        <w:rPr>
          <w:sz w:val="32"/>
        </w:rPr>
        <w:t xml:space="preserve"> College of Computing and Information Sciences, Software Engineering</w:t>
      </w:r>
    </w:p>
    <w:p w14:paraId="3E32FF60" w14:textId="12CB60FD" w:rsidR="003D38D3" w:rsidRDefault="003D38D3" w:rsidP="003D38D3">
      <w:pPr>
        <w:rPr>
          <w:sz w:val="32"/>
        </w:rPr>
      </w:pPr>
      <w:r>
        <w:rPr>
          <w:b/>
          <w:sz w:val="32"/>
        </w:rPr>
        <w:t>Workstation:</w:t>
      </w:r>
      <w:r>
        <w:rPr>
          <w:sz w:val="32"/>
        </w:rPr>
        <w:t xml:space="preserve"> Makerere University</w:t>
      </w:r>
    </w:p>
    <w:p w14:paraId="457BDD51" w14:textId="147FADE3" w:rsidR="003D38D3" w:rsidDel="004E1E30" w:rsidRDefault="003D38D3" w:rsidP="003D38D3">
      <w:pPr>
        <w:spacing w:after="160" w:line="259" w:lineRule="auto"/>
        <w:ind w:left="0" w:firstLine="0"/>
        <w:jc w:val="left"/>
        <w:rPr>
          <w:del w:id="1" w:author="Hassan Kyanzi" w:date="2022-01-26T18:01:00Z"/>
          <w:sz w:val="32"/>
        </w:rPr>
      </w:pPr>
      <w:r>
        <w:rPr>
          <w:sz w:val="32"/>
        </w:rPr>
        <w:br w:type="page"/>
      </w:r>
    </w:p>
    <w:sdt>
      <w:sdtPr>
        <w:id w:val="637079654"/>
        <w:docPartObj>
          <w:docPartGallery w:val="Table of Contents"/>
          <w:docPartUnique/>
        </w:docPartObj>
      </w:sdtPr>
      <w:sdtEndPr>
        <w:rPr>
          <w:b/>
          <w:bCs/>
          <w:noProof/>
        </w:rPr>
      </w:sdtEndPr>
      <w:sdtContent>
        <w:p w14:paraId="3BE6454B" w14:textId="77777777" w:rsidR="003D38D3" w:rsidRPr="000149E0" w:rsidRDefault="003D38D3" w:rsidP="004E1E30">
          <w:pPr>
            <w:spacing w:after="160" w:line="259" w:lineRule="auto"/>
            <w:ind w:left="0" w:firstLine="0"/>
            <w:jc w:val="left"/>
            <w:rPr>
              <w:b/>
              <w:sz w:val="28"/>
            </w:rPr>
            <w:pPrChange w:id="2" w:author="Hassan Kyanzi" w:date="2022-01-26T18:01:00Z">
              <w:pPr>
                <w:pStyle w:val="TOCHeading"/>
                <w:ind w:left="720" w:hanging="720"/>
                <w:jc w:val="center"/>
              </w:pPr>
            </w:pPrChange>
          </w:pPr>
          <w:r w:rsidRPr="000149E0">
            <w:rPr>
              <w:b/>
            </w:rPr>
            <w:t>Table of Contents</w:t>
          </w:r>
        </w:p>
        <w:p w14:paraId="7306C911" w14:textId="5BFBED16" w:rsidR="0066152B" w:rsidRDefault="003D38D3" w:rsidP="0066152B">
          <w:pPr>
            <w:pStyle w:val="TOC1"/>
            <w:rPr>
              <w:ins w:id="3" w:author="Hassan Kyanzi" w:date="2022-01-26T18:10:00Z"/>
              <w:rFonts w:asciiTheme="minorHAnsi" w:eastAsiaTheme="minorEastAsia" w:hAnsiTheme="minorHAnsi" w:cstheme="minorBidi"/>
              <w:noProof/>
              <w:color w:val="auto"/>
              <w:sz w:val="22"/>
              <w:lang w:val="en-UG" w:eastAsia="en-UG"/>
            </w:rPr>
            <w:pPrChange w:id="4" w:author="Hassan Kyanzi" w:date="2022-01-26T18:10:00Z">
              <w:pPr>
                <w:pStyle w:val="TOC1"/>
                <w:tabs>
                  <w:tab w:val="right" w:leader="dot" w:pos="9350"/>
                </w:tabs>
              </w:pPr>
            </w:pPrChange>
          </w:pPr>
          <w:r w:rsidRPr="000149E0">
            <w:rPr>
              <w:sz w:val="22"/>
            </w:rPr>
            <w:fldChar w:fldCharType="begin"/>
          </w:r>
          <w:r w:rsidRPr="000149E0">
            <w:rPr>
              <w:sz w:val="22"/>
            </w:rPr>
            <w:instrText xml:space="preserve"> TOC \o "1-3" \h \z \u </w:instrText>
          </w:r>
          <w:r w:rsidRPr="000149E0">
            <w:rPr>
              <w:sz w:val="22"/>
            </w:rPr>
            <w:fldChar w:fldCharType="separate"/>
          </w:r>
          <w:ins w:id="5" w:author="Hassan Kyanzi" w:date="2022-01-26T18:10:00Z">
            <w:r w:rsidR="0066152B" w:rsidRPr="00E16E35">
              <w:rPr>
                <w:rStyle w:val="Hyperlink"/>
                <w:noProof/>
              </w:rPr>
              <w:fldChar w:fldCharType="begin"/>
            </w:r>
            <w:r w:rsidR="0066152B" w:rsidRPr="00E16E35">
              <w:rPr>
                <w:rStyle w:val="Hyperlink"/>
                <w:noProof/>
              </w:rPr>
              <w:instrText xml:space="preserve"> </w:instrText>
            </w:r>
            <w:r w:rsidR="0066152B">
              <w:rPr>
                <w:noProof/>
              </w:rPr>
              <w:instrText>HYPERLINK \l "_Toc94113072"</w:instrText>
            </w:r>
            <w:r w:rsidR="0066152B" w:rsidRPr="00E16E35">
              <w:rPr>
                <w:rStyle w:val="Hyperlink"/>
                <w:noProof/>
              </w:rPr>
              <w:instrText xml:space="preserve"> </w:instrText>
            </w:r>
            <w:r w:rsidR="0066152B" w:rsidRPr="00E16E35">
              <w:rPr>
                <w:rStyle w:val="Hyperlink"/>
                <w:noProof/>
              </w:rPr>
            </w:r>
            <w:r w:rsidR="0066152B" w:rsidRPr="00E16E35">
              <w:rPr>
                <w:rStyle w:val="Hyperlink"/>
                <w:noProof/>
              </w:rPr>
              <w:fldChar w:fldCharType="separate"/>
            </w:r>
            <w:r w:rsidR="0066152B" w:rsidRPr="00E16E35">
              <w:rPr>
                <w:rStyle w:val="Hyperlink"/>
                <w:noProof/>
              </w:rPr>
              <w:t>1. INTRODUCTION</w:t>
            </w:r>
            <w:r w:rsidR="0066152B">
              <w:rPr>
                <w:noProof/>
                <w:webHidden/>
              </w:rPr>
              <w:tab/>
            </w:r>
            <w:r w:rsidR="0066152B">
              <w:rPr>
                <w:noProof/>
                <w:webHidden/>
              </w:rPr>
              <w:fldChar w:fldCharType="begin"/>
            </w:r>
            <w:r w:rsidR="0066152B">
              <w:rPr>
                <w:noProof/>
                <w:webHidden/>
              </w:rPr>
              <w:instrText xml:space="preserve"> PAGEREF _Toc94113072 \h </w:instrText>
            </w:r>
            <w:r w:rsidR="0066152B">
              <w:rPr>
                <w:noProof/>
                <w:webHidden/>
              </w:rPr>
            </w:r>
          </w:ins>
          <w:r w:rsidR="0066152B">
            <w:rPr>
              <w:noProof/>
              <w:webHidden/>
            </w:rPr>
            <w:fldChar w:fldCharType="separate"/>
          </w:r>
          <w:ins w:id="6" w:author="Hassan Kyanzi" w:date="2022-01-26T18:10:00Z">
            <w:r w:rsidR="0066152B">
              <w:rPr>
                <w:noProof/>
                <w:webHidden/>
              </w:rPr>
              <w:t>2</w:t>
            </w:r>
            <w:r w:rsidR="0066152B">
              <w:rPr>
                <w:noProof/>
                <w:webHidden/>
              </w:rPr>
              <w:fldChar w:fldCharType="end"/>
            </w:r>
            <w:r w:rsidR="0066152B" w:rsidRPr="00E16E35">
              <w:rPr>
                <w:rStyle w:val="Hyperlink"/>
                <w:noProof/>
              </w:rPr>
              <w:fldChar w:fldCharType="end"/>
            </w:r>
          </w:ins>
        </w:p>
        <w:p w14:paraId="665C749B" w14:textId="56AD157F" w:rsidR="0066152B" w:rsidRDefault="0066152B">
          <w:pPr>
            <w:pStyle w:val="TOC2"/>
            <w:tabs>
              <w:tab w:val="right" w:leader="dot" w:pos="9350"/>
            </w:tabs>
            <w:rPr>
              <w:ins w:id="7" w:author="Hassan Kyanzi" w:date="2022-01-26T18:10:00Z"/>
              <w:rFonts w:asciiTheme="minorHAnsi" w:eastAsiaTheme="minorEastAsia" w:hAnsiTheme="minorHAnsi" w:cstheme="minorBidi"/>
              <w:noProof/>
              <w:color w:val="auto"/>
              <w:sz w:val="22"/>
              <w:lang w:val="en-UG" w:eastAsia="en-UG"/>
            </w:rPr>
          </w:pPr>
          <w:ins w:id="8" w:author="Hassan Kyanzi" w:date="2022-01-26T18:10:00Z">
            <w:r w:rsidRPr="00E16E35">
              <w:rPr>
                <w:rStyle w:val="Hyperlink"/>
                <w:noProof/>
              </w:rPr>
              <w:fldChar w:fldCharType="begin"/>
            </w:r>
            <w:r w:rsidRPr="00E16E35">
              <w:rPr>
                <w:rStyle w:val="Hyperlink"/>
                <w:noProof/>
              </w:rPr>
              <w:instrText xml:space="preserve"> </w:instrText>
            </w:r>
            <w:r>
              <w:rPr>
                <w:noProof/>
              </w:rPr>
              <w:instrText>HYPERLINK \l "_Toc94113073"</w:instrText>
            </w:r>
            <w:r w:rsidRPr="00E16E35">
              <w:rPr>
                <w:rStyle w:val="Hyperlink"/>
                <w:noProof/>
              </w:rPr>
              <w:instrText xml:space="preserve"> </w:instrText>
            </w:r>
            <w:r w:rsidRPr="00E16E35">
              <w:rPr>
                <w:rStyle w:val="Hyperlink"/>
                <w:noProof/>
              </w:rPr>
            </w:r>
            <w:r w:rsidRPr="00E16E35">
              <w:rPr>
                <w:rStyle w:val="Hyperlink"/>
                <w:noProof/>
              </w:rPr>
              <w:fldChar w:fldCharType="separate"/>
            </w:r>
            <w:r w:rsidRPr="00E16E35">
              <w:rPr>
                <w:rStyle w:val="Hyperlink"/>
                <w:noProof/>
              </w:rPr>
              <w:t>1.1 Purpose</w:t>
            </w:r>
            <w:r>
              <w:rPr>
                <w:noProof/>
                <w:webHidden/>
              </w:rPr>
              <w:tab/>
            </w:r>
            <w:r>
              <w:rPr>
                <w:noProof/>
                <w:webHidden/>
              </w:rPr>
              <w:fldChar w:fldCharType="begin"/>
            </w:r>
            <w:r>
              <w:rPr>
                <w:noProof/>
                <w:webHidden/>
              </w:rPr>
              <w:instrText xml:space="preserve"> PAGEREF _Toc94113073 \h </w:instrText>
            </w:r>
            <w:r>
              <w:rPr>
                <w:noProof/>
                <w:webHidden/>
              </w:rPr>
            </w:r>
          </w:ins>
          <w:r>
            <w:rPr>
              <w:noProof/>
              <w:webHidden/>
            </w:rPr>
            <w:fldChar w:fldCharType="separate"/>
          </w:r>
          <w:ins w:id="9" w:author="Hassan Kyanzi" w:date="2022-01-26T18:10:00Z">
            <w:r>
              <w:rPr>
                <w:noProof/>
                <w:webHidden/>
              </w:rPr>
              <w:t>2</w:t>
            </w:r>
            <w:r>
              <w:rPr>
                <w:noProof/>
                <w:webHidden/>
              </w:rPr>
              <w:fldChar w:fldCharType="end"/>
            </w:r>
            <w:r w:rsidRPr="00E16E35">
              <w:rPr>
                <w:rStyle w:val="Hyperlink"/>
                <w:noProof/>
              </w:rPr>
              <w:fldChar w:fldCharType="end"/>
            </w:r>
          </w:ins>
        </w:p>
        <w:p w14:paraId="03F239A6" w14:textId="6BF49F30" w:rsidR="0066152B" w:rsidRDefault="0066152B">
          <w:pPr>
            <w:pStyle w:val="TOC2"/>
            <w:tabs>
              <w:tab w:val="right" w:leader="dot" w:pos="9350"/>
            </w:tabs>
            <w:rPr>
              <w:ins w:id="10" w:author="Hassan Kyanzi" w:date="2022-01-26T18:10:00Z"/>
              <w:rFonts w:asciiTheme="minorHAnsi" w:eastAsiaTheme="minorEastAsia" w:hAnsiTheme="minorHAnsi" w:cstheme="minorBidi"/>
              <w:noProof/>
              <w:color w:val="auto"/>
              <w:sz w:val="22"/>
              <w:lang w:val="en-UG" w:eastAsia="en-UG"/>
            </w:rPr>
          </w:pPr>
          <w:ins w:id="11" w:author="Hassan Kyanzi" w:date="2022-01-26T18:10:00Z">
            <w:r w:rsidRPr="00E16E35">
              <w:rPr>
                <w:rStyle w:val="Hyperlink"/>
                <w:noProof/>
              </w:rPr>
              <w:fldChar w:fldCharType="begin"/>
            </w:r>
            <w:r w:rsidRPr="00E16E35">
              <w:rPr>
                <w:rStyle w:val="Hyperlink"/>
                <w:noProof/>
              </w:rPr>
              <w:instrText xml:space="preserve"> </w:instrText>
            </w:r>
            <w:r>
              <w:rPr>
                <w:noProof/>
              </w:rPr>
              <w:instrText>HYPERLINK \l "_Toc94113074"</w:instrText>
            </w:r>
            <w:r w:rsidRPr="00E16E35">
              <w:rPr>
                <w:rStyle w:val="Hyperlink"/>
                <w:noProof/>
              </w:rPr>
              <w:instrText xml:space="preserve"> </w:instrText>
            </w:r>
            <w:r w:rsidRPr="00E16E35">
              <w:rPr>
                <w:rStyle w:val="Hyperlink"/>
                <w:noProof/>
              </w:rPr>
            </w:r>
            <w:r w:rsidRPr="00E16E35">
              <w:rPr>
                <w:rStyle w:val="Hyperlink"/>
                <w:noProof/>
              </w:rPr>
              <w:fldChar w:fldCharType="separate"/>
            </w:r>
            <w:r w:rsidRPr="00E16E35">
              <w:rPr>
                <w:rStyle w:val="Hyperlink"/>
                <w:noProof/>
              </w:rPr>
              <w:t>1.2 Scope</w:t>
            </w:r>
            <w:r>
              <w:rPr>
                <w:noProof/>
                <w:webHidden/>
              </w:rPr>
              <w:tab/>
            </w:r>
            <w:r>
              <w:rPr>
                <w:noProof/>
                <w:webHidden/>
              </w:rPr>
              <w:fldChar w:fldCharType="begin"/>
            </w:r>
            <w:r>
              <w:rPr>
                <w:noProof/>
                <w:webHidden/>
              </w:rPr>
              <w:instrText xml:space="preserve"> PAGEREF _Toc94113074 \h </w:instrText>
            </w:r>
            <w:r>
              <w:rPr>
                <w:noProof/>
                <w:webHidden/>
              </w:rPr>
            </w:r>
          </w:ins>
          <w:r>
            <w:rPr>
              <w:noProof/>
              <w:webHidden/>
            </w:rPr>
            <w:fldChar w:fldCharType="separate"/>
          </w:r>
          <w:ins w:id="12" w:author="Hassan Kyanzi" w:date="2022-01-26T18:10:00Z">
            <w:r>
              <w:rPr>
                <w:noProof/>
                <w:webHidden/>
              </w:rPr>
              <w:t>2</w:t>
            </w:r>
            <w:r>
              <w:rPr>
                <w:noProof/>
                <w:webHidden/>
              </w:rPr>
              <w:fldChar w:fldCharType="end"/>
            </w:r>
            <w:r w:rsidRPr="00E16E35">
              <w:rPr>
                <w:rStyle w:val="Hyperlink"/>
                <w:noProof/>
              </w:rPr>
              <w:fldChar w:fldCharType="end"/>
            </w:r>
          </w:ins>
        </w:p>
        <w:p w14:paraId="7E9A58E3" w14:textId="7230541F" w:rsidR="0066152B" w:rsidRDefault="0066152B">
          <w:pPr>
            <w:pStyle w:val="TOC2"/>
            <w:tabs>
              <w:tab w:val="right" w:leader="dot" w:pos="9350"/>
            </w:tabs>
            <w:rPr>
              <w:ins w:id="13" w:author="Hassan Kyanzi" w:date="2022-01-26T18:10:00Z"/>
              <w:rFonts w:asciiTheme="minorHAnsi" w:eastAsiaTheme="minorEastAsia" w:hAnsiTheme="minorHAnsi" w:cstheme="minorBidi"/>
              <w:noProof/>
              <w:color w:val="auto"/>
              <w:sz w:val="22"/>
              <w:lang w:val="en-UG" w:eastAsia="en-UG"/>
            </w:rPr>
          </w:pPr>
          <w:ins w:id="14" w:author="Hassan Kyanzi" w:date="2022-01-26T18:10:00Z">
            <w:r w:rsidRPr="00E16E35">
              <w:rPr>
                <w:rStyle w:val="Hyperlink"/>
                <w:noProof/>
              </w:rPr>
              <w:fldChar w:fldCharType="begin"/>
            </w:r>
            <w:r w:rsidRPr="00E16E35">
              <w:rPr>
                <w:rStyle w:val="Hyperlink"/>
                <w:noProof/>
              </w:rPr>
              <w:instrText xml:space="preserve"> </w:instrText>
            </w:r>
            <w:r>
              <w:rPr>
                <w:noProof/>
              </w:rPr>
              <w:instrText>HYPERLINK \l "_Toc94113075"</w:instrText>
            </w:r>
            <w:r w:rsidRPr="00E16E35">
              <w:rPr>
                <w:rStyle w:val="Hyperlink"/>
                <w:noProof/>
              </w:rPr>
              <w:instrText xml:space="preserve"> </w:instrText>
            </w:r>
            <w:r w:rsidRPr="00E16E35">
              <w:rPr>
                <w:rStyle w:val="Hyperlink"/>
                <w:noProof/>
              </w:rPr>
            </w:r>
            <w:r w:rsidRPr="00E16E35">
              <w:rPr>
                <w:rStyle w:val="Hyperlink"/>
                <w:noProof/>
              </w:rPr>
              <w:fldChar w:fldCharType="separate"/>
            </w:r>
            <w:r w:rsidRPr="00E16E35">
              <w:rPr>
                <w:rStyle w:val="Hyperlink"/>
                <w:noProof/>
              </w:rPr>
              <w:t>1.2.1 Geographical Scope</w:t>
            </w:r>
            <w:r>
              <w:rPr>
                <w:noProof/>
                <w:webHidden/>
              </w:rPr>
              <w:tab/>
            </w:r>
            <w:r>
              <w:rPr>
                <w:noProof/>
                <w:webHidden/>
              </w:rPr>
              <w:fldChar w:fldCharType="begin"/>
            </w:r>
            <w:r>
              <w:rPr>
                <w:noProof/>
                <w:webHidden/>
              </w:rPr>
              <w:instrText xml:space="preserve"> PAGEREF _Toc94113075 \h </w:instrText>
            </w:r>
            <w:r>
              <w:rPr>
                <w:noProof/>
                <w:webHidden/>
              </w:rPr>
            </w:r>
          </w:ins>
          <w:r>
            <w:rPr>
              <w:noProof/>
              <w:webHidden/>
            </w:rPr>
            <w:fldChar w:fldCharType="separate"/>
          </w:r>
          <w:ins w:id="15" w:author="Hassan Kyanzi" w:date="2022-01-26T18:10:00Z">
            <w:r>
              <w:rPr>
                <w:noProof/>
                <w:webHidden/>
              </w:rPr>
              <w:t>2</w:t>
            </w:r>
            <w:r>
              <w:rPr>
                <w:noProof/>
                <w:webHidden/>
              </w:rPr>
              <w:fldChar w:fldCharType="end"/>
            </w:r>
            <w:r w:rsidRPr="00E16E35">
              <w:rPr>
                <w:rStyle w:val="Hyperlink"/>
                <w:noProof/>
              </w:rPr>
              <w:fldChar w:fldCharType="end"/>
            </w:r>
          </w:ins>
        </w:p>
        <w:p w14:paraId="0250F687" w14:textId="1DB3A25A" w:rsidR="0066152B" w:rsidRDefault="0066152B">
          <w:pPr>
            <w:pStyle w:val="TOC2"/>
            <w:tabs>
              <w:tab w:val="right" w:leader="dot" w:pos="9350"/>
            </w:tabs>
            <w:rPr>
              <w:ins w:id="16" w:author="Hassan Kyanzi" w:date="2022-01-26T18:10:00Z"/>
              <w:rFonts w:asciiTheme="minorHAnsi" w:eastAsiaTheme="minorEastAsia" w:hAnsiTheme="minorHAnsi" w:cstheme="minorBidi"/>
              <w:noProof/>
              <w:color w:val="auto"/>
              <w:sz w:val="22"/>
              <w:lang w:val="en-UG" w:eastAsia="en-UG"/>
            </w:rPr>
          </w:pPr>
          <w:ins w:id="17" w:author="Hassan Kyanzi" w:date="2022-01-26T18:10:00Z">
            <w:r w:rsidRPr="00E16E35">
              <w:rPr>
                <w:rStyle w:val="Hyperlink"/>
                <w:noProof/>
              </w:rPr>
              <w:fldChar w:fldCharType="begin"/>
            </w:r>
            <w:r w:rsidRPr="00E16E35">
              <w:rPr>
                <w:rStyle w:val="Hyperlink"/>
                <w:noProof/>
              </w:rPr>
              <w:instrText xml:space="preserve"> </w:instrText>
            </w:r>
            <w:r>
              <w:rPr>
                <w:noProof/>
              </w:rPr>
              <w:instrText>HYPERLINK \l "_Toc94113076"</w:instrText>
            </w:r>
            <w:r w:rsidRPr="00E16E35">
              <w:rPr>
                <w:rStyle w:val="Hyperlink"/>
                <w:noProof/>
              </w:rPr>
              <w:instrText xml:space="preserve"> </w:instrText>
            </w:r>
            <w:r w:rsidRPr="00E16E35">
              <w:rPr>
                <w:rStyle w:val="Hyperlink"/>
                <w:noProof/>
              </w:rPr>
            </w:r>
            <w:r w:rsidRPr="00E16E35">
              <w:rPr>
                <w:rStyle w:val="Hyperlink"/>
                <w:noProof/>
              </w:rPr>
              <w:fldChar w:fldCharType="separate"/>
            </w:r>
            <w:r w:rsidRPr="00E16E35">
              <w:rPr>
                <w:rStyle w:val="Hyperlink"/>
                <w:noProof/>
              </w:rPr>
              <w:t>1.2.2 Technical Scope</w:t>
            </w:r>
            <w:r>
              <w:rPr>
                <w:noProof/>
                <w:webHidden/>
              </w:rPr>
              <w:tab/>
            </w:r>
            <w:r>
              <w:rPr>
                <w:noProof/>
                <w:webHidden/>
              </w:rPr>
              <w:fldChar w:fldCharType="begin"/>
            </w:r>
            <w:r>
              <w:rPr>
                <w:noProof/>
                <w:webHidden/>
              </w:rPr>
              <w:instrText xml:space="preserve"> PAGEREF _Toc94113076 \h </w:instrText>
            </w:r>
            <w:r>
              <w:rPr>
                <w:noProof/>
                <w:webHidden/>
              </w:rPr>
            </w:r>
          </w:ins>
          <w:r>
            <w:rPr>
              <w:noProof/>
              <w:webHidden/>
            </w:rPr>
            <w:fldChar w:fldCharType="separate"/>
          </w:r>
          <w:ins w:id="18" w:author="Hassan Kyanzi" w:date="2022-01-26T18:10:00Z">
            <w:r>
              <w:rPr>
                <w:noProof/>
                <w:webHidden/>
              </w:rPr>
              <w:t>2</w:t>
            </w:r>
            <w:r>
              <w:rPr>
                <w:noProof/>
                <w:webHidden/>
              </w:rPr>
              <w:fldChar w:fldCharType="end"/>
            </w:r>
            <w:r w:rsidRPr="00E16E35">
              <w:rPr>
                <w:rStyle w:val="Hyperlink"/>
                <w:noProof/>
              </w:rPr>
              <w:fldChar w:fldCharType="end"/>
            </w:r>
          </w:ins>
        </w:p>
        <w:p w14:paraId="770E4878" w14:textId="00CE9AE5" w:rsidR="0066152B" w:rsidRDefault="0066152B">
          <w:pPr>
            <w:pStyle w:val="TOC2"/>
            <w:tabs>
              <w:tab w:val="right" w:leader="dot" w:pos="9350"/>
            </w:tabs>
            <w:rPr>
              <w:ins w:id="19" w:author="Hassan Kyanzi" w:date="2022-01-26T18:10:00Z"/>
              <w:rFonts w:asciiTheme="minorHAnsi" w:eastAsiaTheme="minorEastAsia" w:hAnsiTheme="minorHAnsi" w:cstheme="minorBidi"/>
              <w:noProof/>
              <w:color w:val="auto"/>
              <w:sz w:val="22"/>
              <w:lang w:val="en-UG" w:eastAsia="en-UG"/>
            </w:rPr>
          </w:pPr>
          <w:ins w:id="20" w:author="Hassan Kyanzi" w:date="2022-01-26T18:10:00Z">
            <w:r w:rsidRPr="00E16E35">
              <w:rPr>
                <w:rStyle w:val="Hyperlink"/>
                <w:noProof/>
              </w:rPr>
              <w:fldChar w:fldCharType="begin"/>
            </w:r>
            <w:r w:rsidRPr="00E16E35">
              <w:rPr>
                <w:rStyle w:val="Hyperlink"/>
                <w:noProof/>
              </w:rPr>
              <w:instrText xml:space="preserve"> </w:instrText>
            </w:r>
            <w:r>
              <w:rPr>
                <w:noProof/>
              </w:rPr>
              <w:instrText>HYPERLINK \l "_Toc94113077"</w:instrText>
            </w:r>
            <w:r w:rsidRPr="00E16E35">
              <w:rPr>
                <w:rStyle w:val="Hyperlink"/>
                <w:noProof/>
              </w:rPr>
              <w:instrText xml:space="preserve"> </w:instrText>
            </w:r>
            <w:r w:rsidRPr="00E16E35">
              <w:rPr>
                <w:rStyle w:val="Hyperlink"/>
                <w:noProof/>
              </w:rPr>
            </w:r>
            <w:r w:rsidRPr="00E16E35">
              <w:rPr>
                <w:rStyle w:val="Hyperlink"/>
                <w:noProof/>
              </w:rPr>
              <w:fldChar w:fldCharType="separate"/>
            </w:r>
            <w:r w:rsidRPr="00E16E35">
              <w:rPr>
                <w:rStyle w:val="Hyperlink"/>
                <w:noProof/>
              </w:rPr>
              <w:t>1.3 Overview</w:t>
            </w:r>
            <w:r>
              <w:rPr>
                <w:noProof/>
                <w:webHidden/>
              </w:rPr>
              <w:tab/>
            </w:r>
            <w:r>
              <w:rPr>
                <w:noProof/>
                <w:webHidden/>
              </w:rPr>
              <w:fldChar w:fldCharType="begin"/>
            </w:r>
            <w:r>
              <w:rPr>
                <w:noProof/>
                <w:webHidden/>
              </w:rPr>
              <w:instrText xml:space="preserve"> PAGEREF _Toc94113077 \h </w:instrText>
            </w:r>
            <w:r>
              <w:rPr>
                <w:noProof/>
                <w:webHidden/>
              </w:rPr>
            </w:r>
          </w:ins>
          <w:r>
            <w:rPr>
              <w:noProof/>
              <w:webHidden/>
            </w:rPr>
            <w:fldChar w:fldCharType="separate"/>
          </w:r>
          <w:ins w:id="21" w:author="Hassan Kyanzi" w:date="2022-01-26T18:10:00Z">
            <w:r>
              <w:rPr>
                <w:noProof/>
                <w:webHidden/>
              </w:rPr>
              <w:t>3</w:t>
            </w:r>
            <w:r>
              <w:rPr>
                <w:noProof/>
                <w:webHidden/>
              </w:rPr>
              <w:fldChar w:fldCharType="end"/>
            </w:r>
            <w:r w:rsidRPr="00E16E35">
              <w:rPr>
                <w:rStyle w:val="Hyperlink"/>
                <w:noProof/>
              </w:rPr>
              <w:fldChar w:fldCharType="end"/>
            </w:r>
          </w:ins>
        </w:p>
        <w:p w14:paraId="79FF22F9" w14:textId="4D57F355" w:rsidR="0066152B" w:rsidRDefault="0066152B">
          <w:pPr>
            <w:pStyle w:val="TOC2"/>
            <w:tabs>
              <w:tab w:val="right" w:leader="dot" w:pos="9350"/>
            </w:tabs>
            <w:rPr>
              <w:ins w:id="22" w:author="Hassan Kyanzi" w:date="2022-01-26T18:10:00Z"/>
              <w:rFonts w:asciiTheme="minorHAnsi" w:eastAsiaTheme="minorEastAsia" w:hAnsiTheme="minorHAnsi" w:cstheme="minorBidi"/>
              <w:noProof/>
              <w:color w:val="auto"/>
              <w:sz w:val="22"/>
              <w:lang w:val="en-UG" w:eastAsia="en-UG"/>
            </w:rPr>
          </w:pPr>
          <w:ins w:id="23" w:author="Hassan Kyanzi" w:date="2022-01-26T18:10:00Z">
            <w:r w:rsidRPr="00E16E35">
              <w:rPr>
                <w:rStyle w:val="Hyperlink"/>
                <w:noProof/>
              </w:rPr>
              <w:fldChar w:fldCharType="begin"/>
            </w:r>
            <w:r w:rsidRPr="00E16E35">
              <w:rPr>
                <w:rStyle w:val="Hyperlink"/>
                <w:noProof/>
              </w:rPr>
              <w:instrText xml:space="preserve"> </w:instrText>
            </w:r>
            <w:r>
              <w:rPr>
                <w:noProof/>
              </w:rPr>
              <w:instrText>HYPERLINK \l "_Toc94113078"</w:instrText>
            </w:r>
            <w:r w:rsidRPr="00E16E35">
              <w:rPr>
                <w:rStyle w:val="Hyperlink"/>
                <w:noProof/>
              </w:rPr>
              <w:instrText xml:space="preserve"> </w:instrText>
            </w:r>
            <w:r w:rsidRPr="00E16E35">
              <w:rPr>
                <w:rStyle w:val="Hyperlink"/>
                <w:noProof/>
              </w:rPr>
            </w:r>
            <w:r w:rsidRPr="00E16E35">
              <w:rPr>
                <w:rStyle w:val="Hyperlink"/>
                <w:noProof/>
              </w:rPr>
              <w:fldChar w:fldCharType="separate"/>
            </w:r>
            <w:r w:rsidRPr="00E16E35">
              <w:rPr>
                <w:rStyle w:val="Hyperlink"/>
                <w:noProof/>
              </w:rPr>
              <w:t>1.4 Reference Material</w:t>
            </w:r>
            <w:r>
              <w:rPr>
                <w:noProof/>
                <w:webHidden/>
              </w:rPr>
              <w:tab/>
            </w:r>
            <w:r>
              <w:rPr>
                <w:noProof/>
                <w:webHidden/>
              </w:rPr>
              <w:fldChar w:fldCharType="begin"/>
            </w:r>
            <w:r>
              <w:rPr>
                <w:noProof/>
                <w:webHidden/>
              </w:rPr>
              <w:instrText xml:space="preserve"> PAGEREF _Toc94113078 \h </w:instrText>
            </w:r>
            <w:r>
              <w:rPr>
                <w:noProof/>
                <w:webHidden/>
              </w:rPr>
            </w:r>
          </w:ins>
          <w:r>
            <w:rPr>
              <w:noProof/>
              <w:webHidden/>
            </w:rPr>
            <w:fldChar w:fldCharType="separate"/>
          </w:r>
          <w:ins w:id="24" w:author="Hassan Kyanzi" w:date="2022-01-26T18:10:00Z">
            <w:r>
              <w:rPr>
                <w:noProof/>
                <w:webHidden/>
              </w:rPr>
              <w:t>3</w:t>
            </w:r>
            <w:r>
              <w:rPr>
                <w:noProof/>
                <w:webHidden/>
              </w:rPr>
              <w:fldChar w:fldCharType="end"/>
            </w:r>
            <w:r w:rsidRPr="00E16E35">
              <w:rPr>
                <w:rStyle w:val="Hyperlink"/>
                <w:noProof/>
              </w:rPr>
              <w:fldChar w:fldCharType="end"/>
            </w:r>
          </w:ins>
        </w:p>
        <w:p w14:paraId="4BED9348" w14:textId="6BFFA76F" w:rsidR="0066152B" w:rsidRDefault="0066152B">
          <w:pPr>
            <w:pStyle w:val="TOC2"/>
            <w:tabs>
              <w:tab w:val="right" w:leader="dot" w:pos="9350"/>
            </w:tabs>
            <w:rPr>
              <w:ins w:id="25" w:author="Hassan Kyanzi" w:date="2022-01-26T18:10:00Z"/>
              <w:rFonts w:asciiTheme="minorHAnsi" w:eastAsiaTheme="minorEastAsia" w:hAnsiTheme="minorHAnsi" w:cstheme="minorBidi"/>
              <w:noProof/>
              <w:color w:val="auto"/>
              <w:sz w:val="22"/>
              <w:lang w:val="en-UG" w:eastAsia="en-UG"/>
            </w:rPr>
          </w:pPr>
          <w:ins w:id="26" w:author="Hassan Kyanzi" w:date="2022-01-26T18:10:00Z">
            <w:r w:rsidRPr="00E16E35">
              <w:rPr>
                <w:rStyle w:val="Hyperlink"/>
                <w:noProof/>
              </w:rPr>
              <w:fldChar w:fldCharType="begin"/>
            </w:r>
            <w:r w:rsidRPr="00E16E35">
              <w:rPr>
                <w:rStyle w:val="Hyperlink"/>
                <w:noProof/>
              </w:rPr>
              <w:instrText xml:space="preserve"> </w:instrText>
            </w:r>
            <w:r>
              <w:rPr>
                <w:noProof/>
              </w:rPr>
              <w:instrText>HYPERLINK \l "_Toc94113079"</w:instrText>
            </w:r>
            <w:r w:rsidRPr="00E16E35">
              <w:rPr>
                <w:rStyle w:val="Hyperlink"/>
                <w:noProof/>
              </w:rPr>
              <w:instrText xml:space="preserve"> </w:instrText>
            </w:r>
            <w:r w:rsidRPr="00E16E35">
              <w:rPr>
                <w:rStyle w:val="Hyperlink"/>
                <w:noProof/>
              </w:rPr>
            </w:r>
            <w:r w:rsidRPr="00E16E35">
              <w:rPr>
                <w:rStyle w:val="Hyperlink"/>
                <w:noProof/>
              </w:rPr>
              <w:fldChar w:fldCharType="separate"/>
            </w:r>
            <w:r w:rsidRPr="00E16E35">
              <w:rPr>
                <w:rStyle w:val="Hyperlink"/>
                <w:noProof/>
              </w:rPr>
              <w:t>1.5 Definitions and Acronyms</w:t>
            </w:r>
            <w:r>
              <w:rPr>
                <w:noProof/>
                <w:webHidden/>
              </w:rPr>
              <w:tab/>
            </w:r>
            <w:r>
              <w:rPr>
                <w:noProof/>
                <w:webHidden/>
              </w:rPr>
              <w:fldChar w:fldCharType="begin"/>
            </w:r>
            <w:r>
              <w:rPr>
                <w:noProof/>
                <w:webHidden/>
              </w:rPr>
              <w:instrText xml:space="preserve"> PAGEREF _Toc94113079 \h </w:instrText>
            </w:r>
            <w:r>
              <w:rPr>
                <w:noProof/>
                <w:webHidden/>
              </w:rPr>
            </w:r>
          </w:ins>
          <w:r>
            <w:rPr>
              <w:noProof/>
              <w:webHidden/>
            </w:rPr>
            <w:fldChar w:fldCharType="separate"/>
          </w:r>
          <w:ins w:id="27" w:author="Hassan Kyanzi" w:date="2022-01-26T18:10:00Z">
            <w:r>
              <w:rPr>
                <w:noProof/>
                <w:webHidden/>
              </w:rPr>
              <w:t>4</w:t>
            </w:r>
            <w:r>
              <w:rPr>
                <w:noProof/>
                <w:webHidden/>
              </w:rPr>
              <w:fldChar w:fldCharType="end"/>
            </w:r>
            <w:r w:rsidRPr="00E16E35">
              <w:rPr>
                <w:rStyle w:val="Hyperlink"/>
                <w:noProof/>
              </w:rPr>
              <w:fldChar w:fldCharType="end"/>
            </w:r>
          </w:ins>
        </w:p>
        <w:p w14:paraId="74380F7D" w14:textId="4F0C1DB3" w:rsidR="0066152B" w:rsidRDefault="0066152B" w:rsidP="0066152B">
          <w:pPr>
            <w:pStyle w:val="TOC1"/>
            <w:rPr>
              <w:ins w:id="28" w:author="Hassan Kyanzi" w:date="2022-01-26T18:10:00Z"/>
              <w:rFonts w:asciiTheme="minorHAnsi" w:eastAsiaTheme="minorEastAsia" w:hAnsiTheme="minorHAnsi" w:cstheme="minorBidi"/>
              <w:noProof/>
              <w:color w:val="auto"/>
              <w:sz w:val="22"/>
              <w:lang w:val="en-UG" w:eastAsia="en-UG"/>
            </w:rPr>
            <w:pPrChange w:id="29" w:author="Hassan Kyanzi" w:date="2022-01-26T18:10:00Z">
              <w:pPr>
                <w:pStyle w:val="TOC1"/>
                <w:tabs>
                  <w:tab w:val="right" w:leader="dot" w:pos="9350"/>
                </w:tabs>
              </w:pPr>
            </w:pPrChange>
          </w:pPr>
          <w:ins w:id="30" w:author="Hassan Kyanzi" w:date="2022-01-26T18:10:00Z">
            <w:r w:rsidRPr="00E16E35">
              <w:rPr>
                <w:rStyle w:val="Hyperlink"/>
                <w:noProof/>
              </w:rPr>
              <w:fldChar w:fldCharType="begin"/>
            </w:r>
            <w:r w:rsidRPr="00E16E35">
              <w:rPr>
                <w:rStyle w:val="Hyperlink"/>
                <w:noProof/>
              </w:rPr>
              <w:instrText xml:space="preserve"> </w:instrText>
            </w:r>
            <w:r>
              <w:rPr>
                <w:noProof/>
              </w:rPr>
              <w:instrText>HYPERLINK \l "_Toc94113080"</w:instrText>
            </w:r>
            <w:r w:rsidRPr="00E16E35">
              <w:rPr>
                <w:rStyle w:val="Hyperlink"/>
                <w:noProof/>
              </w:rPr>
              <w:instrText xml:space="preserve"> </w:instrText>
            </w:r>
            <w:r w:rsidRPr="00E16E35">
              <w:rPr>
                <w:rStyle w:val="Hyperlink"/>
                <w:noProof/>
              </w:rPr>
            </w:r>
            <w:r w:rsidRPr="00E16E35">
              <w:rPr>
                <w:rStyle w:val="Hyperlink"/>
                <w:noProof/>
              </w:rPr>
              <w:fldChar w:fldCharType="separate"/>
            </w:r>
            <w:r w:rsidRPr="00E16E35">
              <w:rPr>
                <w:rStyle w:val="Hyperlink"/>
                <w:noProof/>
              </w:rPr>
              <w:t>2. SYSTEM OVERVIEW</w:t>
            </w:r>
            <w:r>
              <w:rPr>
                <w:noProof/>
                <w:webHidden/>
              </w:rPr>
              <w:tab/>
            </w:r>
            <w:r>
              <w:rPr>
                <w:noProof/>
                <w:webHidden/>
              </w:rPr>
              <w:fldChar w:fldCharType="begin"/>
            </w:r>
            <w:r>
              <w:rPr>
                <w:noProof/>
                <w:webHidden/>
              </w:rPr>
              <w:instrText xml:space="preserve"> PAGEREF _Toc94113080 \h </w:instrText>
            </w:r>
            <w:r>
              <w:rPr>
                <w:noProof/>
                <w:webHidden/>
              </w:rPr>
            </w:r>
          </w:ins>
          <w:r>
            <w:rPr>
              <w:noProof/>
              <w:webHidden/>
            </w:rPr>
            <w:fldChar w:fldCharType="separate"/>
          </w:r>
          <w:ins w:id="31" w:author="Hassan Kyanzi" w:date="2022-01-26T18:10:00Z">
            <w:r>
              <w:rPr>
                <w:noProof/>
                <w:webHidden/>
              </w:rPr>
              <w:t>4</w:t>
            </w:r>
            <w:r>
              <w:rPr>
                <w:noProof/>
                <w:webHidden/>
              </w:rPr>
              <w:fldChar w:fldCharType="end"/>
            </w:r>
            <w:r w:rsidRPr="00E16E35">
              <w:rPr>
                <w:rStyle w:val="Hyperlink"/>
                <w:noProof/>
              </w:rPr>
              <w:fldChar w:fldCharType="end"/>
            </w:r>
          </w:ins>
        </w:p>
        <w:p w14:paraId="25B7228D" w14:textId="0E4DB29F" w:rsidR="0066152B" w:rsidRDefault="0066152B" w:rsidP="0066152B">
          <w:pPr>
            <w:pStyle w:val="TOC1"/>
            <w:rPr>
              <w:ins w:id="32" w:author="Hassan Kyanzi" w:date="2022-01-26T18:10:00Z"/>
              <w:rFonts w:asciiTheme="minorHAnsi" w:eastAsiaTheme="minorEastAsia" w:hAnsiTheme="minorHAnsi" w:cstheme="minorBidi"/>
              <w:noProof/>
              <w:color w:val="auto"/>
              <w:sz w:val="22"/>
              <w:lang w:val="en-UG" w:eastAsia="en-UG"/>
            </w:rPr>
            <w:pPrChange w:id="33" w:author="Hassan Kyanzi" w:date="2022-01-26T18:10:00Z">
              <w:pPr>
                <w:pStyle w:val="TOC1"/>
                <w:tabs>
                  <w:tab w:val="right" w:leader="dot" w:pos="9350"/>
                </w:tabs>
              </w:pPr>
            </w:pPrChange>
          </w:pPr>
          <w:ins w:id="34" w:author="Hassan Kyanzi" w:date="2022-01-26T18:10:00Z">
            <w:r w:rsidRPr="00E16E35">
              <w:rPr>
                <w:rStyle w:val="Hyperlink"/>
                <w:noProof/>
              </w:rPr>
              <w:fldChar w:fldCharType="begin"/>
            </w:r>
            <w:r w:rsidRPr="00E16E35">
              <w:rPr>
                <w:rStyle w:val="Hyperlink"/>
                <w:noProof/>
              </w:rPr>
              <w:instrText xml:space="preserve"> </w:instrText>
            </w:r>
            <w:r>
              <w:rPr>
                <w:noProof/>
              </w:rPr>
              <w:instrText>HYPERLINK \l "_Toc94113081"</w:instrText>
            </w:r>
            <w:r w:rsidRPr="00E16E35">
              <w:rPr>
                <w:rStyle w:val="Hyperlink"/>
                <w:noProof/>
              </w:rPr>
              <w:instrText xml:space="preserve"> </w:instrText>
            </w:r>
            <w:r w:rsidRPr="00E16E35">
              <w:rPr>
                <w:rStyle w:val="Hyperlink"/>
                <w:noProof/>
              </w:rPr>
            </w:r>
            <w:r w:rsidRPr="00E16E35">
              <w:rPr>
                <w:rStyle w:val="Hyperlink"/>
                <w:noProof/>
              </w:rPr>
              <w:fldChar w:fldCharType="separate"/>
            </w:r>
            <w:r w:rsidRPr="00E16E35">
              <w:rPr>
                <w:rStyle w:val="Hyperlink"/>
                <w:noProof/>
              </w:rPr>
              <w:t>3. SYSTEM ARCHITECTURE</w:t>
            </w:r>
            <w:r>
              <w:rPr>
                <w:noProof/>
                <w:webHidden/>
              </w:rPr>
              <w:tab/>
            </w:r>
            <w:r>
              <w:rPr>
                <w:noProof/>
                <w:webHidden/>
              </w:rPr>
              <w:fldChar w:fldCharType="begin"/>
            </w:r>
            <w:r>
              <w:rPr>
                <w:noProof/>
                <w:webHidden/>
              </w:rPr>
              <w:instrText xml:space="preserve"> PAGEREF _Toc94113081 \h </w:instrText>
            </w:r>
            <w:r>
              <w:rPr>
                <w:noProof/>
                <w:webHidden/>
              </w:rPr>
            </w:r>
          </w:ins>
          <w:r>
            <w:rPr>
              <w:noProof/>
              <w:webHidden/>
            </w:rPr>
            <w:fldChar w:fldCharType="separate"/>
          </w:r>
          <w:ins w:id="35" w:author="Hassan Kyanzi" w:date="2022-01-26T18:10:00Z">
            <w:r>
              <w:rPr>
                <w:noProof/>
                <w:webHidden/>
              </w:rPr>
              <w:t>6</w:t>
            </w:r>
            <w:r>
              <w:rPr>
                <w:noProof/>
                <w:webHidden/>
              </w:rPr>
              <w:fldChar w:fldCharType="end"/>
            </w:r>
            <w:r w:rsidRPr="00E16E35">
              <w:rPr>
                <w:rStyle w:val="Hyperlink"/>
                <w:noProof/>
              </w:rPr>
              <w:fldChar w:fldCharType="end"/>
            </w:r>
          </w:ins>
        </w:p>
        <w:p w14:paraId="7DB543AD" w14:textId="40EF399D" w:rsidR="0066152B" w:rsidRDefault="0066152B">
          <w:pPr>
            <w:pStyle w:val="TOC2"/>
            <w:tabs>
              <w:tab w:val="right" w:leader="dot" w:pos="9350"/>
            </w:tabs>
            <w:rPr>
              <w:ins w:id="36" w:author="Hassan Kyanzi" w:date="2022-01-26T18:10:00Z"/>
              <w:rFonts w:asciiTheme="minorHAnsi" w:eastAsiaTheme="minorEastAsia" w:hAnsiTheme="minorHAnsi" w:cstheme="minorBidi"/>
              <w:noProof/>
              <w:color w:val="auto"/>
              <w:sz w:val="22"/>
              <w:lang w:val="en-UG" w:eastAsia="en-UG"/>
            </w:rPr>
          </w:pPr>
          <w:ins w:id="37" w:author="Hassan Kyanzi" w:date="2022-01-26T18:10:00Z">
            <w:r w:rsidRPr="00E16E35">
              <w:rPr>
                <w:rStyle w:val="Hyperlink"/>
                <w:noProof/>
              </w:rPr>
              <w:fldChar w:fldCharType="begin"/>
            </w:r>
            <w:r w:rsidRPr="00E16E35">
              <w:rPr>
                <w:rStyle w:val="Hyperlink"/>
                <w:noProof/>
              </w:rPr>
              <w:instrText xml:space="preserve"> </w:instrText>
            </w:r>
            <w:r>
              <w:rPr>
                <w:noProof/>
              </w:rPr>
              <w:instrText>HYPERLINK \l "_Toc94113082"</w:instrText>
            </w:r>
            <w:r w:rsidRPr="00E16E35">
              <w:rPr>
                <w:rStyle w:val="Hyperlink"/>
                <w:noProof/>
              </w:rPr>
              <w:instrText xml:space="preserve"> </w:instrText>
            </w:r>
            <w:r w:rsidRPr="00E16E35">
              <w:rPr>
                <w:rStyle w:val="Hyperlink"/>
                <w:noProof/>
              </w:rPr>
            </w:r>
            <w:r w:rsidRPr="00E16E35">
              <w:rPr>
                <w:rStyle w:val="Hyperlink"/>
                <w:noProof/>
              </w:rPr>
              <w:fldChar w:fldCharType="separate"/>
            </w:r>
            <w:r w:rsidRPr="00E16E35">
              <w:rPr>
                <w:rStyle w:val="Hyperlink"/>
                <w:noProof/>
              </w:rPr>
              <w:t>3.1 Architectural Design</w:t>
            </w:r>
            <w:r>
              <w:rPr>
                <w:noProof/>
                <w:webHidden/>
              </w:rPr>
              <w:tab/>
            </w:r>
            <w:r>
              <w:rPr>
                <w:noProof/>
                <w:webHidden/>
              </w:rPr>
              <w:fldChar w:fldCharType="begin"/>
            </w:r>
            <w:r>
              <w:rPr>
                <w:noProof/>
                <w:webHidden/>
              </w:rPr>
              <w:instrText xml:space="preserve"> PAGEREF _Toc94113082 \h </w:instrText>
            </w:r>
            <w:r>
              <w:rPr>
                <w:noProof/>
                <w:webHidden/>
              </w:rPr>
            </w:r>
          </w:ins>
          <w:r>
            <w:rPr>
              <w:noProof/>
              <w:webHidden/>
            </w:rPr>
            <w:fldChar w:fldCharType="separate"/>
          </w:r>
          <w:ins w:id="38" w:author="Hassan Kyanzi" w:date="2022-01-26T18:10:00Z">
            <w:r>
              <w:rPr>
                <w:noProof/>
                <w:webHidden/>
              </w:rPr>
              <w:t>6</w:t>
            </w:r>
            <w:r>
              <w:rPr>
                <w:noProof/>
                <w:webHidden/>
              </w:rPr>
              <w:fldChar w:fldCharType="end"/>
            </w:r>
            <w:r w:rsidRPr="00E16E35">
              <w:rPr>
                <w:rStyle w:val="Hyperlink"/>
                <w:noProof/>
              </w:rPr>
              <w:fldChar w:fldCharType="end"/>
            </w:r>
          </w:ins>
        </w:p>
        <w:p w14:paraId="2DF2367D" w14:textId="187C0199" w:rsidR="0066152B" w:rsidRDefault="0066152B">
          <w:pPr>
            <w:pStyle w:val="TOC2"/>
            <w:tabs>
              <w:tab w:val="right" w:leader="dot" w:pos="9350"/>
            </w:tabs>
            <w:rPr>
              <w:ins w:id="39" w:author="Hassan Kyanzi" w:date="2022-01-26T18:10:00Z"/>
              <w:rFonts w:asciiTheme="minorHAnsi" w:eastAsiaTheme="minorEastAsia" w:hAnsiTheme="minorHAnsi" w:cstheme="minorBidi"/>
              <w:noProof/>
              <w:color w:val="auto"/>
              <w:sz w:val="22"/>
              <w:lang w:val="en-UG" w:eastAsia="en-UG"/>
            </w:rPr>
          </w:pPr>
          <w:ins w:id="40" w:author="Hassan Kyanzi" w:date="2022-01-26T18:10:00Z">
            <w:r w:rsidRPr="00E16E35">
              <w:rPr>
                <w:rStyle w:val="Hyperlink"/>
                <w:noProof/>
              </w:rPr>
              <w:fldChar w:fldCharType="begin"/>
            </w:r>
            <w:r w:rsidRPr="00E16E35">
              <w:rPr>
                <w:rStyle w:val="Hyperlink"/>
                <w:noProof/>
              </w:rPr>
              <w:instrText xml:space="preserve"> </w:instrText>
            </w:r>
            <w:r>
              <w:rPr>
                <w:noProof/>
              </w:rPr>
              <w:instrText>HYPERLINK \l "_Toc94113083"</w:instrText>
            </w:r>
            <w:r w:rsidRPr="00E16E35">
              <w:rPr>
                <w:rStyle w:val="Hyperlink"/>
                <w:noProof/>
              </w:rPr>
              <w:instrText xml:space="preserve"> </w:instrText>
            </w:r>
            <w:r w:rsidRPr="00E16E35">
              <w:rPr>
                <w:rStyle w:val="Hyperlink"/>
                <w:noProof/>
              </w:rPr>
            </w:r>
            <w:r w:rsidRPr="00E16E35">
              <w:rPr>
                <w:rStyle w:val="Hyperlink"/>
                <w:noProof/>
              </w:rPr>
              <w:fldChar w:fldCharType="separate"/>
            </w:r>
            <w:r w:rsidRPr="00E16E35">
              <w:rPr>
                <w:rStyle w:val="Hyperlink"/>
                <w:noProof/>
              </w:rPr>
              <w:t>3.2 Decomposition Description</w:t>
            </w:r>
            <w:r>
              <w:rPr>
                <w:noProof/>
                <w:webHidden/>
              </w:rPr>
              <w:tab/>
            </w:r>
            <w:r>
              <w:rPr>
                <w:noProof/>
                <w:webHidden/>
              </w:rPr>
              <w:fldChar w:fldCharType="begin"/>
            </w:r>
            <w:r>
              <w:rPr>
                <w:noProof/>
                <w:webHidden/>
              </w:rPr>
              <w:instrText xml:space="preserve"> PAGEREF _Toc94113083 \h </w:instrText>
            </w:r>
            <w:r>
              <w:rPr>
                <w:noProof/>
                <w:webHidden/>
              </w:rPr>
            </w:r>
          </w:ins>
          <w:r>
            <w:rPr>
              <w:noProof/>
              <w:webHidden/>
            </w:rPr>
            <w:fldChar w:fldCharType="separate"/>
          </w:r>
          <w:ins w:id="41" w:author="Hassan Kyanzi" w:date="2022-01-26T18:10:00Z">
            <w:r>
              <w:rPr>
                <w:noProof/>
                <w:webHidden/>
              </w:rPr>
              <w:t>7</w:t>
            </w:r>
            <w:r>
              <w:rPr>
                <w:noProof/>
                <w:webHidden/>
              </w:rPr>
              <w:fldChar w:fldCharType="end"/>
            </w:r>
            <w:r w:rsidRPr="00E16E35">
              <w:rPr>
                <w:rStyle w:val="Hyperlink"/>
                <w:noProof/>
              </w:rPr>
              <w:fldChar w:fldCharType="end"/>
            </w:r>
          </w:ins>
        </w:p>
        <w:p w14:paraId="40212FF4" w14:textId="16C3E793" w:rsidR="0066152B" w:rsidRDefault="0066152B">
          <w:pPr>
            <w:pStyle w:val="TOC2"/>
            <w:tabs>
              <w:tab w:val="right" w:leader="dot" w:pos="9350"/>
            </w:tabs>
            <w:rPr>
              <w:ins w:id="42" w:author="Hassan Kyanzi" w:date="2022-01-26T18:10:00Z"/>
              <w:rFonts w:asciiTheme="minorHAnsi" w:eastAsiaTheme="minorEastAsia" w:hAnsiTheme="minorHAnsi" w:cstheme="minorBidi"/>
              <w:noProof/>
              <w:color w:val="auto"/>
              <w:sz w:val="22"/>
              <w:lang w:val="en-UG" w:eastAsia="en-UG"/>
            </w:rPr>
          </w:pPr>
          <w:ins w:id="43" w:author="Hassan Kyanzi" w:date="2022-01-26T18:10:00Z">
            <w:r w:rsidRPr="00E16E35">
              <w:rPr>
                <w:rStyle w:val="Hyperlink"/>
                <w:noProof/>
              </w:rPr>
              <w:fldChar w:fldCharType="begin"/>
            </w:r>
            <w:r w:rsidRPr="00E16E35">
              <w:rPr>
                <w:rStyle w:val="Hyperlink"/>
                <w:noProof/>
              </w:rPr>
              <w:instrText xml:space="preserve"> </w:instrText>
            </w:r>
            <w:r>
              <w:rPr>
                <w:noProof/>
              </w:rPr>
              <w:instrText>HYPERLINK \l "_Toc94113084"</w:instrText>
            </w:r>
            <w:r w:rsidRPr="00E16E35">
              <w:rPr>
                <w:rStyle w:val="Hyperlink"/>
                <w:noProof/>
              </w:rPr>
              <w:instrText xml:space="preserve"> </w:instrText>
            </w:r>
            <w:r w:rsidRPr="00E16E35">
              <w:rPr>
                <w:rStyle w:val="Hyperlink"/>
                <w:noProof/>
              </w:rPr>
            </w:r>
            <w:r w:rsidRPr="00E16E35">
              <w:rPr>
                <w:rStyle w:val="Hyperlink"/>
                <w:noProof/>
              </w:rPr>
              <w:fldChar w:fldCharType="separate"/>
            </w:r>
            <w:r w:rsidRPr="00E16E35">
              <w:rPr>
                <w:rStyle w:val="Hyperlink"/>
                <w:noProof/>
              </w:rPr>
              <w:t>3.3 Design Rationale</w:t>
            </w:r>
            <w:r>
              <w:rPr>
                <w:noProof/>
                <w:webHidden/>
              </w:rPr>
              <w:tab/>
            </w:r>
            <w:r>
              <w:rPr>
                <w:noProof/>
                <w:webHidden/>
              </w:rPr>
              <w:fldChar w:fldCharType="begin"/>
            </w:r>
            <w:r>
              <w:rPr>
                <w:noProof/>
                <w:webHidden/>
              </w:rPr>
              <w:instrText xml:space="preserve"> PAGEREF _Toc94113084 \h </w:instrText>
            </w:r>
            <w:r>
              <w:rPr>
                <w:noProof/>
                <w:webHidden/>
              </w:rPr>
            </w:r>
          </w:ins>
          <w:r>
            <w:rPr>
              <w:noProof/>
              <w:webHidden/>
            </w:rPr>
            <w:fldChar w:fldCharType="separate"/>
          </w:r>
          <w:ins w:id="44" w:author="Hassan Kyanzi" w:date="2022-01-26T18:10:00Z">
            <w:r>
              <w:rPr>
                <w:noProof/>
                <w:webHidden/>
              </w:rPr>
              <w:t>9</w:t>
            </w:r>
            <w:r>
              <w:rPr>
                <w:noProof/>
                <w:webHidden/>
              </w:rPr>
              <w:fldChar w:fldCharType="end"/>
            </w:r>
            <w:r w:rsidRPr="00E16E35">
              <w:rPr>
                <w:rStyle w:val="Hyperlink"/>
                <w:noProof/>
              </w:rPr>
              <w:fldChar w:fldCharType="end"/>
            </w:r>
          </w:ins>
        </w:p>
        <w:p w14:paraId="5439759C" w14:textId="3BF43C1F" w:rsidR="0066152B" w:rsidRDefault="0066152B">
          <w:pPr>
            <w:pStyle w:val="TOC2"/>
            <w:tabs>
              <w:tab w:val="right" w:leader="dot" w:pos="9350"/>
            </w:tabs>
            <w:rPr>
              <w:ins w:id="45" w:author="Hassan Kyanzi" w:date="2022-01-26T18:10:00Z"/>
              <w:rFonts w:asciiTheme="minorHAnsi" w:eastAsiaTheme="minorEastAsia" w:hAnsiTheme="minorHAnsi" w:cstheme="minorBidi"/>
              <w:noProof/>
              <w:color w:val="auto"/>
              <w:sz w:val="22"/>
              <w:lang w:val="en-UG" w:eastAsia="en-UG"/>
            </w:rPr>
          </w:pPr>
          <w:ins w:id="46" w:author="Hassan Kyanzi" w:date="2022-01-26T18:10:00Z">
            <w:r w:rsidRPr="00E16E35">
              <w:rPr>
                <w:rStyle w:val="Hyperlink"/>
                <w:noProof/>
              </w:rPr>
              <w:fldChar w:fldCharType="begin"/>
            </w:r>
            <w:r w:rsidRPr="00E16E35">
              <w:rPr>
                <w:rStyle w:val="Hyperlink"/>
                <w:noProof/>
              </w:rPr>
              <w:instrText xml:space="preserve"> </w:instrText>
            </w:r>
            <w:r>
              <w:rPr>
                <w:noProof/>
              </w:rPr>
              <w:instrText>HYPERLINK \l "_Toc94113085"</w:instrText>
            </w:r>
            <w:r w:rsidRPr="00E16E35">
              <w:rPr>
                <w:rStyle w:val="Hyperlink"/>
                <w:noProof/>
              </w:rPr>
              <w:instrText xml:space="preserve"> </w:instrText>
            </w:r>
            <w:r w:rsidRPr="00E16E35">
              <w:rPr>
                <w:rStyle w:val="Hyperlink"/>
                <w:noProof/>
              </w:rPr>
            </w:r>
            <w:r w:rsidRPr="00E16E35">
              <w:rPr>
                <w:rStyle w:val="Hyperlink"/>
                <w:noProof/>
              </w:rPr>
              <w:fldChar w:fldCharType="separate"/>
            </w:r>
            <w:r w:rsidRPr="00E16E35">
              <w:rPr>
                <w:rStyle w:val="Hyperlink"/>
                <w:noProof/>
              </w:rPr>
              <w:t>3.4 Design Patterns</w:t>
            </w:r>
            <w:r>
              <w:rPr>
                <w:noProof/>
                <w:webHidden/>
              </w:rPr>
              <w:tab/>
            </w:r>
            <w:r>
              <w:rPr>
                <w:noProof/>
                <w:webHidden/>
              </w:rPr>
              <w:fldChar w:fldCharType="begin"/>
            </w:r>
            <w:r>
              <w:rPr>
                <w:noProof/>
                <w:webHidden/>
              </w:rPr>
              <w:instrText xml:space="preserve"> PAGEREF _Toc94113085 \h </w:instrText>
            </w:r>
            <w:r>
              <w:rPr>
                <w:noProof/>
                <w:webHidden/>
              </w:rPr>
            </w:r>
          </w:ins>
          <w:r>
            <w:rPr>
              <w:noProof/>
              <w:webHidden/>
            </w:rPr>
            <w:fldChar w:fldCharType="separate"/>
          </w:r>
          <w:ins w:id="47" w:author="Hassan Kyanzi" w:date="2022-01-26T18:10:00Z">
            <w:r>
              <w:rPr>
                <w:noProof/>
                <w:webHidden/>
              </w:rPr>
              <w:t>10</w:t>
            </w:r>
            <w:r>
              <w:rPr>
                <w:noProof/>
                <w:webHidden/>
              </w:rPr>
              <w:fldChar w:fldCharType="end"/>
            </w:r>
            <w:r w:rsidRPr="00E16E35">
              <w:rPr>
                <w:rStyle w:val="Hyperlink"/>
                <w:noProof/>
              </w:rPr>
              <w:fldChar w:fldCharType="end"/>
            </w:r>
          </w:ins>
        </w:p>
        <w:p w14:paraId="3B61D6EF" w14:textId="03A53A10" w:rsidR="0066152B" w:rsidRDefault="0066152B">
          <w:pPr>
            <w:pStyle w:val="TOC3"/>
            <w:tabs>
              <w:tab w:val="right" w:leader="dot" w:pos="9350"/>
            </w:tabs>
            <w:rPr>
              <w:ins w:id="48" w:author="Hassan Kyanzi" w:date="2022-01-26T18:10:00Z"/>
              <w:rFonts w:asciiTheme="minorHAnsi" w:eastAsiaTheme="minorEastAsia" w:hAnsiTheme="minorHAnsi" w:cstheme="minorBidi"/>
              <w:noProof/>
              <w:color w:val="auto"/>
              <w:sz w:val="22"/>
              <w:lang w:val="en-UG" w:eastAsia="en-UG"/>
            </w:rPr>
          </w:pPr>
          <w:ins w:id="49" w:author="Hassan Kyanzi" w:date="2022-01-26T18:10:00Z">
            <w:r w:rsidRPr="00E16E35">
              <w:rPr>
                <w:rStyle w:val="Hyperlink"/>
                <w:noProof/>
              </w:rPr>
              <w:fldChar w:fldCharType="begin"/>
            </w:r>
            <w:r w:rsidRPr="00E16E35">
              <w:rPr>
                <w:rStyle w:val="Hyperlink"/>
                <w:noProof/>
              </w:rPr>
              <w:instrText xml:space="preserve"> </w:instrText>
            </w:r>
            <w:r>
              <w:rPr>
                <w:noProof/>
              </w:rPr>
              <w:instrText>HYPERLINK \l "_Toc94113086"</w:instrText>
            </w:r>
            <w:r w:rsidRPr="00E16E35">
              <w:rPr>
                <w:rStyle w:val="Hyperlink"/>
                <w:noProof/>
              </w:rPr>
              <w:instrText xml:space="preserve"> </w:instrText>
            </w:r>
            <w:r w:rsidRPr="00E16E35">
              <w:rPr>
                <w:rStyle w:val="Hyperlink"/>
                <w:noProof/>
              </w:rPr>
            </w:r>
            <w:r w:rsidRPr="00E16E35">
              <w:rPr>
                <w:rStyle w:val="Hyperlink"/>
                <w:noProof/>
              </w:rPr>
              <w:fldChar w:fldCharType="separate"/>
            </w:r>
            <w:r w:rsidRPr="00E16E35">
              <w:rPr>
                <w:rStyle w:val="Hyperlink"/>
                <w:noProof/>
              </w:rPr>
              <w:t>3.4.1 Model View Controller Pattern</w:t>
            </w:r>
            <w:r>
              <w:rPr>
                <w:noProof/>
                <w:webHidden/>
              </w:rPr>
              <w:tab/>
            </w:r>
            <w:r>
              <w:rPr>
                <w:noProof/>
                <w:webHidden/>
              </w:rPr>
              <w:fldChar w:fldCharType="begin"/>
            </w:r>
            <w:r>
              <w:rPr>
                <w:noProof/>
                <w:webHidden/>
              </w:rPr>
              <w:instrText xml:space="preserve"> PAGEREF _Toc94113086 \h </w:instrText>
            </w:r>
            <w:r>
              <w:rPr>
                <w:noProof/>
                <w:webHidden/>
              </w:rPr>
            </w:r>
          </w:ins>
          <w:r>
            <w:rPr>
              <w:noProof/>
              <w:webHidden/>
            </w:rPr>
            <w:fldChar w:fldCharType="separate"/>
          </w:r>
          <w:ins w:id="50" w:author="Hassan Kyanzi" w:date="2022-01-26T18:10:00Z">
            <w:r>
              <w:rPr>
                <w:noProof/>
                <w:webHidden/>
              </w:rPr>
              <w:t>10</w:t>
            </w:r>
            <w:r>
              <w:rPr>
                <w:noProof/>
                <w:webHidden/>
              </w:rPr>
              <w:fldChar w:fldCharType="end"/>
            </w:r>
            <w:r w:rsidRPr="00E16E35">
              <w:rPr>
                <w:rStyle w:val="Hyperlink"/>
                <w:noProof/>
              </w:rPr>
              <w:fldChar w:fldCharType="end"/>
            </w:r>
          </w:ins>
        </w:p>
        <w:p w14:paraId="337F72EE" w14:textId="02C8DEBA" w:rsidR="0066152B" w:rsidRDefault="0066152B">
          <w:pPr>
            <w:pStyle w:val="TOC3"/>
            <w:tabs>
              <w:tab w:val="right" w:leader="dot" w:pos="9350"/>
            </w:tabs>
            <w:rPr>
              <w:ins w:id="51" w:author="Hassan Kyanzi" w:date="2022-01-26T18:10:00Z"/>
              <w:rFonts w:asciiTheme="minorHAnsi" w:eastAsiaTheme="minorEastAsia" w:hAnsiTheme="minorHAnsi" w:cstheme="minorBidi"/>
              <w:noProof/>
              <w:color w:val="auto"/>
              <w:sz w:val="22"/>
              <w:lang w:val="en-UG" w:eastAsia="en-UG"/>
            </w:rPr>
          </w:pPr>
          <w:ins w:id="52" w:author="Hassan Kyanzi" w:date="2022-01-26T18:10:00Z">
            <w:r w:rsidRPr="00E16E35">
              <w:rPr>
                <w:rStyle w:val="Hyperlink"/>
                <w:noProof/>
              </w:rPr>
              <w:fldChar w:fldCharType="begin"/>
            </w:r>
            <w:r w:rsidRPr="00E16E35">
              <w:rPr>
                <w:rStyle w:val="Hyperlink"/>
                <w:noProof/>
              </w:rPr>
              <w:instrText xml:space="preserve"> </w:instrText>
            </w:r>
            <w:r>
              <w:rPr>
                <w:noProof/>
              </w:rPr>
              <w:instrText>HYPERLINK \l "_Toc94113087"</w:instrText>
            </w:r>
            <w:r w:rsidRPr="00E16E35">
              <w:rPr>
                <w:rStyle w:val="Hyperlink"/>
                <w:noProof/>
              </w:rPr>
              <w:instrText xml:space="preserve"> </w:instrText>
            </w:r>
            <w:r w:rsidRPr="00E16E35">
              <w:rPr>
                <w:rStyle w:val="Hyperlink"/>
                <w:noProof/>
              </w:rPr>
            </w:r>
            <w:r w:rsidRPr="00E16E35">
              <w:rPr>
                <w:rStyle w:val="Hyperlink"/>
                <w:noProof/>
              </w:rPr>
              <w:fldChar w:fldCharType="separate"/>
            </w:r>
            <w:r w:rsidRPr="00E16E35">
              <w:rPr>
                <w:rStyle w:val="Hyperlink"/>
                <w:noProof/>
              </w:rPr>
              <w:t>3.4.2 Iterator Design Pattern</w:t>
            </w:r>
            <w:r>
              <w:rPr>
                <w:noProof/>
                <w:webHidden/>
              </w:rPr>
              <w:tab/>
            </w:r>
            <w:r>
              <w:rPr>
                <w:noProof/>
                <w:webHidden/>
              </w:rPr>
              <w:fldChar w:fldCharType="begin"/>
            </w:r>
            <w:r>
              <w:rPr>
                <w:noProof/>
                <w:webHidden/>
              </w:rPr>
              <w:instrText xml:space="preserve"> PAGEREF _Toc94113087 \h </w:instrText>
            </w:r>
            <w:r>
              <w:rPr>
                <w:noProof/>
                <w:webHidden/>
              </w:rPr>
            </w:r>
          </w:ins>
          <w:r>
            <w:rPr>
              <w:noProof/>
              <w:webHidden/>
            </w:rPr>
            <w:fldChar w:fldCharType="separate"/>
          </w:r>
          <w:ins w:id="53" w:author="Hassan Kyanzi" w:date="2022-01-26T18:10:00Z">
            <w:r>
              <w:rPr>
                <w:noProof/>
                <w:webHidden/>
              </w:rPr>
              <w:t>10</w:t>
            </w:r>
            <w:r>
              <w:rPr>
                <w:noProof/>
                <w:webHidden/>
              </w:rPr>
              <w:fldChar w:fldCharType="end"/>
            </w:r>
            <w:r w:rsidRPr="00E16E35">
              <w:rPr>
                <w:rStyle w:val="Hyperlink"/>
                <w:noProof/>
              </w:rPr>
              <w:fldChar w:fldCharType="end"/>
            </w:r>
          </w:ins>
        </w:p>
        <w:p w14:paraId="3B68E1B6" w14:textId="5828ACF3" w:rsidR="0066152B" w:rsidRDefault="0066152B">
          <w:pPr>
            <w:pStyle w:val="TOC3"/>
            <w:tabs>
              <w:tab w:val="right" w:leader="dot" w:pos="9350"/>
            </w:tabs>
            <w:rPr>
              <w:ins w:id="54" w:author="Hassan Kyanzi" w:date="2022-01-26T18:10:00Z"/>
              <w:rFonts w:asciiTheme="minorHAnsi" w:eastAsiaTheme="minorEastAsia" w:hAnsiTheme="minorHAnsi" w:cstheme="minorBidi"/>
              <w:noProof/>
              <w:color w:val="auto"/>
              <w:sz w:val="22"/>
              <w:lang w:val="en-UG" w:eastAsia="en-UG"/>
            </w:rPr>
          </w:pPr>
          <w:ins w:id="55" w:author="Hassan Kyanzi" w:date="2022-01-26T18:10:00Z">
            <w:r w:rsidRPr="00E16E35">
              <w:rPr>
                <w:rStyle w:val="Hyperlink"/>
                <w:noProof/>
              </w:rPr>
              <w:fldChar w:fldCharType="begin"/>
            </w:r>
            <w:r w:rsidRPr="00E16E35">
              <w:rPr>
                <w:rStyle w:val="Hyperlink"/>
                <w:noProof/>
              </w:rPr>
              <w:instrText xml:space="preserve"> </w:instrText>
            </w:r>
            <w:r>
              <w:rPr>
                <w:noProof/>
              </w:rPr>
              <w:instrText>HYPERLINK \l "_Toc94113088"</w:instrText>
            </w:r>
            <w:r w:rsidRPr="00E16E35">
              <w:rPr>
                <w:rStyle w:val="Hyperlink"/>
                <w:noProof/>
              </w:rPr>
              <w:instrText xml:space="preserve"> </w:instrText>
            </w:r>
            <w:r w:rsidRPr="00E16E35">
              <w:rPr>
                <w:rStyle w:val="Hyperlink"/>
                <w:noProof/>
              </w:rPr>
            </w:r>
            <w:r w:rsidRPr="00E16E35">
              <w:rPr>
                <w:rStyle w:val="Hyperlink"/>
                <w:noProof/>
              </w:rPr>
              <w:fldChar w:fldCharType="separate"/>
            </w:r>
            <w:r w:rsidRPr="00E16E35">
              <w:rPr>
                <w:rStyle w:val="Hyperlink"/>
                <w:noProof/>
              </w:rPr>
              <w:t>3.4.3 Singleton Design Pattern</w:t>
            </w:r>
            <w:r>
              <w:rPr>
                <w:noProof/>
                <w:webHidden/>
              </w:rPr>
              <w:tab/>
            </w:r>
            <w:r>
              <w:rPr>
                <w:noProof/>
                <w:webHidden/>
              </w:rPr>
              <w:fldChar w:fldCharType="begin"/>
            </w:r>
            <w:r>
              <w:rPr>
                <w:noProof/>
                <w:webHidden/>
              </w:rPr>
              <w:instrText xml:space="preserve"> PAGEREF _Toc94113088 \h </w:instrText>
            </w:r>
            <w:r>
              <w:rPr>
                <w:noProof/>
                <w:webHidden/>
              </w:rPr>
            </w:r>
          </w:ins>
          <w:r>
            <w:rPr>
              <w:noProof/>
              <w:webHidden/>
            </w:rPr>
            <w:fldChar w:fldCharType="separate"/>
          </w:r>
          <w:ins w:id="56" w:author="Hassan Kyanzi" w:date="2022-01-26T18:10:00Z">
            <w:r>
              <w:rPr>
                <w:noProof/>
                <w:webHidden/>
              </w:rPr>
              <w:t>10</w:t>
            </w:r>
            <w:r>
              <w:rPr>
                <w:noProof/>
                <w:webHidden/>
              </w:rPr>
              <w:fldChar w:fldCharType="end"/>
            </w:r>
            <w:r w:rsidRPr="00E16E35">
              <w:rPr>
                <w:rStyle w:val="Hyperlink"/>
                <w:noProof/>
              </w:rPr>
              <w:fldChar w:fldCharType="end"/>
            </w:r>
          </w:ins>
        </w:p>
        <w:p w14:paraId="41A7E75F" w14:textId="4E9D943B" w:rsidR="0066152B" w:rsidRDefault="0066152B">
          <w:pPr>
            <w:pStyle w:val="TOC3"/>
            <w:tabs>
              <w:tab w:val="right" w:leader="dot" w:pos="9350"/>
            </w:tabs>
            <w:rPr>
              <w:ins w:id="57" w:author="Hassan Kyanzi" w:date="2022-01-26T18:10:00Z"/>
              <w:rFonts w:asciiTheme="minorHAnsi" w:eastAsiaTheme="minorEastAsia" w:hAnsiTheme="minorHAnsi" w:cstheme="minorBidi"/>
              <w:noProof/>
              <w:color w:val="auto"/>
              <w:sz w:val="22"/>
              <w:lang w:val="en-UG" w:eastAsia="en-UG"/>
            </w:rPr>
          </w:pPr>
          <w:ins w:id="58" w:author="Hassan Kyanzi" w:date="2022-01-26T18:10:00Z">
            <w:r w:rsidRPr="00E16E35">
              <w:rPr>
                <w:rStyle w:val="Hyperlink"/>
                <w:noProof/>
              </w:rPr>
              <w:fldChar w:fldCharType="begin"/>
            </w:r>
            <w:r w:rsidRPr="00E16E35">
              <w:rPr>
                <w:rStyle w:val="Hyperlink"/>
                <w:noProof/>
              </w:rPr>
              <w:instrText xml:space="preserve"> </w:instrText>
            </w:r>
            <w:r>
              <w:rPr>
                <w:noProof/>
              </w:rPr>
              <w:instrText>HYPERLINK \l "_Toc94113089"</w:instrText>
            </w:r>
            <w:r w:rsidRPr="00E16E35">
              <w:rPr>
                <w:rStyle w:val="Hyperlink"/>
                <w:noProof/>
              </w:rPr>
              <w:instrText xml:space="preserve"> </w:instrText>
            </w:r>
            <w:r w:rsidRPr="00E16E35">
              <w:rPr>
                <w:rStyle w:val="Hyperlink"/>
                <w:noProof/>
              </w:rPr>
            </w:r>
            <w:r w:rsidRPr="00E16E35">
              <w:rPr>
                <w:rStyle w:val="Hyperlink"/>
                <w:noProof/>
              </w:rPr>
              <w:fldChar w:fldCharType="separate"/>
            </w:r>
            <w:r w:rsidRPr="00E16E35">
              <w:rPr>
                <w:rStyle w:val="Hyperlink"/>
                <w:noProof/>
              </w:rPr>
              <w:t>3.4.4 Adapter Design Pattern</w:t>
            </w:r>
            <w:r>
              <w:rPr>
                <w:noProof/>
                <w:webHidden/>
              </w:rPr>
              <w:tab/>
            </w:r>
            <w:r>
              <w:rPr>
                <w:noProof/>
                <w:webHidden/>
              </w:rPr>
              <w:fldChar w:fldCharType="begin"/>
            </w:r>
            <w:r>
              <w:rPr>
                <w:noProof/>
                <w:webHidden/>
              </w:rPr>
              <w:instrText xml:space="preserve"> PAGEREF _Toc94113089 \h </w:instrText>
            </w:r>
            <w:r>
              <w:rPr>
                <w:noProof/>
                <w:webHidden/>
              </w:rPr>
            </w:r>
          </w:ins>
          <w:r>
            <w:rPr>
              <w:noProof/>
              <w:webHidden/>
            </w:rPr>
            <w:fldChar w:fldCharType="separate"/>
          </w:r>
          <w:ins w:id="59" w:author="Hassan Kyanzi" w:date="2022-01-26T18:10:00Z">
            <w:r>
              <w:rPr>
                <w:noProof/>
                <w:webHidden/>
              </w:rPr>
              <w:t>10</w:t>
            </w:r>
            <w:r>
              <w:rPr>
                <w:noProof/>
                <w:webHidden/>
              </w:rPr>
              <w:fldChar w:fldCharType="end"/>
            </w:r>
            <w:r w:rsidRPr="00E16E35">
              <w:rPr>
                <w:rStyle w:val="Hyperlink"/>
                <w:noProof/>
              </w:rPr>
              <w:fldChar w:fldCharType="end"/>
            </w:r>
          </w:ins>
        </w:p>
        <w:p w14:paraId="616402B3" w14:textId="3F0C80DF" w:rsidR="0066152B" w:rsidRDefault="0066152B">
          <w:pPr>
            <w:pStyle w:val="TOC3"/>
            <w:tabs>
              <w:tab w:val="right" w:leader="dot" w:pos="9350"/>
            </w:tabs>
            <w:rPr>
              <w:ins w:id="60" w:author="Hassan Kyanzi" w:date="2022-01-26T18:10:00Z"/>
              <w:rFonts w:asciiTheme="minorHAnsi" w:eastAsiaTheme="minorEastAsia" w:hAnsiTheme="minorHAnsi" w:cstheme="minorBidi"/>
              <w:noProof/>
              <w:color w:val="auto"/>
              <w:sz w:val="22"/>
              <w:lang w:val="en-UG" w:eastAsia="en-UG"/>
            </w:rPr>
          </w:pPr>
          <w:ins w:id="61" w:author="Hassan Kyanzi" w:date="2022-01-26T18:10:00Z">
            <w:r w:rsidRPr="00E16E35">
              <w:rPr>
                <w:rStyle w:val="Hyperlink"/>
                <w:noProof/>
              </w:rPr>
              <w:fldChar w:fldCharType="begin"/>
            </w:r>
            <w:r w:rsidRPr="00E16E35">
              <w:rPr>
                <w:rStyle w:val="Hyperlink"/>
                <w:noProof/>
              </w:rPr>
              <w:instrText xml:space="preserve"> </w:instrText>
            </w:r>
            <w:r>
              <w:rPr>
                <w:noProof/>
              </w:rPr>
              <w:instrText>HYPERLINK \l "_Toc94113090"</w:instrText>
            </w:r>
            <w:r w:rsidRPr="00E16E35">
              <w:rPr>
                <w:rStyle w:val="Hyperlink"/>
                <w:noProof/>
              </w:rPr>
              <w:instrText xml:space="preserve"> </w:instrText>
            </w:r>
            <w:r w:rsidRPr="00E16E35">
              <w:rPr>
                <w:rStyle w:val="Hyperlink"/>
                <w:noProof/>
              </w:rPr>
            </w:r>
            <w:r w:rsidRPr="00E16E35">
              <w:rPr>
                <w:rStyle w:val="Hyperlink"/>
                <w:noProof/>
              </w:rPr>
              <w:fldChar w:fldCharType="separate"/>
            </w:r>
            <w:r w:rsidRPr="00E16E35">
              <w:rPr>
                <w:rStyle w:val="Hyperlink"/>
                <w:noProof/>
              </w:rPr>
              <w:t>3.4.4 The Object pool Design Pattern</w:t>
            </w:r>
            <w:r>
              <w:rPr>
                <w:noProof/>
                <w:webHidden/>
              </w:rPr>
              <w:tab/>
            </w:r>
            <w:r>
              <w:rPr>
                <w:noProof/>
                <w:webHidden/>
              </w:rPr>
              <w:fldChar w:fldCharType="begin"/>
            </w:r>
            <w:r>
              <w:rPr>
                <w:noProof/>
                <w:webHidden/>
              </w:rPr>
              <w:instrText xml:space="preserve"> PAGEREF _Toc94113090 \h </w:instrText>
            </w:r>
            <w:r>
              <w:rPr>
                <w:noProof/>
                <w:webHidden/>
              </w:rPr>
            </w:r>
          </w:ins>
          <w:r>
            <w:rPr>
              <w:noProof/>
              <w:webHidden/>
            </w:rPr>
            <w:fldChar w:fldCharType="separate"/>
          </w:r>
          <w:ins w:id="62" w:author="Hassan Kyanzi" w:date="2022-01-26T18:10:00Z">
            <w:r>
              <w:rPr>
                <w:noProof/>
                <w:webHidden/>
              </w:rPr>
              <w:t>10</w:t>
            </w:r>
            <w:r>
              <w:rPr>
                <w:noProof/>
                <w:webHidden/>
              </w:rPr>
              <w:fldChar w:fldCharType="end"/>
            </w:r>
            <w:r w:rsidRPr="00E16E35">
              <w:rPr>
                <w:rStyle w:val="Hyperlink"/>
                <w:noProof/>
              </w:rPr>
              <w:fldChar w:fldCharType="end"/>
            </w:r>
          </w:ins>
        </w:p>
        <w:p w14:paraId="54C8690A" w14:textId="27C5DED3" w:rsidR="0066152B" w:rsidRDefault="0066152B" w:rsidP="0066152B">
          <w:pPr>
            <w:pStyle w:val="TOC1"/>
            <w:rPr>
              <w:ins w:id="63" w:author="Hassan Kyanzi" w:date="2022-01-26T18:10:00Z"/>
              <w:rFonts w:asciiTheme="minorHAnsi" w:eastAsiaTheme="minorEastAsia" w:hAnsiTheme="minorHAnsi" w:cstheme="minorBidi"/>
              <w:noProof/>
              <w:color w:val="auto"/>
              <w:sz w:val="22"/>
              <w:lang w:val="en-UG" w:eastAsia="en-UG"/>
            </w:rPr>
            <w:pPrChange w:id="64" w:author="Hassan Kyanzi" w:date="2022-01-26T18:10:00Z">
              <w:pPr>
                <w:pStyle w:val="TOC1"/>
                <w:tabs>
                  <w:tab w:val="right" w:leader="dot" w:pos="9350"/>
                </w:tabs>
              </w:pPr>
            </w:pPrChange>
          </w:pPr>
          <w:ins w:id="65" w:author="Hassan Kyanzi" w:date="2022-01-26T18:10:00Z">
            <w:r w:rsidRPr="00E16E35">
              <w:rPr>
                <w:rStyle w:val="Hyperlink"/>
                <w:noProof/>
              </w:rPr>
              <w:fldChar w:fldCharType="begin"/>
            </w:r>
            <w:r w:rsidRPr="00E16E35">
              <w:rPr>
                <w:rStyle w:val="Hyperlink"/>
                <w:noProof/>
              </w:rPr>
              <w:instrText xml:space="preserve"> </w:instrText>
            </w:r>
            <w:r>
              <w:rPr>
                <w:noProof/>
              </w:rPr>
              <w:instrText>HYPERLINK \l "_Toc94113091"</w:instrText>
            </w:r>
            <w:r w:rsidRPr="00E16E35">
              <w:rPr>
                <w:rStyle w:val="Hyperlink"/>
                <w:noProof/>
              </w:rPr>
              <w:instrText xml:space="preserve"> </w:instrText>
            </w:r>
            <w:r w:rsidRPr="00E16E35">
              <w:rPr>
                <w:rStyle w:val="Hyperlink"/>
                <w:noProof/>
              </w:rPr>
            </w:r>
            <w:r w:rsidRPr="00E16E35">
              <w:rPr>
                <w:rStyle w:val="Hyperlink"/>
                <w:noProof/>
              </w:rPr>
              <w:fldChar w:fldCharType="separate"/>
            </w:r>
            <w:r w:rsidRPr="00E16E35">
              <w:rPr>
                <w:rStyle w:val="Hyperlink"/>
                <w:noProof/>
              </w:rPr>
              <w:t>4.DATA DESIGN</w:t>
            </w:r>
            <w:r>
              <w:rPr>
                <w:noProof/>
                <w:webHidden/>
              </w:rPr>
              <w:tab/>
            </w:r>
            <w:r>
              <w:rPr>
                <w:noProof/>
                <w:webHidden/>
              </w:rPr>
              <w:fldChar w:fldCharType="begin"/>
            </w:r>
            <w:r>
              <w:rPr>
                <w:noProof/>
                <w:webHidden/>
              </w:rPr>
              <w:instrText xml:space="preserve"> PAGEREF _Toc94113091 \h </w:instrText>
            </w:r>
            <w:r>
              <w:rPr>
                <w:noProof/>
                <w:webHidden/>
              </w:rPr>
            </w:r>
          </w:ins>
          <w:r>
            <w:rPr>
              <w:noProof/>
              <w:webHidden/>
            </w:rPr>
            <w:fldChar w:fldCharType="separate"/>
          </w:r>
          <w:ins w:id="66" w:author="Hassan Kyanzi" w:date="2022-01-26T18:10:00Z">
            <w:r>
              <w:rPr>
                <w:noProof/>
                <w:webHidden/>
              </w:rPr>
              <w:t>11</w:t>
            </w:r>
            <w:r>
              <w:rPr>
                <w:noProof/>
                <w:webHidden/>
              </w:rPr>
              <w:fldChar w:fldCharType="end"/>
            </w:r>
            <w:r w:rsidRPr="00E16E35">
              <w:rPr>
                <w:rStyle w:val="Hyperlink"/>
                <w:noProof/>
              </w:rPr>
              <w:fldChar w:fldCharType="end"/>
            </w:r>
          </w:ins>
        </w:p>
        <w:p w14:paraId="27728092" w14:textId="16A220AC" w:rsidR="0066152B" w:rsidRDefault="0066152B">
          <w:pPr>
            <w:pStyle w:val="TOC2"/>
            <w:tabs>
              <w:tab w:val="right" w:leader="dot" w:pos="9350"/>
            </w:tabs>
            <w:rPr>
              <w:ins w:id="67" w:author="Hassan Kyanzi" w:date="2022-01-26T18:10:00Z"/>
              <w:rFonts w:asciiTheme="minorHAnsi" w:eastAsiaTheme="minorEastAsia" w:hAnsiTheme="minorHAnsi" w:cstheme="minorBidi"/>
              <w:noProof/>
              <w:color w:val="auto"/>
              <w:sz w:val="22"/>
              <w:lang w:val="en-UG" w:eastAsia="en-UG"/>
            </w:rPr>
          </w:pPr>
          <w:ins w:id="68" w:author="Hassan Kyanzi" w:date="2022-01-26T18:10:00Z">
            <w:r w:rsidRPr="00E16E35">
              <w:rPr>
                <w:rStyle w:val="Hyperlink"/>
                <w:noProof/>
              </w:rPr>
              <w:fldChar w:fldCharType="begin"/>
            </w:r>
            <w:r w:rsidRPr="00E16E35">
              <w:rPr>
                <w:rStyle w:val="Hyperlink"/>
                <w:noProof/>
              </w:rPr>
              <w:instrText xml:space="preserve"> </w:instrText>
            </w:r>
            <w:r>
              <w:rPr>
                <w:noProof/>
              </w:rPr>
              <w:instrText>HYPERLINK \l "_Toc94113092"</w:instrText>
            </w:r>
            <w:r w:rsidRPr="00E16E35">
              <w:rPr>
                <w:rStyle w:val="Hyperlink"/>
                <w:noProof/>
              </w:rPr>
              <w:instrText xml:space="preserve"> </w:instrText>
            </w:r>
            <w:r w:rsidRPr="00E16E35">
              <w:rPr>
                <w:rStyle w:val="Hyperlink"/>
                <w:noProof/>
              </w:rPr>
            </w:r>
            <w:r w:rsidRPr="00E16E35">
              <w:rPr>
                <w:rStyle w:val="Hyperlink"/>
                <w:noProof/>
              </w:rPr>
              <w:fldChar w:fldCharType="separate"/>
            </w:r>
            <w:r w:rsidRPr="00E16E35">
              <w:rPr>
                <w:rStyle w:val="Hyperlink"/>
                <w:noProof/>
              </w:rPr>
              <w:t>4.1 Data Description</w:t>
            </w:r>
            <w:r>
              <w:rPr>
                <w:noProof/>
                <w:webHidden/>
              </w:rPr>
              <w:tab/>
            </w:r>
            <w:r>
              <w:rPr>
                <w:noProof/>
                <w:webHidden/>
              </w:rPr>
              <w:fldChar w:fldCharType="begin"/>
            </w:r>
            <w:r>
              <w:rPr>
                <w:noProof/>
                <w:webHidden/>
              </w:rPr>
              <w:instrText xml:space="preserve"> PAGEREF _Toc94113092 \h </w:instrText>
            </w:r>
            <w:r>
              <w:rPr>
                <w:noProof/>
                <w:webHidden/>
              </w:rPr>
            </w:r>
          </w:ins>
          <w:r>
            <w:rPr>
              <w:noProof/>
              <w:webHidden/>
            </w:rPr>
            <w:fldChar w:fldCharType="separate"/>
          </w:r>
          <w:ins w:id="69" w:author="Hassan Kyanzi" w:date="2022-01-26T18:10:00Z">
            <w:r>
              <w:rPr>
                <w:noProof/>
                <w:webHidden/>
              </w:rPr>
              <w:t>11</w:t>
            </w:r>
            <w:r>
              <w:rPr>
                <w:noProof/>
                <w:webHidden/>
              </w:rPr>
              <w:fldChar w:fldCharType="end"/>
            </w:r>
            <w:r w:rsidRPr="00E16E35">
              <w:rPr>
                <w:rStyle w:val="Hyperlink"/>
                <w:noProof/>
              </w:rPr>
              <w:fldChar w:fldCharType="end"/>
            </w:r>
          </w:ins>
        </w:p>
        <w:p w14:paraId="6EBB3601" w14:textId="29765F5A" w:rsidR="0066152B" w:rsidRDefault="0066152B">
          <w:pPr>
            <w:pStyle w:val="TOC2"/>
            <w:tabs>
              <w:tab w:val="right" w:leader="dot" w:pos="9350"/>
            </w:tabs>
            <w:rPr>
              <w:ins w:id="70" w:author="Hassan Kyanzi" w:date="2022-01-26T18:10:00Z"/>
              <w:rFonts w:asciiTheme="minorHAnsi" w:eastAsiaTheme="minorEastAsia" w:hAnsiTheme="minorHAnsi" w:cstheme="minorBidi"/>
              <w:noProof/>
              <w:color w:val="auto"/>
              <w:sz w:val="22"/>
              <w:lang w:val="en-UG" w:eastAsia="en-UG"/>
            </w:rPr>
          </w:pPr>
          <w:ins w:id="71" w:author="Hassan Kyanzi" w:date="2022-01-26T18:10:00Z">
            <w:r w:rsidRPr="00E16E35">
              <w:rPr>
                <w:rStyle w:val="Hyperlink"/>
                <w:noProof/>
              </w:rPr>
              <w:fldChar w:fldCharType="begin"/>
            </w:r>
            <w:r w:rsidRPr="00E16E35">
              <w:rPr>
                <w:rStyle w:val="Hyperlink"/>
                <w:noProof/>
              </w:rPr>
              <w:instrText xml:space="preserve"> </w:instrText>
            </w:r>
            <w:r>
              <w:rPr>
                <w:noProof/>
              </w:rPr>
              <w:instrText>HYPERLINK \l "_Toc94113093"</w:instrText>
            </w:r>
            <w:r w:rsidRPr="00E16E35">
              <w:rPr>
                <w:rStyle w:val="Hyperlink"/>
                <w:noProof/>
              </w:rPr>
              <w:instrText xml:space="preserve"> </w:instrText>
            </w:r>
            <w:r w:rsidRPr="00E16E35">
              <w:rPr>
                <w:rStyle w:val="Hyperlink"/>
                <w:noProof/>
              </w:rPr>
            </w:r>
            <w:r w:rsidRPr="00E16E35">
              <w:rPr>
                <w:rStyle w:val="Hyperlink"/>
                <w:noProof/>
              </w:rPr>
              <w:fldChar w:fldCharType="separate"/>
            </w:r>
            <w:r w:rsidRPr="00E16E35">
              <w:rPr>
                <w:rStyle w:val="Hyperlink"/>
                <w:noProof/>
                <w:lang w:val="en-GB"/>
              </w:rPr>
              <w:t>4.2 Data Dictionary</w:t>
            </w:r>
            <w:r>
              <w:rPr>
                <w:noProof/>
                <w:webHidden/>
              </w:rPr>
              <w:tab/>
            </w:r>
            <w:r>
              <w:rPr>
                <w:noProof/>
                <w:webHidden/>
              </w:rPr>
              <w:fldChar w:fldCharType="begin"/>
            </w:r>
            <w:r>
              <w:rPr>
                <w:noProof/>
                <w:webHidden/>
              </w:rPr>
              <w:instrText xml:space="preserve"> PAGEREF _Toc94113093 \h </w:instrText>
            </w:r>
            <w:r>
              <w:rPr>
                <w:noProof/>
                <w:webHidden/>
              </w:rPr>
            </w:r>
          </w:ins>
          <w:r>
            <w:rPr>
              <w:noProof/>
              <w:webHidden/>
            </w:rPr>
            <w:fldChar w:fldCharType="separate"/>
          </w:r>
          <w:ins w:id="72" w:author="Hassan Kyanzi" w:date="2022-01-26T18:10:00Z">
            <w:r>
              <w:rPr>
                <w:noProof/>
                <w:webHidden/>
              </w:rPr>
              <w:t>11</w:t>
            </w:r>
            <w:r>
              <w:rPr>
                <w:noProof/>
                <w:webHidden/>
              </w:rPr>
              <w:fldChar w:fldCharType="end"/>
            </w:r>
            <w:r w:rsidRPr="00E16E35">
              <w:rPr>
                <w:rStyle w:val="Hyperlink"/>
                <w:noProof/>
              </w:rPr>
              <w:fldChar w:fldCharType="end"/>
            </w:r>
          </w:ins>
        </w:p>
        <w:p w14:paraId="1F13C3D2" w14:textId="0BBA42E1" w:rsidR="0066152B" w:rsidRDefault="0066152B" w:rsidP="0066152B">
          <w:pPr>
            <w:pStyle w:val="TOC1"/>
            <w:rPr>
              <w:ins w:id="73" w:author="Hassan Kyanzi" w:date="2022-01-26T18:10:00Z"/>
              <w:rFonts w:asciiTheme="minorHAnsi" w:eastAsiaTheme="minorEastAsia" w:hAnsiTheme="minorHAnsi" w:cstheme="minorBidi"/>
              <w:noProof/>
              <w:color w:val="auto"/>
              <w:sz w:val="22"/>
              <w:lang w:val="en-UG" w:eastAsia="en-UG"/>
            </w:rPr>
            <w:pPrChange w:id="74" w:author="Hassan Kyanzi" w:date="2022-01-26T18:10:00Z">
              <w:pPr>
                <w:pStyle w:val="TOC1"/>
                <w:tabs>
                  <w:tab w:val="right" w:leader="dot" w:pos="9350"/>
                </w:tabs>
              </w:pPr>
            </w:pPrChange>
          </w:pPr>
          <w:ins w:id="75" w:author="Hassan Kyanzi" w:date="2022-01-26T18:10:00Z">
            <w:r w:rsidRPr="00E16E35">
              <w:rPr>
                <w:rStyle w:val="Hyperlink"/>
                <w:noProof/>
              </w:rPr>
              <w:fldChar w:fldCharType="begin"/>
            </w:r>
            <w:r w:rsidRPr="00E16E35">
              <w:rPr>
                <w:rStyle w:val="Hyperlink"/>
                <w:noProof/>
              </w:rPr>
              <w:instrText xml:space="preserve"> </w:instrText>
            </w:r>
            <w:r>
              <w:rPr>
                <w:noProof/>
              </w:rPr>
              <w:instrText>HYPERLINK \l "_Toc94113094"</w:instrText>
            </w:r>
            <w:r w:rsidRPr="00E16E35">
              <w:rPr>
                <w:rStyle w:val="Hyperlink"/>
                <w:noProof/>
              </w:rPr>
              <w:instrText xml:space="preserve"> </w:instrText>
            </w:r>
            <w:r w:rsidRPr="00E16E35">
              <w:rPr>
                <w:rStyle w:val="Hyperlink"/>
                <w:noProof/>
              </w:rPr>
            </w:r>
            <w:r w:rsidRPr="00E16E35">
              <w:rPr>
                <w:rStyle w:val="Hyperlink"/>
                <w:noProof/>
              </w:rPr>
              <w:fldChar w:fldCharType="separate"/>
            </w:r>
            <w:r w:rsidRPr="00E16E35">
              <w:rPr>
                <w:rStyle w:val="Hyperlink"/>
                <w:noProof/>
                <w:lang w:val="en-GB"/>
              </w:rPr>
              <w:t>5.COMPONENT DESIGN</w:t>
            </w:r>
            <w:r>
              <w:rPr>
                <w:noProof/>
                <w:webHidden/>
              </w:rPr>
              <w:tab/>
            </w:r>
            <w:r>
              <w:rPr>
                <w:noProof/>
                <w:webHidden/>
              </w:rPr>
              <w:fldChar w:fldCharType="begin"/>
            </w:r>
            <w:r>
              <w:rPr>
                <w:noProof/>
                <w:webHidden/>
              </w:rPr>
              <w:instrText xml:space="preserve"> PAGEREF _Toc94113094 \h </w:instrText>
            </w:r>
            <w:r>
              <w:rPr>
                <w:noProof/>
                <w:webHidden/>
              </w:rPr>
            </w:r>
          </w:ins>
          <w:r>
            <w:rPr>
              <w:noProof/>
              <w:webHidden/>
            </w:rPr>
            <w:fldChar w:fldCharType="separate"/>
          </w:r>
          <w:ins w:id="76" w:author="Hassan Kyanzi" w:date="2022-01-26T18:10:00Z">
            <w:r>
              <w:rPr>
                <w:noProof/>
                <w:webHidden/>
              </w:rPr>
              <w:t>12</w:t>
            </w:r>
            <w:r>
              <w:rPr>
                <w:noProof/>
                <w:webHidden/>
              </w:rPr>
              <w:fldChar w:fldCharType="end"/>
            </w:r>
            <w:r w:rsidRPr="00E16E35">
              <w:rPr>
                <w:rStyle w:val="Hyperlink"/>
                <w:noProof/>
              </w:rPr>
              <w:fldChar w:fldCharType="end"/>
            </w:r>
          </w:ins>
        </w:p>
        <w:p w14:paraId="544C01B7" w14:textId="2D34E4FB" w:rsidR="0066152B" w:rsidRDefault="0066152B" w:rsidP="0066152B">
          <w:pPr>
            <w:pStyle w:val="TOC1"/>
            <w:rPr>
              <w:ins w:id="77" w:author="Hassan Kyanzi" w:date="2022-01-26T18:10:00Z"/>
              <w:rFonts w:asciiTheme="minorHAnsi" w:eastAsiaTheme="minorEastAsia" w:hAnsiTheme="minorHAnsi" w:cstheme="minorBidi"/>
              <w:noProof/>
              <w:color w:val="auto"/>
              <w:sz w:val="22"/>
              <w:lang w:val="en-UG" w:eastAsia="en-UG"/>
            </w:rPr>
            <w:pPrChange w:id="78" w:author="Hassan Kyanzi" w:date="2022-01-26T18:10:00Z">
              <w:pPr>
                <w:pStyle w:val="TOC1"/>
                <w:tabs>
                  <w:tab w:val="right" w:leader="dot" w:pos="9350"/>
                </w:tabs>
              </w:pPr>
            </w:pPrChange>
          </w:pPr>
          <w:ins w:id="79" w:author="Hassan Kyanzi" w:date="2022-01-26T18:10:00Z">
            <w:r w:rsidRPr="00E16E35">
              <w:rPr>
                <w:rStyle w:val="Hyperlink"/>
                <w:noProof/>
              </w:rPr>
              <w:fldChar w:fldCharType="begin"/>
            </w:r>
            <w:r w:rsidRPr="00E16E35">
              <w:rPr>
                <w:rStyle w:val="Hyperlink"/>
                <w:noProof/>
              </w:rPr>
              <w:instrText xml:space="preserve"> </w:instrText>
            </w:r>
            <w:r>
              <w:rPr>
                <w:noProof/>
              </w:rPr>
              <w:instrText>HYPERLINK \l "_Toc94113095"</w:instrText>
            </w:r>
            <w:r w:rsidRPr="00E16E35">
              <w:rPr>
                <w:rStyle w:val="Hyperlink"/>
                <w:noProof/>
              </w:rPr>
              <w:instrText xml:space="preserve"> </w:instrText>
            </w:r>
            <w:r w:rsidRPr="00E16E35">
              <w:rPr>
                <w:rStyle w:val="Hyperlink"/>
                <w:noProof/>
              </w:rPr>
            </w:r>
            <w:r w:rsidRPr="00E16E35">
              <w:rPr>
                <w:rStyle w:val="Hyperlink"/>
                <w:noProof/>
              </w:rPr>
              <w:fldChar w:fldCharType="separate"/>
            </w:r>
            <w:r w:rsidRPr="00E16E35">
              <w:rPr>
                <w:rStyle w:val="Hyperlink"/>
                <w:noProof/>
              </w:rPr>
              <w:t>6.HUMAN INTERFACE DESIGN</w:t>
            </w:r>
            <w:r>
              <w:rPr>
                <w:noProof/>
                <w:webHidden/>
              </w:rPr>
              <w:tab/>
            </w:r>
            <w:r>
              <w:rPr>
                <w:noProof/>
                <w:webHidden/>
              </w:rPr>
              <w:fldChar w:fldCharType="begin"/>
            </w:r>
            <w:r>
              <w:rPr>
                <w:noProof/>
                <w:webHidden/>
              </w:rPr>
              <w:instrText xml:space="preserve"> PAGEREF _Toc94113095 \h </w:instrText>
            </w:r>
            <w:r>
              <w:rPr>
                <w:noProof/>
                <w:webHidden/>
              </w:rPr>
            </w:r>
          </w:ins>
          <w:r>
            <w:rPr>
              <w:noProof/>
              <w:webHidden/>
            </w:rPr>
            <w:fldChar w:fldCharType="separate"/>
          </w:r>
          <w:ins w:id="80" w:author="Hassan Kyanzi" w:date="2022-01-26T18:10:00Z">
            <w:r>
              <w:rPr>
                <w:noProof/>
                <w:webHidden/>
              </w:rPr>
              <w:t>13</w:t>
            </w:r>
            <w:r>
              <w:rPr>
                <w:noProof/>
                <w:webHidden/>
              </w:rPr>
              <w:fldChar w:fldCharType="end"/>
            </w:r>
            <w:r w:rsidRPr="00E16E35">
              <w:rPr>
                <w:rStyle w:val="Hyperlink"/>
                <w:noProof/>
              </w:rPr>
              <w:fldChar w:fldCharType="end"/>
            </w:r>
          </w:ins>
        </w:p>
        <w:p w14:paraId="02EAACB1" w14:textId="6045620A" w:rsidR="0066152B" w:rsidRDefault="0066152B" w:rsidP="0066152B">
          <w:pPr>
            <w:pStyle w:val="TOC1"/>
            <w:rPr>
              <w:ins w:id="81" w:author="Hassan Kyanzi" w:date="2022-01-26T18:10:00Z"/>
              <w:rFonts w:asciiTheme="minorHAnsi" w:eastAsiaTheme="minorEastAsia" w:hAnsiTheme="minorHAnsi" w:cstheme="minorBidi"/>
              <w:noProof/>
              <w:color w:val="auto"/>
              <w:sz w:val="22"/>
              <w:lang w:val="en-UG" w:eastAsia="en-UG"/>
            </w:rPr>
            <w:pPrChange w:id="82" w:author="Hassan Kyanzi" w:date="2022-01-26T18:10:00Z">
              <w:pPr>
                <w:pStyle w:val="TOC1"/>
                <w:tabs>
                  <w:tab w:val="right" w:leader="dot" w:pos="9350"/>
                </w:tabs>
              </w:pPr>
            </w:pPrChange>
          </w:pPr>
          <w:ins w:id="83" w:author="Hassan Kyanzi" w:date="2022-01-26T18:10:00Z">
            <w:r w:rsidRPr="00E16E35">
              <w:rPr>
                <w:rStyle w:val="Hyperlink"/>
                <w:noProof/>
              </w:rPr>
              <w:lastRenderedPageBreak/>
              <w:fldChar w:fldCharType="begin"/>
            </w:r>
            <w:r w:rsidRPr="00E16E35">
              <w:rPr>
                <w:rStyle w:val="Hyperlink"/>
                <w:noProof/>
              </w:rPr>
              <w:instrText xml:space="preserve"> </w:instrText>
            </w:r>
            <w:r>
              <w:rPr>
                <w:noProof/>
              </w:rPr>
              <w:instrText>HYPERLINK \l "_Toc94113096"</w:instrText>
            </w:r>
            <w:r w:rsidRPr="00E16E35">
              <w:rPr>
                <w:rStyle w:val="Hyperlink"/>
                <w:noProof/>
              </w:rPr>
              <w:instrText xml:space="preserve"> </w:instrText>
            </w:r>
            <w:r w:rsidRPr="00E16E35">
              <w:rPr>
                <w:rStyle w:val="Hyperlink"/>
                <w:noProof/>
              </w:rPr>
            </w:r>
            <w:r w:rsidRPr="00E16E35">
              <w:rPr>
                <w:rStyle w:val="Hyperlink"/>
                <w:noProof/>
              </w:rPr>
              <w:fldChar w:fldCharType="separate"/>
            </w:r>
            <w:r w:rsidRPr="00E16E35">
              <w:rPr>
                <w:rStyle w:val="Hyperlink"/>
                <w:noProof/>
                <w:lang w:val="en-GB"/>
              </w:rPr>
              <w:t>REQUIREMENTS MATRIX</w:t>
            </w:r>
            <w:r>
              <w:rPr>
                <w:noProof/>
                <w:webHidden/>
              </w:rPr>
              <w:tab/>
            </w:r>
            <w:r>
              <w:rPr>
                <w:noProof/>
                <w:webHidden/>
              </w:rPr>
              <w:fldChar w:fldCharType="begin"/>
            </w:r>
            <w:r>
              <w:rPr>
                <w:noProof/>
                <w:webHidden/>
              </w:rPr>
              <w:instrText xml:space="preserve"> PAGEREF _Toc94113096 \h </w:instrText>
            </w:r>
            <w:r>
              <w:rPr>
                <w:noProof/>
                <w:webHidden/>
              </w:rPr>
            </w:r>
          </w:ins>
          <w:r>
            <w:rPr>
              <w:noProof/>
              <w:webHidden/>
            </w:rPr>
            <w:fldChar w:fldCharType="separate"/>
          </w:r>
          <w:ins w:id="84" w:author="Hassan Kyanzi" w:date="2022-01-26T18:10:00Z">
            <w:r>
              <w:rPr>
                <w:noProof/>
                <w:webHidden/>
              </w:rPr>
              <w:t>14</w:t>
            </w:r>
            <w:r>
              <w:rPr>
                <w:noProof/>
                <w:webHidden/>
              </w:rPr>
              <w:fldChar w:fldCharType="end"/>
            </w:r>
            <w:r w:rsidRPr="00E16E35">
              <w:rPr>
                <w:rStyle w:val="Hyperlink"/>
                <w:noProof/>
              </w:rPr>
              <w:fldChar w:fldCharType="end"/>
            </w:r>
          </w:ins>
        </w:p>
        <w:p w14:paraId="056B4CEF" w14:textId="7FEFA24B" w:rsidR="002D2D3C" w:rsidDel="0066152B" w:rsidRDefault="002D2D3C">
          <w:pPr>
            <w:pStyle w:val="TOC1"/>
            <w:rPr>
              <w:del w:id="85" w:author="Hassan Kyanzi" w:date="2022-01-26T18:07:00Z"/>
              <w:rFonts w:asciiTheme="minorHAnsi" w:eastAsiaTheme="minorEastAsia" w:hAnsiTheme="minorHAnsi" w:cstheme="minorBidi"/>
              <w:noProof/>
              <w:color w:val="auto"/>
              <w:sz w:val="22"/>
              <w:lang w:val="en-UG" w:eastAsia="en-UG"/>
            </w:rPr>
          </w:pPr>
          <w:del w:id="86" w:author="Hassan Kyanzi" w:date="2022-01-26T18:07:00Z">
            <w:r w:rsidRPr="0066152B" w:rsidDel="0066152B">
              <w:rPr>
                <w:rStyle w:val="Hyperlink"/>
                <w:noProof/>
              </w:rPr>
              <w:delText>1. INTRODUCTION</w:delText>
            </w:r>
            <w:r w:rsidDel="0066152B">
              <w:rPr>
                <w:noProof/>
                <w:webHidden/>
              </w:rPr>
              <w:tab/>
              <w:delText>3</w:delText>
            </w:r>
          </w:del>
        </w:p>
        <w:p w14:paraId="0073221A" w14:textId="64AF2CA6" w:rsidR="002D2D3C" w:rsidDel="0066152B" w:rsidRDefault="002D2D3C">
          <w:pPr>
            <w:pStyle w:val="TOC3"/>
            <w:tabs>
              <w:tab w:val="right" w:leader="dot" w:pos="9350"/>
            </w:tabs>
            <w:rPr>
              <w:del w:id="87" w:author="Hassan Kyanzi" w:date="2022-01-26T18:07:00Z"/>
              <w:rFonts w:asciiTheme="minorHAnsi" w:eastAsiaTheme="minorEastAsia" w:hAnsiTheme="minorHAnsi" w:cstheme="minorBidi"/>
              <w:noProof/>
              <w:color w:val="auto"/>
              <w:sz w:val="22"/>
              <w:lang w:val="en-UG" w:eastAsia="en-UG"/>
            </w:rPr>
          </w:pPr>
          <w:del w:id="88" w:author="Hassan Kyanzi" w:date="2022-01-26T18:07:00Z">
            <w:r w:rsidRPr="0066152B" w:rsidDel="0066152B">
              <w:rPr>
                <w:rStyle w:val="Hyperlink"/>
                <w:noProof/>
              </w:rPr>
              <w:delText>1.1 Purpose</w:delText>
            </w:r>
            <w:r w:rsidDel="0066152B">
              <w:rPr>
                <w:noProof/>
                <w:webHidden/>
              </w:rPr>
              <w:tab/>
              <w:delText>3</w:delText>
            </w:r>
          </w:del>
        </w:p>
        <w:p w14:paraId="5BEFF88A" w14:textId="6F1701B0" w:rsidR="002D2D3C" w:rsidDel="0066152B" w:rsidRDefault="002D2D3C">
          <w:pPr>
            <w:pStyle w:val="TOC2"/>
            <w:tabs>
              <w:tab w:val="right" w:leader="dot" w:pos="9350"/>
            </w:tabs>
            <w:rPr>
              <w:del w:id="89" w:author="Hassan Kyanzi" w:date="2022-01-26T18:07:00Z"/>
              <w:rFonts w:asciiTheme="minorHAnsi" w:eastAsiaTheme="minorEastAsia" w:hAnsiTheme="minorHAnsi" w:cstheme="minorBidi"/>
              <w:noProof/>
              <w:color w:val="auto"/>
              <w:sz w:val="22"/>
              <w:lang w:val="en-UG" w:eastAsia="en-UG"/>
            </w:rPr>
          </w:pPr>
          <w:del w:id="90" w:author="Hassan Kyanzi" w:date="2022-01-26T18:07:00Z">
            <w:r w:rsidRPr="0066152B" w:rsidDel="0066152B">
              <w:rPr>
                <w:rStyle w:val="Hyperlink"/>
                <w:noProof/>
              </w:rPr>
              <w:delText>1.2 Scope</w:delText>
            </w:r>
            <w:r w:rsidDel="0066152B">
              <w:rPr>
                <w:noProof/>
                <w:webHidden/>
              </w:rPr>
              <w:tab/>
              <w:delText>3</w:delText>
            </w:r>
          </w:del>
        </w:p>
        <w:p w14:paraId="201EAFB6" w14:textId="4AA2F9E4" w:rsidR="002D2D3C" w:rsidDel="0066152B" w:rsidRDefault="002D2D3C">
          <w:pPr>
            <w:pStyle w:val="TOC2"/>
            <w:tabs>
              <w:tab w:val="right" w:leader="dot" w:pos="9350"/>
            </w:tabs>
            <w:rPr>
              <w:del w:id="91" w:author="Hassan Kyanzi" w:date="2022-01-26T18:07:00Z"/>
              <w:rFonts w:asciiTheme="minorHAnsi" w:eastAsiaTheme="minorEastAsia" w:hAnsiTheme="minorHAnsi" w:cstheme="minorBidi"/>
              <w:noProof/>
              <w:color w:val="auto"/>
              <w:sz w:val="22"/>
              <w:lang w:val="en-UG" w:eastAsia="en-UG"/>
            </w:rPr>
          </w:pPr>
          <w:del w:id="92" w:author="Hassan Kyanzi" w:date="2022-01-26T18:07:00Z">
            <w:r w:rsidRPr="0066152B" w:rsidDel="0066152B">
              <w:rPr>
                <w:rStyle w:val="Hyperlink"/>
                <w:noProof/>
              </w:rPr>
              <w:delText>1.3 Overview</w:delText>
            </w:r>
            <w:r w:rsidDel="0066152B">
              <w:rPr>
                <w:noProof/>
                <w:webHidden/>
              </w:rPr>
              <w:tab/>
              <w:delText>4</w:delText>
            </w:r>
          </w:del>
        </w:p>
        <w:p w14:paraId="5447956F" w14:textId="06FBE14A" w:rsidR="002D2D3C" w:rsidDel="0066152B" w:rsidRDefault="002D2D3C">
          <w:pPr>
            <w:pStyle w:val="TOC2"/>
            <w:tabs>
              <w:tab w:val="right" w:leader="dot" w:pos="9350"/>
            </w:tabs>
            <w:rPr>
              <w:del w:id="93" w:author="Hassan Kyanzi" w:date="2022-01-26T18:07:00Z"/>
              <w:rFonts w:asciiTheme="minorHAnsi" w:eastAsiaTheme="minorEastAsia" w:hAnsiTheme="minorHAnsi" w:cstheme="minorBidi"/>
              <w:noProof/>
              <w:color w:val="auto"/>
              <w:sz w:val="22"/>
              <w:lang w:val="en-UG" w:eastAsia="en-UG"/>
            </w:rPr>
          </w:pPr>
          <w:del w:id="94" w:author="Hassan Kyanzi" w:date="2022-01-26T18:07:00Z">
            <w:r w:rsidRPr="0066152B" w:rsidDel="0066152B">
              <w:rPr>
                <w:rStyle w:val="Hyperlink"/>
                <w:noProof/>
              </w:rPr>
              <w:delText>1.4 Reference Material</w:delText>
            </w:r>
            <w:r w:rsidDel="0066152B">
              <w:rPr>
                <w:noProof/>
                <w:webHidden/>
              </w:rPr>
              <w:tab/>
              <w:delText>4</w:delText>
            </w:r>
          </w:del>
        </w:p>
        <w:p w14:paraId="593CA5A1" w14:textId="006A6C39" w:rsidR="002D2D3C" w:rsidDel="0066152B" w:rsidRDefault="002D2D3C">
          <w:pPr>
            <w:pStyle w:val="TOC2"/>
            <w:tabs>
              <w:tab w:val="right" w:leader="dot" w:pos="9350"/>
            </w:tabs>
            <w:rPr>
              <w:del w:id="95" w:author="Hassan Kyanzi" w:date="2022-01-26T18:07:00Z"/>
              <w:rFonts w:asciiTheme="minorHAnsi" w:eastAsiaTheme="minorEastAsia" w:hAnsiTheme="minorHAnsi" w:cstheme="minorBidi"/>
              <w:noProof/>
              <w:color w:val="auto"/>
              <w:sz w:val="22"/>
              <w:lang w:val="en-UG" w:eastAsia="en-UG"/>
            </w:rPr>
          </w:pPr>
          <w:del w:id="96" w:author="Hassan Kyanzi" w:date="2022-01-26T18:07:00Z">
            <w:r w:rsidRPr="0066152B" w:rsidDel="0066152B">
              <w:rPr>
                <w:rStyle w:val="Hyperlink"/>
                <w:noProof/>
              </w:rPr>
              <w:delText>1.5 Definitions and Acronyms</w:delText>
            </w:r>
            <w:r w:rsidDel="0066152B">
              <w:rPr>
                <w:noProof/>
                <w:webHidden/>
              </w:rPr>
              <w:tab/>
              <w:delText>5</w:delText>
            </w:r>
          </w:del>
        </w:p>
        <w:p w14:paraId="06AAF752" w14:textId="29CBE8BD" w:rsidR="002D2D3C" w:rsidDel="0066152B" w:rsidRDefault="002D2D3C">
          <w:pPr>
            <w:pStyle w:val="TOC1"/>
            <w:rPr>
              <w:del w:id="97" w:author="Hassan Kyanzi" w:date="2022-01-26T18:07:00Z"/>
              <w:rFonts w:asciiTheme="minorHAnsi" w:eastAsiaTheme="minorEastAsia" w:hAnsiTheme="minorHAnsi" w:cstheme="minorBidi"/>
              <w:noProof/>
              <w:color w:val="auto"/>
              <w:sz w:val="22"/>
              <w:lang w:val="en-UG" w:eastAsia="en-UG"/>
            </w:rPr>
          </w:pPr>
          <w:del w:id="98" w:author="Hassan Kyanzi" w:date="2022-01-26T18:07:00Z">
            <w:r w:rsidRPr="0066152B" w:rsidDel="0066152B">
              <w:rPr>
                <w:rStyle w:val="Hyperlink"/>
                <w:noProof/>
              </w:rPr>
              <w:delText>2. SYSTEM OVERVIEW</w:delText>
            </w:r>
            <w:r w:rsidDel="0066152B">
              <w:rPr>
                <w:noProof/>
                <w:webHidden/>
              </w:rPr>
              <w:tab/>
              <w:delText>5</w:delText>
            </w:r>
          </w:del>
        </w:p>
        <w:p w14:paraId="67DEB27E" w14:textId="7AE4B7B7" w:rsidR="002D2D3C" w:rsidDel="0066152B" w:rsidRDefault="002D2D3C">
          <w:pPr>
            <w:pStyle w:val="TOC1"/>
            <w:rPr>
              <w:del w:id="99" w:author="Hassan Kyanzi" w:date="2022-01-26T18:07:00Z"/>
              <w:rFonts w:asciiTheme="minorHAnsi" w:eastAsiaTheme="minorEastAsia" w:hAnsiTheme="minorHAnsi" w:cstheme="minorBidi"/>
              <w:noProof/>
              <w:color w:val="auto"/>
              <w:sz w:val="22"/>
              <w:lang w:val="en-UG" w:eastAsia="en-UG"/>
            </w:rPr>
          </w:pPr>
          <w:del w:id="100" w:author="Hassan Kyanzi" w:date="2022-01-26T18:07:00Z">
            <w:r w:rsidRPr="0066152B" w:rsidDel="0066152B">
              <w:rPr>
                <w:rStyle w:val="Hyperlink"/>
                <w:noProof/>
              </w:rPr>
              <w:delText>3. SYSTEM ARCHITECTURE</w:delText>
            </w:r>
            <w:r w:rsidDel="0066152B">
              <w:rPr>
                <w:noProof/>
                <w:webHidden/>
              </w:rPr>
              <w:tab/>
              <w:delText>7</w:delText>
            </w:r>
          </w:del>
        </w:p>
        <w:p w14:paraId="65728455" w14:textId="780701E2" w:rsidR="002D2D3C" w:rsidDel="0066152B" w:rsidRDefault="002D2D3C">
          <w:pPr>
            <w:pStyle w:val="TOC2"/>
            <w:tabs>
              <w:tab w:val="right" w:leader="dot" w:pos="9350"/>
            </w:tabs>
            <w:rPr>
              <w:del w:id="101" w:author="Hassan Kyanzi" w:date="2022-01-26T18:07:00Z"/>
              <w:rFonts w:asciiTheme="minorHAnsi" w:eastAsiaTheme="minorEastAsia" w:hAnsiTheme="minorHAnsi" w:cstheme="minorBidi"/>
              <w:noProof/>
              <w:color w:val="auto"/>
              <w:sz w:val="22"/>
              <w:lang w:val="en-UG" w:eastAsia="en-UG"/>
            </w:rPr>
          </w:pPr>
          <w:del w:id="102" w:author="Hassan Kyanzi" w:date="2022-01-26T18:07:00Z">
            <w:r w:rsidRPr="0066152B" w:rsidDel="0066152B">
              <w:rPr>
                <w:rStyle w:val="Hyperlink"/>
                <w:noProof/>
              </w:rPr>
              <w:delText>3.1 Architectural Design</w:delText>
            </w:r>
            <w:r w:rsidDel="0066152B">
              <w:rPr>
                <w:noProof/>
                <w:webHidden/>
              </w:rPr>
              <w:tab/>
              <w:delText>7</w:delText>
            </w:r>
          </w:del>
        </w:p>
        <w:p w14:paraId="754B94AE" w14:textId="346543CC" w:rsidR="002D2D3C" w:rsidDel="0066152B" w:rsidRDefault="002D2D3C">
          <w:pPr>
            <w:pStyle w:val="TOC2"/>
            <w:tabs>
              <w:tab w:val="right" w:leader="dot" w:pos="9350"/>
            </w:tabs>
            <w:rPr>
              <w:del w:id="103" w:author="Hassan Kyanzi" w:date="2022-01-26T18:07:00Z"/>
              <w:rFonts w:asciiTheme="minorHAnsi" w:eastAsiaTheme="minorEastAsia" w:hAnsiTheme="minorHAnsi" w:cstheme="minorBidi"/>
              <w:noProof/>
              <w:color w:val="auto"/>
              <w:sz w:val="22"/>
              <w:lang w:val="en-UG" w:eastAsia="en-UG"/>
            </w:rPr>
          </w:pPr>
          <w:del w:id="104" w:author="Hassan Kyanzi" w:date="2022-01-26T18:07:00Z">
            <w:r w:rsidRPr="0066152B" w:rsidDel="0066152B">
              <w:rPr>
                <w:rStyle w:val="Hyperlink"/>
                <w:noProof/>
              </w:rPr>
              <w:delText>3.2 Decomposition Description</w:delText>
            </w:r>
            <w:r w:rsidDel="0066152B">
              <w:rPr>
                <w:noProof/>
                <w:webHidden/>
              </w:rPr>
              <w:tab/>
              <w:delText>8</w:delText>
            </w:r>
          </w:del>
        </w:p>
        <w:p w14:paraId="6F93D550" w14:textId="4C0D5856" w:rsidR="002D2D3C" w:rsidDel="0066152B" w:rsidRDefault="002D2D3C">
          <w:pPr>
            <w:pStyle w:val="TOC2"/>
            <w:tabs>
              <w:tab w:val="right" w:leader="dot" w:pos="9350"/>
            </w:tabs>
            <w:rPr>
              <w:del w:id="105" w:author="Hassan Kyanzi" w:date="2022-01-26T18:07:00Z"/>
              <w:rFonts w:asciiTheme="minorHAnsi" w:eastAsiaTheme="minorEastAsia" w:hAnsiTheme="minorHAnsi" w:cstheme="minorBidi"/>
              <w:noProof/>
              <w:color w:val="auto"/>
              <w:sz w:val="22"/>
              <w:lang w:val="en-UG" w:eastAsia="en-UG"/>
            </w:rPr>
          </w:pPr>
          <w:del w:id="106" w:author="Hassan Kyanzi" w:date="2022-01-26T18:07:00Z">
            <w:r w:rsidRPr="0066152B" w:rsidDel="0066152B">
              <w:rPr>
                <w:rStyle w:val="Hyperlink"/>
                <w:noProof/>
              </w:rPr>
              <w:delText>3.3 Design Rationale</w:delText>
            </w:r>
            <w:r w:rsidDel="0066152B">
              <w:rPr>
                <w:noProof/>
                <w:webHidden/>
              </w:rPr>
              <w:tab/>
              <w:delText>11</w:delText>
            </w:r>
          </w:del>
        </w:p>
        <w:p w14:paraId="156B52E1" w14:textId="0B76D7CD" w:rsidR="002D2D3C" w:rsidDel="0066152B" w:rsidRDefault="002D2D3C">
          <w:pPr>
            <w:pStyle w:val="TOC2"/>
            <w:tabs>
              <w:tab w:val="left" w:pos="2405"/>
              <w:tab w:val="right" w:leader="dot" w:pos="9350"/>
            </w:tabs>
            <w:rPr>
              <w:del w:id="107" w:author="Hassan Kyanzi" w:date="2022-01-26T18:07:00Z"/>
              <w:rFonts w:asciiTheme="minorHAnsi" w:eastAsiaTheme="minorEastAsia" w:hAnsiTheme="minorHAnsi" w:cstheme="minorBidi"/>
              <w:noProof/>
              <w:color w:val="auto"/>
              <w:sz w:val="22"/>
              <w:lang w:val="en-UG" w:eastAsia="en-UG"/>
            </w:rPr>
          </w:pPr>
          <w:del w:id="108" w:author="Hassan Kyanzi" w:date="2022-01-26T18:07:00Z">
            <w:r w:rsidRPr="0066152B" w:rsidDel="0066152B">
              <w:rPr>
                <w:rStyle w:val="Hyperlink"/>
                <w:noProof/>
              </w:rPr>
              <w:delText xml:space="preserve">3.4 Design Patterns </w:delText>
            </w:r>
            <w:r w:rsidDel="0066152B">
              <w:rPr>
                <w:rFonts w:asciiTheme="minorHAnsi" w:eastAsiaTheme="minorEastAsia" w:hAnsiTheme="minorHAnsi" w:cstheme="minorBidi"/>
                <w:noProof/>
                <w:color w:val="auto"/>
                <w:sz w:val="22"/>
                <w:lang w:val="en-UG" w:eastAsia="en-UG"/>
              </w:rPr>
              <w:tab/>
            </w:r>
            <w:r w:rsidRPr="0066152B" w:rsidDel="0066152B">
              <w:rPr>
                <w:rStyle w:val="Hyperlink"/>
                <w:noProof/>
              </w:rPr>
              <w:delText xml:space="preserve">            This section defines the different software design patterns that will be adopted in the implementation of the MMRPAS. It depicts the structure of the design pattern as well as the reasons for its usage.</w:delText>
            </w:r>
            <w:r w:rsidDel="0066152B">
              <w:rPr>
                <w:noProof/>
                <w:webHidden/>
              </w:rPr>
              <w:tab/>
              <w:delText>12</w:delText>
            </w:r>
          </w:del>
        </w:p>
        <w:p w14:paraId="51573C1B" w14:textId="51DAE427" w:rsidR="002D2D3C" w:rsidDel="0066152B" w:rsidRDefault="002D2D3C">
          <w:pPr>
            <w:pStyle w:val="TOC3"/>
            <w:tabs>
              <w:tab w:val="right" w:leader="dot" w:pos="9350"/>
            </w:tabs>
            <w:rPr>
              <w:del w:id="109" w:author="Hassan Kyanzi" w:date="2022-01-26T18:07:00Z"/>
              <w:rFonts w:asciiTheme="minorHAnsi" w:eastAsiaTheme="minorEastAsia" w:hAnsiTheme="minorHAnsi" w:cstheme="minorBidi"/>
              <w:noProof/>
              <w:color w:val="auto"/>
              <w:sz w:val="22"/>
              <w:lang w:val="en-UG" w:eastAsia="en-UG"/>
            </w:rPr>
          </w:pPr>
          <w:del w:id="110" w:author="Hassan Kyanzi" w:date="2022-01-26T18:07:00Z">
            <w:r w:rsidRPr="0066152B" w:rsidDel="0066152B">
              <w:rPr>
                <w:rStyle w:val="Hyperlink"/>
                <w:noProof/>
              </w:rPr>
              <w:delText>3.4.1 Model View Controller Pattern</w:delText>
            </w:r>
            <w:r w:rsidDel="0066152B">
              <w:rPr>
                <w:noProof/>
                <w:webHidden/>
              </w:rPr>
              <w:tab/>
              <w:delText>12</w:delText>
            </w:r>
          </w:del>
        </w:p>
        <w:p w14:paraId="1AA9C4C2" w14:textId="61197015" w:rsidR="002D2D3C" w:rsidDel="0066152B" w:rsidRDefault="002D2D3C">
          <w:pPr>
            <w:pStyle w:val="TOC3"/>
            <w:tabs>
              <w:tab w:val="right" w:leader="dot" w:pos="9350"/>
            </w:tabs>
            <w:rPr>
              <w:del w:id="111" w:author="Hassan Kyanzi" w:date="2022-01-26T18:07:00Z"/>
              <w:rFonts w:asciiTheme="minorHAnsi" w:eastAsiaTheme="minorEastAsia" w:hAnsiTheme="minorHAnsi" w:cstheme="minorBidi"/>
              <w:noProof/>
              <w:color w:val="auto"/>
              <w:sz w:val="22"/>
              <w:lang w:val="en-UG" w:eastAsia="en-UG"/>
            </w:rPr>
          </w:pPr>
          <w:del w:id="112" w:author="Hassan Kyanzi" w:date="2022-01-26T18:07:00Z">
            <w:r w:rsidRPr="0066152B" w:rsidDel="0066152B">
              <w:rPr>
                <w:rStyle w:val="Hyperlink"/>
                <w:noProof/>
              </w:rPr>
              <w:delText>3.4.2 Iterator Design Pattern</w:delText>
            </w:r>
            <w:r w:rsidDel="0066152B">
              <w:rPr>
                <w:noProof/>
                <w:webHidden/>
              </w:rPr>
              <w:tab/>
              <w:delText>12</w:delText>
            </w:r>
          </w:del>
        </w:p>
        <w:p w14:paraId="7DEDFDFF" w14:textId="4A627B3D" w:rsidR="002D2D3C" w:rsidDel="0066152B" w:rsidRDefault="002D2D3C">
          <w:pPr>
            <w:pStyle w:val="TOC3"/>
            <w:tabs>
              <w:tab w:val="right" w:leader="dot" w:pos="9350"/>
            </w:tabs>
            <w:rPr>
              <w:del w:id="113" w:author="Hassan Kyanzi" w:date="2022-01-26T18:07:00Z"/>
              <w:rFonts w:asciiTheme="minorHAnsi" w:eastAsiaTheme="minorEastAsia" w:hAnsiTheme="minorHAnsi" w:cstheme="minorBidi"/>
              <w:noProof/>
              <w:color w:val="auto"/>
              <w:sz w:val="22"/>
              <w:lang w:val="en-UG" w:eastAsia="en-UG"/>
            </w:rPr>
          </w:pPr>
          <w:del w:id="114" w:author="Hassan Kyanzi" w:date="2022-01-26T18:07:00Z">
            <w:r w:rsidRPr="0066152B" w:rsidDel="0066152B">
              <w:rPr>
                <w:rStyle w:val="Hyperlink"/>
                <w:noProof/>
              </w:rPr>
              <w:delText>3.4.3 Singleton Design Pattern</w:delText>
            </w:r>
            <w:r w:rsidDel="0066152B">
              <w:rPr>
                <w:noProof/>
                <w:webHidden/>
              </w:rPr>
              <w:tab/>
              <w:delText>12</w:delText>
            </w:r>
          </w:del>
        </w:p>
        <w:p w14:paraId="2E361055" w14:textId="2D228581" w:rsidR="002D2D3C" w:rsidDel="0066152B" w:rsidRDefault="002D2D3C">
          <w:pPr>
            <w:pStyle w:val="TOC3"/>
            <w:tabs>
              <w:tab w:val="right" w:leader="dot" w:pos="9350"/>
            </w:tabs>
            <w:rPr>
              <w:del w:id="115" w:author="Hassan Kyanzi" w:date="2022-01-26T18:07:00Z"/>
              <w:rFonts w:asciiTheme="minorHAnsi" w:eastAsiaTheme="minorEastAsia" w:hAnsiTheme="minorHAnsi" w:cstheme="minorBidi"/>
              <w:noProof/>
              <w:color w:val="auto"/>
              <w:sz w:val="22"/>
              <w:lang w:val="en-UG" w:eastAsia="en-UG"/>
            </w:rPr>
          </w:pPr>
          <w:del w:id="116" w:author="Hassan Kyanzi" w:date="2022-01-26T18:07:00Z">
            <w:r w:rsidRPr="0066152B" w:rsidDel="0066152B">
              <w:rPr>
                <w:rStyle w:val="Hyperlink"/>
                <w:noProof/>
              </w:rPr>
              <w:delText>3.4.4 Adapter Design Pattern</w:delText>
            </w:r>
            <w:r w:rsidDel="0066152B">
              <w:rPr>
                <w:noProof/>
                <w:webHidden/>
              </w:rPr>
              <w:tab/>
              <w:delText>12</w:delText>
            </w:r>
          </w:del>
        </w:p>
        <w:p w14:paraId="6B1D478C" w14:textId="10B6DBE6" w:rsidR="002D2D3C" w:rsidDel="0066152B" w:rsidRDefault="002D2D3C">
          <w:pPr>
            <w:pStyle w:val="TOC3"/>
            <w:tabs>
              <w:tab w:val="right" w:leader="dot" w:pos="9350"/>
            </w:tabs>
            <w:rPr>
              <w:del w:id="117" w:author="Hassan Kyanzi" w:date="2022-01-26T18:07:00Z"/>
              <w:rFonts w:asciiTheme="minorHAnsi" w:eastAsiaTheme="minorEastAsia" w:hAnsiTheme="minorHAnsi" w:cstheme="minorBidi"/>
              <w:noProof/>
              <w:color w:val="auto"/>
              <w:sz w:val="22"/>
              <w:lang w:val="en-UG" w:eastAsia="en-UG"/>
            </w:rPr>
          </w:pPr>
          <w:del w:id="118" w:author="Hassan Kyanzi" w:date="2022-01-26T18:07:00Z">
            <w:r w:rsidRPr="0066152B" w:rsidDel="0066152B">
              <w:rPr>
                <w:rStyle w:val="Hyperlink"/>
                <w:noProof/>
              </w:rPr>
              <w:delText>3.4.4 The Object pool Design Pattern</w:delText>
            </w:r>
            <w:r w:rsidDel="0066152B">
              <w:rPr>
                <w:noProof/>
                <w:webHidden/>
              </w:rPr>
              <w:tab/>
              <w:delText>12</w:delText>
            </w:r>
          </w:del>
        </w:p>
        <w:p w14:paraId="5D4EA850" w14:textId="19E04ED5" w:rsidR="002D2D3C" w:rsidDel="0066152B" w:rsidRDefault="002D2D3C">
          <w:pPr>
            <w:pStyle w:val="TOC1"/>
            <w:rPr>
              <w:del w:id="119" w:author="Hassan Kyanzi" w:date="2022-01-26T18:07:00Z"/>
              <w:rFonts w:asciiTheme="minorHAnsi" w:eastAsiaTheme="minorEastAsia" w:hAnsiTheme="minorHAnsi" w:cstheme="minorBidi"/>
              <w:noProof/>
              <w:color w:val="auto"/>
              <w:sz w:val="22"/>
              <w:lang w:val="en-UG" w:eastAsia="en-UG"/>
            </w:rPr>
          </w:pPr>
          <w:del w:id="120" w:author="Hassan Kyanzi" w:date="2022-01-26T18:07:00Z">
            <w:r w:rsidRPr="0066152B" w:rsidDel="0066152B">
              <w:rPr>
                <w:rStyle w:val="Hyperlink"/>
                <w:noProof/>
              </w:rPr>
              <w:delText>4.DATA DESIGN</w:delText>
            </w:r>
            <w:r w:rsidDel="0066152B">
              <w:rPr>
                <w:noProof/>
                <w:webHidden/>
              </w:rPr>
              <w:tab/>
              <w:delText>13</w:delText>
            </w:r>
          </w:del>
        </w:p>
        <w:p w14:paraId="2D9BF8FA" w14:textId="15BF2D2F" w:rsidR="002D2D3C" w:rsidDel="0066152B" w:rsidRDefault="002D2D3C">
          <w:pPr>
            <w:pStyle w:val="TOC2"/>
            <w:tabs>
              <w:tab w:val="right" w:leader="dot" w:pos="9350"/>
            </w:tabs>
            <w:rPr>
              <w:del w:id="121" w:author="Hassan Kyanzi" w:date="2022-01-26T18:07:00Z"/>
              <w:rFonts w:asciiTheme="minorHAnsi" w:eastAsiaTheme="minorEastAsia" w:hAnsiTheme="minorHAnsi" w:cstheme="minorBidi"/>
              <w:noProof/>
              <w:color w:val="auto"/>
              <w:sz w:val="22"/>
              <w:lang w:val="en-UG" w:eastAsia="en-UG"/>
            </w:rPr>
          </w:pPr>
          <w:del w:id="122" w:author="Hassan Kyanzi" w:date="2022-01-26T18:07:00Z">
            <w:r w:rsidRPr="0066152B" w:rsidDel="0066152B">
              <w:rPr>
                <w:rStyle w:val="Hyperlink"/>
                <w:noProof/>
              </w:rPr>
              <w:delText>4.1 Data Description</w:delText>
            </w:r>
            <w:r w:rsidDel="0066152B">
              <w:rPr>
                <w:noProof/>
                <w:webHidden/>
              </w:rPr>
              <w:tab/>
              <w:delText>13</w:delText>
            </w:r>
          </w:del>
        </w:p>
        <w:p w14:paraId="53AB6895" w14:textId="1C9A62FB" w:rsidR="002D2D3C" w:rsidDel="0066152B" w:rsidRDefault="002D2D3C">
          <w:pPr>
            <w:pStyle w:val="TOC2"/>
            <w:tabs>
              <w:tab w:val="right" w:leader="dot" w:pos="9350"/>
            </w:tabs>
            <w:rPr>
              <w:del w:id="123" w:author="Hassan Kyanzi" w:date="2022-01-26T18:07:00Z"/>
              <w:rFonts w:asciiTheme="minorHAnsi" w:eastAsiaTheme="minorEastAsia" w:hAnsiTheme="minorHAnsi" w:cstheme="minorBidi"/>
              <w:noProof/>
              <w:color w:val="auto"/>
              <w:sz w:val="22"/>
              <w:lang w:val="en-UG" w:eastAsia="en-UG"/>
            </w:rPr>
          </w:pPr>
          <w:del w:id="124" w:author="Hassan Kyanzi" w:date="2022-01-26T18:07:00Z">
            <w:r w:rsidRPr="0066152B" w:rsidDel="0066152B">
              <w:rPr>
                <w:rStyle w:val="Hyperlink"/>
                <w:noProof/>
                <w:lang w:val="en-GB"/>
              </w:rPr>
              <w:delText>4.2 Data Dictionary</w:delText>
            </w:r>
            <w:r w:rsidDel="0066152B">
              <w:rPr>
                <w:noProof/>
                <w:webHidden/>
              </w:rPr>
              <w:tab/>
              <w:delText>13</w:delText>
            </w:r>
          </w:del>
        </w:p>
        <w:p w14:paraId="71D80D31" w14:textId="44B9B149" w:rsidR="002D2D3C" w:rsidDel="0066152B" w:rsidRDefault="002D2D3C">
          <w:pPr>
            <w:pStyle w:val="TOC1"/>
            <w:rPr>
              <w:del w:id="125" w:author="Hassan Kyanzi" w:date="2022-01-26T18:07:00Z"/>
              <w:rFonts w:asciiTheme="minorHAnsi" w:eastAsiaTheme="minorEastAsia" w:hAnsiTheme="minorHAnsi" w:cstheme="minorBidi"/>
              <w:noProof/>
              <w:color w:val="auto"/>
              <w:sz w:val="22"/>
              <w:lang w:val="en-UG" w:eastAsia="en-UG"/>
            </w:rPr>
          </w:pPr>
          <w:del w:id="126" w:author="Hassan Kyanzi" w:date="2022-01-26T18:07:00Z">
            <w:r w:rsidRPr="0066152B" w:rsidDel="0066152B">
              <w:rPr>
                <w:rStyle w:val="Hyperlink"/>
                <w:noProof/>
                <w:lang w:val="en-GB"/>
              </w:rPr>
              <w:delText>5.COMPONENT DESIGN</w:delText>
            </w:r>
            <w:r w:rsidDel="0066152B">
              <w:rPr>
                <w:noProof/>
                <w:webHidden/>
              </w:rPr>
              <w:tab/>
              <w:delText>14</w:delText>
            </w:r>
          </w:del>
        </w:p>
        <w:p w14:paraId="087F14AE" w14:textId="5547125E" w:rsidR="002D2D3C" w:rsidDel="0066152B" w:rsidRDefault="002D2D3C">
          <w:pPr>
            <w:pStyle w:val="TOC1"/>
            <w:rPr>
              <w:del w:id="127" w:author="Hassan Kyanzi" w:date="2022-01-26T18:07:00Z"/>
              <w:rFonts w:asciiTheme="minorHAnsi" w:eastAsiaTheme="minorEastAsia" w:hAnsiTheme="minorHAnsi" w:cstheme="minorBidi"/>
              <w:noProof/>
              <w:color w:val="auto"/>
              <w:sz w:val="22"/>
              <w:lang w:val="en-UG" w:eastAsia="en-UG"/>
            </w:rPr>
          </w:pPr>
          <w:del w:id="128" w:author="Hassan Kyanzi" w:date="2022-01-26T18:07:00Z">
            <w:r w:rsidRPr="0066152B" w:rsidDel="0066152B">
              <w:rPr>
                <w:rStyle w:val="Hyperlink"/>
                <w:noProof/>
              </w:rPr>
              <w:delText>6.HUMAN INTERFACE DESIGN</w:delText>
            </w:r>
            <w:r w:rsidDel="0066152B">
              <w:rPr>
                <w:noProof/>
                <w:webHidden/>
              </w:rPr>
              <w:tab/>
              <w:delText>15</w:delText>
            </w:r>
          </w:del>
        </w:p>
        <w:p w14:paraId="0E48FEB4" w14:textId="5462F064" w:rsidR="002D2D3C" w:rsidDel="0066152B" w:rsidRDefault="002D2D3C">
          <w:pPr>
            <w:pStyle w:val="TOC1"/>
            <w:rPr>
              <w:del w:id="129" w:author="Hassan Kyanzi" w:date="2022-01-26T18:07:00Z"/>
              <w:rFonts w:asciiTheme="minorHAnsi" w:eastAsiaTheme="minorEastAsia" w:hAnsiTheme="minorHAnsi" w:cstheme="minorBidi"/>
              <w:noProof/>
              <w:color w:val="auto"/>
              <w:sz w:val="22"/>
              <w:lang w:val="en-UG" w:eastAsia="en-UG"/>
            </w:rPr>
          </w:pPr>
          <w:del w:id="130" w:author="Hassan Kyanzi" w:date="2022-01-26T18:07:00Z">
            <w:r w:rsidRPr="0066152B" w:rsidDel="0066152B">
              <w:rPr>
                <w:rStyle w:val="Hyperlink"/>
                <w:noProof/>
                <w:lang w:val="en-GB"/>
              </w:rPr>
              <w:delText>REQUIREMENTS MATRIX</w:delText>
            </w:r>
            <w:r w:rsidDel="0066152B">
              <w:rPr>
                <w:noProof/>
                <w:webHidden/>
              </w:rPr>
              <w:tab/>
              <w:delText>16</w:delText>
            </w:r>
          </w:del>
        </w:p>
        <w:p w14:paraId="6E715561" w14:textId="215FE84E" w:rsidR="003D38D3" w:rsidRDefault="003D38D3" w:rsidP="003D38D3">
          <w:pPr>
            <w:rPr>
              <w:b/>
              <w:bCs/>
              <w:noProof/>
              <w:sz w:val="22"/>
            </w:rPr>
          </w:pPr>
          <w:r w:rsidRPr="000149E0">
            <w:rPr>
              <w:b/>
              <w:bCs/>
              <w:noProof/>
              <w:sz w:val="22"/>
            </w:rPr>
            <w:fldChar w:fldCharType="end"/>
          </w:r>
        </w:p>
        <w:p w14:paraId="0CE55D1B" w14:textId="376D3A39" w:rsidR="003D38D3" w:rsidRDefault="003D38D3" w:rsidP="003D38D3">
          <w:pPr>
            <w:rPr>
              <w:ins w:id="131" w:author="Hassan Kyanzi" w:date="2022-01-26T18:08:00Z"/>
              <w:b/>
              <w:bCs/>
              <w:noProof/>
              <w:sz w:val="22"/>
            </w:rPr>
          </w:pPr>
        </w:p>
        <w:p w14:paraId="745F6708" w14:textId="0EC2236B" w:rsidR="0066152B" w:rsidRDefault="0066152B" w:rsidP="003D38D3">
          <w:pPr>
            <w:rPr>
              <w:ins w:id="132" w:author="Hassan Kyanzi" w:date="2022-01-26T18:08:00Z"/>
              <w:b/>
              <w:bCs/>
              <w:noProof/>
              <w:sz w:val="22"/>
            </w:rPr>
          </w:pPr>
        </w:p>
        <w:p w14:paraId="48D56842" w14:textId="216391EE" w:rsidR="0066152B" w:rsidDel="0066152B" w:rsidRDefault="0066152B" w:rsidP="003D38D3">
          <w:pPr>
            <w:rPr>
              <w:del w:id="133" w:author="Hassan Kyanzi" w:date="2022-01-26T18:08:00Z"/>
              <w:b/>
              <w:bCs/>
              <w:noProof/>
              <w:sz w:val="22"/>
            </w:rPr>
          </w:pPr>
        </w:p>
        <w:p w14:paraId="563199D1" w14:textId="77777777" w:rsidR="003D38D3" w:rsidRDefault="004C2242" w:rsidP="003D38D3"/>
      </w:sdtContent>
    </w:sdt>
    <w:bookmarkStart w:id="134" w:name="_Toc20280" w:displacedByCustomXml="prev"/>
    <w:p w14:paraId="264EE341" w14:textId="77777777" w:rsidR="0066152B" w:rsidRDefault="0066152B" w:rsidP="00F90D14">
      <w:pPr>
        <w:pStyle w:val="Heading1"/>
        <w:spacing w:line="360" w:lineRule="auto"/>
        <w:rPr>
          <w:ins w:id="135" w:author="Hassan Kyanzi" w:date="2022-01-26T18:08:00Z"/>
        </w:rPr>
        <w:sectPr w:rsidR="0066152B" w:rsidSect="0036255F">
          <w:footerReference w:type="default" r:id="rId8"/>
          <w:type w:val="continuous"/>
          <w:pgSz w:w="12240" w:h="15840"/>
          <w:pgMar w:top="1440" w:right="1440" w:bottom="1440" w:left="1440" w:header="720" w:footer="720" w:gutter="0"/>
          <w:pgNumType w:fmt="lowerRoman" w:start="1"/>
          <w:cols w:space="720"/>
          <w:titlePg/>
          <w:docGrid w:linePitch="360"/>
          <w:sectPrChange w:id="140" w:author="Hassan Kyanzi" w:date="2022-01-26T18:11:00Z">
            <w:sectPr w:rsidR="0066152B" w:rsidSect="0036255F">
              <w:pgMar w:top="1440" w:right="1440" w:bottom="1440" w:left="1440" w:header="720" w:footer="720" w:gutter="0"/>
              <w:pgNumType w:fmt="decimal" w:start="0"/>
              <w:titlePg w:val="0"/>
            </w:sectPr>
          </w:sectPrChange>
        </w:sectPr>
      </w:pPr>
    </w:p>
    <w:p w14:paraId="0B735D3E" w14:textId="6F60DB01" w:rsidR="0066152B" w:rsidRPr="0066152B" w:rsidDel="0036255F" w:rsidRDefault="0066152B" w:rsidP="0066152B">
      <w:pPr>
        <w:rPr>
          <w:del w:id="141" w:author="Hassan Kyanzi" w:date="2022-01-26T18:12:00Z"/>
        </w:rPr>
        <w:pPrChange w:id="142" w:author="Hassan Kyanzi" w:date="2022-01-26T18:08:00Z">
          <w:pPr>
            <w:pStyle w:val="Heading1"/>
            <w:spacing w:line="360" w:lineRule="auto"/>
          </w:pPr>
        </w:pPrChange>
      </w:pPr>
    </w:p>
    <w:p w14:paraId="47E6CBEE" w14:textId="77777777" w:rsidR="003D38D3" w:rsidRPr="00F62A33" w:rsidRDefault="003D38D3" w:rsidP="0036255F">
      <w:pPr>
        <w:pStyle w:val="Heading1"/>
        <w:spacing w:line="360" w:lineRule="auto"/>
        <w:ind w:left="0" w:firstLine="0"/>
        <w:pPrChange w:id="143" w:author="Hassan Kyanzi" w:date="2022-01-26T18:12:00Z">
          <w:pPr>
            <w:pStyle w:val="Heading1"/>
            <w:spacing w:line="360" w:lineRule="auto"/>
          </w:pPr>
        </w:pPrChange>
      </w:pPr>
      <w:bookmarkStart w:id="144" w:name="_Toc94113072"/>
      <w:r w:rsidRPr="00F62A33">
        <w:t>1. INTRODUCTION</w:t>
      </w:r>
      <w:bookmarkEnd w:id="134"/>
      <w:bookmarkEnd w:id="144"/>
    </w:p>
    <w:p w14:paraId="1323D908" w14:textId="77777777" w:rsidR="000905BB" w:rsidRDefault="003D38D3" w:rsidP="0066152B">
      <w:pPr>
        <w:pStyle w:val="Heading2"/>
        <w:pPrChange w:id="145" w:author="Hassan Kyanzi" w:date="2022-01-26T18:06:00Z">
          <w:pPr>
            <w:pStyle w:val="Heading3"/>
          </w:pPr>
        </w:pPrChange>
      </w:pPr>
      <w:bookmarkStart w:id="146" w:name="_Toc20281"/>
      <w:bookmarkStart w:id="147" w:name="_Toc94113073"/>
      <w:r>
        <w:t>1.1 Purpose</w:t>
      </w:r>
      <w:bookmarkEnd w:id="146"/>
      <w:bookmarkEnd w:id="147"/>
      <w:r>
        <w:tab/>
      </w:r>
      <w:r>
        <w:tab/>
      </w:r>
      <w:r>
        <w:tab/>
      </w:r>
      <w:r>
        <w:tab/>
      </w:r>
      <w:r>
        <w:tab/>
      </w:r>
      <w:r>
        <w:tab/>
      </w:r>
      <w:r>
        <w:tab/>
      </w:r>
      <w:r>
        <w:tab/>
      </w:r>
      <w:r>
        <w:tab/>
        <w:t xml:space="preserve">            </w:t>
      </w:r>
    </w:p>
    <w:p w14:paraId="7C2A3D9A" w14:textId="06D8759E" w:rsidR="003D38D3" w:rsidRDefault="003D38D3" w:rsidP="000905BB">
      <w:pPr>
        <w:rPr>
          <w:ins w:id="148" w:author="Hassan Kyanzi" w:date="2022-01-26T18:05:00Z"/>
        </w:rPr>
      </w:pPr>
      <w:r>
        <w:t xml:space="preserve"> </w:t>
      </w:r>
      <w:r w:rsidRPr="00D17539">
        <w:t>This</w:t>
      </w:r>
      <w:r w:rsidR="000905BB">
        <w:t xml:space="preserve"> d</w:t>
      </w:r>
      <w:r w:rsidRPr="00D17539">
        <w:t xml:space="preserve">ocument defines the architecture and system design of the </w:t>
      </w:r>
      <w:r w:rsidR="00771517" w:rsidRPr="00D17539">
        <w:t xml:space="preserve">Maternal Mortality Rate Prediction and Advisory System </w:t>
      </w:r>
      <w:r w:rsidRPr="00D17539">
        <w:t>version1.</w:t>
      </w:r>
      <w:r w:rsidR="00771517" w:rsidRPr="00D17539">
        <w:t>1</w:t>
      </w:r>
      <w:r w:rsidRPr="00D17539">
        <w:t>. Th</w:t>
      </w:r>
      <w:r w:rsidR="007377C7" w:rsidRPr="00D17539">
        <w:t xml:space="preserve">is </w:t>
      </w:r>
      <w:r w:rsidRPr="00D17539">
        <w:t xml:space="preserve">system is used </w:t>
      </w:r>
      <w:r w:rsidR="00771517" w:rsidRPr="00D17539">
        <w:t xml:space="preserve">to predict </w:t>
      </w:r>
      <w:r w:rsidR="007377C7" w:rsidRPr="00D17539">
        <w:t>maternal mortality in the coming years</w:t>
      </w:r>
      <w:r w:rsidR="00A51504" w:rsidRPr="00D17539">
        <w:t>. This system</w:t>
      </w:r>
      <w:r w:rsidR="00E7769D" w:rsidRPr="00D17539">
        <w:t xml:space="preserve"> also provides advice to </w:t>
      </w:r>
      <w:r w:rsidR="00AC35B5" w:rsidRPr="00D17539">
        <w:t>pregnant</w:t>
      </w:r>
      <w:r w:rsidR="00722E26" w:rsidRPr="00D17539">
        <w:t xml:space="preserve"> mothers by responding to the issues they facing using machine learning.</w:t>
      </w:r>
    </w:p>
    <w:p w14:paraId="3924EB77" w14:textId="77777777" w:rsidR="00654236" w:rsidRPr="00D17539" w:rsidRDefault="00654236" w:rsidP="000905BB"/>
    <w:p w14:paraId="7B8A3C78" w14:textId="29DCD501" w:rsidR="003D38D3" w:rsidRPr="000905BB" w:rsidRDefault="003D38D3" w:rsidP="000905BB">
      <w:bookmarkStart w:id="149" w:name="_Toc20282"/>
      <w:bookmarkStart w:id="150" w:name="_Toc94113074"/>
      <w:r w:rsidRPr="0066152B">
        <w:rPr>
          <w:rStyle w:val="Heading2Char"/>
        </w:rPr>
        <w:t>1.2 Scope</w:t>
      </w:r>
      <w:bookmarkEnd w:id="150"/>
      <w:r w:rsidRPr="00654236">
        <w:rPr>
          <w:rStyle w:val="Heading1Char"/>
          <w:rPrChange w:id="151" w:author="Hassan Kyanzi" w:date="2022-01-26T18:05:00Z">
            <w:rPr>
              <w:rStyle w:val="Heading2Char"/>
            </w:rPr>
          </w:rPrChange>
        </w:rPr>
        <w:t xml:space="preserve"> </w:t>
      </w:r>
      <w:bookmarkEnd w:id="149"/>
      <w:r w:rsidRPr="00654236">
        <w:rPr>
          <w:rStyle w:val="Heading1Char"/>
          <w:rPrChange w:id="152" w:author="Hassan Kyanzi" w:date="2022-01-26T18:05:00Z">
            <w:rPr>
              <w:rStyle w:val="Heading2Char"/>
            </w:rPr>
          </w:rPrChange>
        </w:rPr>
        <w:tab/>
      </w:r>
      <w:r>
        <w:tab/>
      </w:r>
      <w:r>
        <w:tab/>
      </w:r>
      <w:r>
        <w:tab/>
      </w:r>
      <w:r>
        <w:tab/>
      </w:r>
      <w:r>
        <w:tab/>
      </w:r>
      <w:r>
        <w:tab/>
      </w:r>
      <w:r>
        <w:tab/>
      </w:r>
      <w:r>
        <w:tab/>
      </w:r>
      <w:r>
        <w:tab/>
      </w:r>
      <w:r>
        <w:tab/>
        <w:t xml:space="preserve">     </w:t>
      </w:r>
      <w:r w:rsidR="00722E26" w:rsidRPr="000905BB">
        <w:t xml:space="preserve">Maternal Mortality Rate Prediction and Advisory System (MMRPAS) </w:t>
      </w:r>
      <w:r w:rsidRPr="000905BB">
        <w:t xml:space="preserve">is an artificial intelligence </w:t>
      </w:r>
      <w:r w:rsidR="00722E26" w:rsidRPr="000905BB">
        <w:t xml:space="preserve">and embedded systems </w:t>
      </w:r>
      <w:r w:rsidRPr="000905BB">
        <w:t xml:space="preserve">software system that will be developed using python </w:t>
      </w:r>
      <w:r w:rsidR="00722E26" w:rsidRPr="000905BB">
        <w:t>together time series FB prophet model to make prediction of the coming years.</w:t>
      </w:r>
    </w:p>
    <w:p w14:paraId="6169A482" w14:textId="03E087B0" w:rsidR="003D38D3" w:rsidRDefault="003D38D3" w:rsidP="000905BB">
      <w:pPr>
        <w:spacing w:line="360" w:lineRule="auto"/>
        <w:ind w:left="0" w:firstLine="0"/>
      </w:pPr>
      <w:r>
        <w:t xml:space="preserve">The objective of the system is to </w:t>
      </w:r>
      <w:r w:rsidR="00722E26">
        <w:t xml:space="preserve">predict maternal mortality rates of the given years </w:t>
      </w:r>
      <w:r w:rsidR="00722E26" w:rsidRPr="00722E26">
        <w:rPr>
          <w:bCs/>
        </w:rPr>
        <w:t>given the Ugandan government makes key interventions that can reduce it then compare with the data collected by the Ministry of health in past years</w:t>
      </w:r>
      <w:r w:rsidR="00722E26">
        <w:t xml:space="preserve"> a</w:t>
      </w:r>
      <w:r w:rsidR="00045635">
        <w:t>nd to also provide advice inform of sms messages to women. The</w:t>
      </w:r>
      <w:r>
        <w:t xml:space="preserve"> goals of the system </w:t>
      </w:r>
      <w:r w:rsidR="00045635">
        <w:t>are; -</w:t>
      </w:r>
    </w:p>
    <w:p w14:paraId="2CD8FF2C" w14:textId="4196CA75" w:rsidR="003D38D3" w:rsidRDefault="003D38D3" w:rsidP="000905BB">
      <w:pPr>
        <w:pStyle w:val="ListParagraph"/>
        <w:numPr>
          <w:ilvl w:val="0"/>
          <w:numId w:val="1"/>
        </w:numPr>
        <w:spacing w:line="360" w:lineRule="auto"/>
      </w:pPr>
      <w:r>
        <w:t xml:space="preserve">To </w:t>
      </w:r>
      <w:r w:rsidR="00045635">
        <w:t>predict maternal mortality of coming years.</w:t>
      </w:r>
    </w:p>
    <w:p w14:paraId="1BC2082A" w14:textId="7CB67C02" w:rsidR="003D38D3" w:rsidRDefault="003D38D3" w:rsidP="000905BB">
      <w:pPr>
        <w:pStyle w:val="ListParagraph"/>
        <w:numPr>
          <w:ilvl w:val="0"/>
          <w:numId w:val="1"/>
        </w:numPr>
        <w:spacing w:line="360" w:lineRule="auto"/>
      </w:pPr>
      <w:r>
        <w:t xml:space="preserve">To </w:t>
      </w:r>
      <w:r w:rsidR="00045635">
        <w:rPr>
          <w:szCs w:val="24"/>
        </w:rPr>
        <w:t>provide auto replies to SMSs sent by pregnant women regarding issues they are facing.</w:t>
      </w:r>
    </w:p>
    <w:p w14:paraId="7DBFEA2D" w14:textId="70A239EC" w:rsidR="003D38D3" w:rsidRDefault="003D38D3" w:rsidP="000905BB">
      <w:pPr>
        <w:pStyle w:val="ListParagraph"/>
        <w:numPr>
          <w:ilvl w:val="0"/>
          <w:numId w:val="1"/>
        </w:numPr>
        <w:spacing w:line="360" w:lineRule="auto"/>
      </w:pPr>
      <w:r>
        <w:t xml:space="preserve">To </w:t>
      </w:r>
      <w:r w:rsidR="00045635">
        <w:t>help the Ugandan government decide on which approaches they can deploy to reduce maternal mortality using data</w:t>
      </w:r>
      <w:r>
        <w:t xml:space="preserve">. </w:t>
      </w:r>
    </w:p>
    <w:p w14:paraId="4687C605" w14:textId="51FBC595" w:rsidR="003D38D3" w:rsidRDefault="003D38D3" w:rsidP="000905BB">
      <w:pPr>
        <w:pStyle w:val="ListParagraph"/>
        <w:numPr>
          <w:ilvl w:val="0"/>
          <w:numId w:val="1"/>
        </w:numPr>
        <w:spacing w:line="360" w:lineRule="auto"/>
      </w:pPr>
      <w:r>
        <w:t xml:space="preserve">To </w:t>
      </w:r>
      <w:r w:rsidRPr="000F4580">
        <w:t xml:space="preserve">provide </w:t>
      </w:r>
      <w:r w:rsidR="00045635">
        <w:t>data analytics to all parties that plan for this country to influence them on prioritizing maternal health.</w:t>
      </w:r>
    </w:p>
    <w:p w14:paraId="61C48974" w14:textId="77777777" w:rsidR="003D38D3" w:rsidRDefault="003D38D3" w:rsidP="00BE630E">
      <w:pPr>
        <w:pStyle w:val="Heading3"/>
        <w:pPrChange w:id="153" w:author="Hassan Kyanzi" w:date="2022-01-26T18:14:00Z">
          <w:pPr>
            <w:pStyle w:val="Heading4"/>
          </w:pPr>
        </w:pPrChange>
      </w:pPr>
      <w:bookmarkStart w:id="154" w:name="_Toc20283"/>
      <w:bookmarkStart w:id="155" w:name="_Toc94113075"/>
      <w:r>
        <w:t>1.2.1 Geographical Scope</w:t>
      </w:r>
      <w:bookmarkEnd w:id="155"/>
      <w:r>
        <w:t xml:space="preserve"> </w:t>
      </w:r>
      <w:bookmarkEnd w:id="154"/>
    </w:p>
    <w:p w14:paraId="4BDA0699" w14:textId="42EF61A0" w:rsidR="003D38D3" w:rsidRDefault="003D38D3" w:rsidP="000905BB">
      <w:pPr>
        <w:spacing w:line="360" w:lineRule="auto"/>
      </w:pPr>
      <w:r>
        <w:t xml:space="preserve">The system will be used by </w:t>
      </w:r>
      <w:r w:rsidR="001B21A3">
        <w:t xml:space="preserve">people around Kampala </w:t>
      </w:r>
      <w:r>
        <w:t xml:space="preserve">and later on deployed to other </w:t>
      </w:r>
      <w:r w:rsidR="001B21A3">
        <w:t>districts and regions via advertisement on media.</w:t>
      </w:r>
    </w:p>
    <w:p w14:paraId="063C0529" w14:textId="77777777" w:rsidR="003D38D3" w:rsidRDefault="003D38D3" w:rsidP="00BE630E">
      <w:pPr>
        <w:pStyle w:val="Heading3"/>
        <w:pPrChange w:id="156" w:author="Hassan Kyanzi" w:date="2022-01-26T18:14:00Z">
          <w:pPr>
            <w:pStyle w:val="Heading4"/>
          </w:pPr>
        </w:pPrChange>
      </w:pPr>
      <w:bookmarkStart w:id="157" w:name="_Toc20284"/>
      <w:bookmarkStart w:id="158" w:name="_Toc94113076"/>
      <w:r>
        <w:t>1.2.2 Technical Scope</w:t>
      </w:r>
      <w:bookmarkEnd w:id="158"/>
      <w:r>
        <w:t xml:space="preserve"> </w:t>
      </w:r>
      <w:bookmarkEnd w:id="157"/>
    </w:p>
    <w:p w14:paraId="479EA6BF" w14:textId="3FD06FD0" w:rsidR="003D38D3" w:rsidRDefault="003D38D3" w:rsidP="00F90D14">
      <w:pPr>
        <w:spacing w:line="360" w:lineRule="auto"/>
      </w:pPr>
      <w:r>
        <w:t xml:space="preserve">The system shall provide an interface for </w:t>
      </w:r>
      <w:r w:rsidR="001B21A3">
        <w:t xml:space="preserve">admin </w:t>
      </w:r>
      <w:r>
        <w:t xml:space="preserve">to log into the </w:t>
      </w:r>
      <w:r w:rsidR="001B21A3">
        <w:t xml:space="preserve">Maternal Mortality Rate Prediction and Advisory </w:t>
      </w:r>
      <w:r>
        <w:t xml:space="preserve">system for access. </w:t>
      </w:r>
    </w:p>
    <w:p w14:paraId="2C6FD7B6" w14:textId="4E91073D" w:rsidR="003D38D3" w:rsidRDefault="003D38D3" w:rsidP="00F90D14">
      <w:pPr>
        <w:spacing w:line="360" w:lineRule="auto"/>
      </w:pPr>
      <w:r>
        <w:t>The system shall provide an interface for th</w:t>
      </w:r>
      <w:r w:rsidR="001B21A3">
        <w:t>e policy makers to upload data for predictions.</w:t>
      </w:r>
      <w:r>
        <w:t xml:space="preserve"> </w:t>
      </w:r>
    </w:p>
    <w:p w14:paraId="59B3314A" w14:textId="06C665C1" w:rsidR="003D38D3" w:rsidRDefault="003D38D3" w:rsidP="00F90D14">
      <w:pPr>
        <w:spacing w:line="360" w:lineRule="auto"/>
      </w:pPr>
      <w:r>
        <w:t xml:space="preserve">The system shall enable the </w:t>
      </w:r>
      <w:r w:rsidR="001B21A3">
        <w:t>admins</w:t>
      </w:r>
      <w:r>
        <w:t xml:space="preserve"> to confirm the </w:t>
      </w:r>
      <w:r w:rsidR="001B21A3">
        <w:t>prediction</w:t>
      </w:r>
      <w:r>
        <w:t xml:space="preserve"> results and save confirmed results.</w:t>
      </w:r>
    </w:p>
    <w:p w14:paraId="4A76CB5C" w14:textId="4BD754BE" w:rsidR="003D38D3" w:rsidRDefault="003D38D3" w:rsidP="003D38D3">
      <w:pPr>
        <w:spacing w:line="360" w:lineRule="auto"/>
      </w:pPr>
      <w:r>
        <w:lastRenderedPageBreak/>
        <w:t>The system shall suggest treatment decision</w:t>
      </w:r>
      <w:r w:rsidR="001B21A3">
        <w:t xml:space="preserve"> for pregnant women e.g.,</w:t>
      </w:r>
      <w:r>
        <w:t xml:space="preserve"> for worst cases suggests operation. </w:t>
      </w:r>
    </w:p>
    <w:p w14:paraId="4A645C57" w14:textId="76E8701E" w:rsidR="003D38D3" w:rsidRDefault="003D38D3" w:rsidP="003D38D3">
      <w:pPr>
        <w:spacing w:line="360" w:lineRule="auto"/>
      </w:pPr>
      <w:r>
        <w:t>The system shall allow p</w:t>
      </w:r>
      <w:r w:rsidR="001B21A3">
        <w:t>regnant women access maternal health information via</w:t>
      </w:r>
      <w:r>
        <w:t xml:space="preserve"> their mobile phones.</w:t>
      </w:r>
    </w:p>
    <w:p w14:paraId="0737603B" w14:textId="14507FE1" w:rsidR="003D38D3" w:rsidRDefault="003D38D3" w:rsidP="003D38D3">
      <w:pPr>
        <w:spacing w:line="360" w:lineRule="auto"/>
      </w:pPr>
      <w:r>
        <w:t>The system shall notify p</w:t>
      </w:r>
      <w:r w:rsidR="001B21A3">
        <w:t xml:space="preserve">regnant </w:t>
      </w:r>
      <w:del w:id="159" w:author="Hassan Kyanzi" w:date="2022-01-26T17:59:00Z">
        <w:r w:rsidR="001B21A3" w:rsidDel="000D5CE0">
          <w:delText xml:space="preserve">women </w:delText>
        </w:r>
        <w:r w:rsidDel="000D5CE0">
          <w:delText xml:space="preserve"> about</w:delText>
        </w:r>
      </w:del>
      <w:ins w:id="160" w:author="Hassan Kyanzi" w:date="2022-01-26T17:59:00Z">
        <w:r w:rsidR="000D5CE0">
          <w:t>women about</w:t>
        </w:r>
      </w:ins>
      <w:r>
        <w:t xml:space="preserve"> their next </w:t>
      </w:r>
      <w:r w:rsidR="00FC1440">
        <w:t xml:space="preserve">antenatal care </w:t>
      </w:r>
      <w:del w:id="161" w:author="Hassan Kyanzi" w:date="2022-01-26T18:15:00Z">
        <w:r w:rsidR="00FC1440" w:rsidDel="00B10831">
          <w:delText>visits.</w:delText>
        </w:r>
        <w:r w:rsidDel="00B10831">
          <w:delText>.</w:delText>
        </w:r>
      </w:del>
      <w:ins w:id="162" w:author="Hassan Kyanzi" w:date="2022-01-26T18:15:00Z">
        <w:r w:rsidR="00B10831">
          <w:t>visits.</w:t>
        </w:r>
      </w:ins>
    </w:p>
    <w:p w14:paraId="72737D1D" w14:textId="77777777" w:rsidR="003D38D3" w:rsidRDefault="003D38D3" w:rsidP="003D38D3">
      <w:pPr>
        <w:pStyle w:val="Heading2"/>
        <w:spacing w:line="360" w:lineRule="auto"/>
        <w:ind w:left="0" w:firstLine="0"/>
      </w:pPr>
      <w:bookmarkStart w:id="163" w:name="_Toc20285"/>
      <w:bookmarkStart w:id="164" w:name="_Toc94113077"/>
      <w:r>
        <w:t>1.3 Overview</w:t>
      </w:r>
      <w:bookmarkEnd w:id="164"/>
      <w:r>
        <w:t xml:space="preserve"> </w:t>
      </w:r>
      <w:bookmarkEnd w:id="163"/>
    </w:p>
    <w:p w14:paraId="5393BEE4" w14:textId="77777777" w:rsidR="003D38D3" w:rsidRDefault="003D38D3" w:rsidP="003D38D3">
      <w:pPr>
        <w:spacing w:line="360" w:lineRule="auto"/>
        <w:rPr>
          <w:b/>
        </w:rPr>
      </w:pPr>
      <w:r w:rsidRPr="00AA08FD">
        <w:t xml:space="preserve">This document has 8 sections that explain its use to the users.  </w:t>
      </w:r>
    </w:p>
    <w:p w14:paraId="660F0652" w14:textId="77777777" w:rsidR="003D38D3" w:rsidRPr="00AA08FD" w:rsidRDefault="003D38D3" w:rsidP="003D38D3">
      <w:pPr>
        <w:spacing w:line="360" w:lineRule="auto"/>
        <w:rPr>
          <w:b/>
        </w:rPr>
      </w:pPr>
      <w:r w:rsidRPr="00AA08FD">
        <w:t xml:space="preserve">The Introduction defines the system’s objective and the summary of the system functionality so as to give the reader a good understanding of the system goals. </w:t>
      </w:r>
    </w:p>
    <w:p w14:paraId="69725B4B" w14:textId="77777777" w:rsidR="003D38D3" w:rsidRPr="00AA08FD" w:rsidRDefault="003D38D3" w:rsidP="003D38D3">
      <w:pPr>
        <w:spacing w:line="360" w:lineRule="auto"/>
        <w:rPr>
          <w:b/>
        </w:rPr>
      </w:pPr>
      <w:r w:rsidRPr="00AA08FD">
        <w:t xml:space="preserve">The System Overview explains to the reader the general system functionality and its design. The System Architecture has the detailed view of the different conceptual requirements for setting up the system in terms of hardware and software. </w:t>
      </w:r>
    </w:p>
    <w:p w14:paraId="63252E7A" w14:textId="77777777" w:rsidR="003D38D3" w:rsidRPr="00AA08FD" w:rsidRDefault="003D38D3" w:rsidP="003D38D3">
      <w:pPr>
        <w:spacing w:line="360" w:lineRule="auto"/>
        <w:rPr>
          <w:b/>
        </w:rPr>
      </w:pPr>
      <w:r w:rsidRPr="00AA08FD">
        <w:t xml:space="preserve">The Data Design defines the data storage techniques and the format of the data for each of the stored data files. </w:t>
      </w:r>
    </w:p>
    <w:p w14:paraId="2474DD2E" w14:textId="77777777" w:rsidR="003D38D3" w:rsidRPr="00AA08FD" w:rsidRDefault="003D38D3" w:rsidP="003D38D3">
      <w:pPr>
        <w:spacing w:line="360" w:lineRule="auto"/>
        <w:rPr>
          <w:b/>
        </w:rPr>
      </w:pPr>
      <w:r w:rsidRPr="00AA08FD">
        <w:t xml:space="preserve">The Component Design describes how the different components of the system interact to satisfy the user needs. </w:t>
      </w:r>
    </w:p>
    <w:p w14:paraId="325605E7" w14:textId="77777777" w:rsidR="003D38D3" w:rsidRPr="00AA08FD" w:rsidRDefault="003D38D3" w:rsidP="003D38D3">
      <w:pPr>
        <w:spacing w:line="360" w:lineRule="auto"/>
        <w:rPr>
          <w:b/>
        </w:rPr>
      </w:pPr>
      <w:r w:rsidRPr="00AA08FD">
        <w:t xml:space="preserve">The Human machine interface explains to the reader the needed skills of the system’s interface in order to be able to interact freely with the system. </w:t>
      </w:r>
    </w:p>
    <w:p w14:paraId="292D40BE" w14:textId="77777777" w:rsidR="003D38D3" w:rsidRPr="00AA08FD" w:rsidRDefault="003D38D3" w:rsidP="003D38D3">
      <w:pPr>
        <w:spacing w:line="360" w:lineRule="auto"/>
        <w:rPr>
          <w:b/>
        </w:rPr>
      </w:pPr>
      <w:r w:rsidRPr="00AA08FD">
        <w:t xml:space="preserve">The Requirements matrix shows the system components that satisfy each of the functional requirements from the SRS document. </w:t>
      </w:r>
    </w:p>
    <w:p w14:paraId="481979FC" w14:textId="77777777" w:rsidR="003D38D3" w:rsidRDefault="003D38D3" w:rsidP="003D38D3">
      <w:pPr>
        <w:spacing w:line="360" w:lineRule="auto"/>
        <w:rPr>
          <w:b/>
        </w:rPr>
      </w:pPr>
      <w:r w:rsidRPr="00AA08FD">
        <w:t xml:space="preserve">Appendices contains the glossary where all the key terms used in this document are defined. </w:t>
      </w:r>
    </w:p>
    <w:p w14:paraId="1469A4E5" w14:textId="77777777" w:rsidR="003D38D3" w:rsidRPr="00AE26FD" w:rsidRDefault="003D38D3" w:rsidP="003D38D3">
      <w:pPr>
        <w:pStyle w:val="Heading2"/>
        <w:spacing w:line="360" w:lineRule="auto"/>
      </w:pPr>
      <w:bookmarkStart w:id="165" w:name="_Toc20286"/>
      <w:bookmarkStart w:id="166" w:name="_Toc94113078"/>
      <w:r w:rsidRPr="00AE26FD">
        <w:t>1.4 Reference Material</w:t>
      </w:r>
      <w:bookmarkEnd w:id="166"/>
    </w:p>
    <w:p w14:paraId="1FE6A570" w14:textId="3C43599D" w:rsidR="00370E07" w:rsidRPr="00370E07" w:rsidRDefault="003D38D3" w:rsidP="00370E07">
      <w:pPr>
        <w:widowControl w:val="0"/>
        <w:autoSpaceDE w:val="0"/>
        <w:autoSpaceDN w:val="0"/>
        <w:adjustRightInd w:val="0"/>
        <w:spacing w:after="0" w:line="360" w:lineRule="auto"/>
        <w:ind w:left="640" w:hanging="640"/>
        <w:rPr>
          <w:noProof/>
          <w:szCs w:val="24"/>
        </w:rPr>
      </w:pPr>
      <w:r>
        <w:t xml:space="preserve"> </w:t>
      </w:r>
      <w:bookmarkEnd w:id="165"/>
      <w:r>
        <w:fldChar w:fldCharType="begin" w:fldLock="1"/>
      </w:r>
      <w:r>
        <w:instrText xml:space="preserve">ADDIN Mendeley Bibliography CSL_BIBLIOGRAPHY </w:instrText>
      </w:r>
      <w:r>
        <w:fldChar w:fldCharType="separate"/>
      </w:r>
      <w:r w:rsidR="00370E07" w:rsidRPr="00370E07">
        <w:rPr>
          <w:noProof/>
          <w:szCs w:val="24"/>
        </w:rPr>
        <w:t>[1]</w:t>
      </w:r>
      <w:r w:rsidR="00370E07" w:rsidRPr="00370E07">
        <w:rPr>
          <w:noProof/>
          <w:szCs w:val="24"/>
        </w:rPr>
        <w:tab/>
        <w:t>“Maternal Mortality.” https://www.who.int/data/gho/indicator-metadata-registry/imr-details/4622#:~:text=Definition%3A,and site of the pregnancy.</w:t>
      </w:r>
    </w:p>
    <w:p w14:paraId="6E6581D7" w14:textId="77777777" w:rsidR="00370E07" w:rsidRPr="00370E07" w:rsidRDefault="00370E07" w:rsidP="00370E07">
      <w:pPr>
        <w:widowControl w:val="0"/>
        <w:autoSpaceDE w:val="0"/>
        <w:autoSpaceDN w:val="0"/>
        <w:adjustRightInd w:val="0"/>
        <w:spacing w:after="0" w:line="360" w:lineRule="auto"/>
        <w:ind w:left="640" w:hanging="640"/>
        <w:rPr>
          <w:noProof/>
          <w:szCs w:val="24"/>
        </w:rPr>
      </w:pPr>
      <w:r w:rsidRPr="00370E07">
        <w:rPr>
          <w:noProof/>
          <w:szCs w:val="24"/>
        </w:rPr>
        <w:t>[2]</w:t>
      </w:r>
      <w:r w:rsidRPr="00370E07">
        <w:rPr>
          <w:noProof/>
          <w:szCs w:val="24"/>
        </w:rPr>
        <w:tab/>
        <w:t>sdsn, “Indicators and a Monitoring Framework Launching a data revolution for the Sustainable Development Goals.” https://indicators.report/indicators/i-17/.</w:t>
      </w:r>
    </w:p>
    <w:p w14:paraId="4733123C" w14:textId="77777777" w:rsidR="00370E07" w:rsidRPr="00370E07" w:rsidRDefault="00370E07" w:rsidP="00370E07">
      <w:pPr>
        <w:widowControl w:val="0"/>
        <w:autoSpaceDE w:val="0"/>
        <w:autoSpaceDN w:val="0"/>
        <w:adjustRightInd w:val="0"/>
        <w:spacing w:after="0" w:line="360" w:lineRule="auto"/>
        <w:ind w:left="640" w:hanging="640"/>
        <w:rPr>
          <w:noProof/>
        </w:rPr>
      </w:pPr>
      <w:r w:rsidRPr="00370E07">
        <w:rPr>
          <w:noProof/>
          <w:szCs w:val="24"/>
        </w:rPr>
        <w:t>[3]</w:t>
      </w:r>
      <w:r w:rsidRPr="00370E07">
        <w:rPr>
          <w:noProof/>
          <w:szCs w:val="24"/>
        </w:rPr>
        <w:tab/>
        <w:t>MITRE, “No Title,” 2021. https://www.mitre.org/publications/project-stories/can-data-modeling-and-analytics-help-reduce-pregnancy-related-deaths.</w:t>
      </w:r>
    </w:p>
    <w:p w14:paraId="30D4D19E" w14:textId="77777777" w:rsidR="003D38D3" w:rsidRDefault="003D38D3" w:rsidP="003D38D3">
      <w:pPr>
        <w:spacing w:line="360" w:lineRule="auto"/>
      </w:pPr>
      <w:r>
        <w:fldChar w:fldCharType="end"/>
      </w:r>
    </w:p>
    <w:p w14:paraId="6F7A72A9" w14:textId="31D5DEB3" w:rsidR="003D38D3" w:rsidRDefault="003D38D3" w:rsidP="003D38D3">
      <w:pPr>
        <w:pStyle w:val="Heading2"/>
        <w:spacing w:line="360" w:lineRule="auto"/>
      </w:pPr>
      <w:bookmarkStart w:id="167" w:name="_Toc20287"/>
      <w:bookmarkStart w:id="168" w:name="_Toc94113079"/>
      <w:r>
        <w:lastRenderedPageBreak/>
        <w:t>1.5 Definitions and Acronyms</w:t>
      </w:r>
      <w:bookmarkEnd w:id="168"/>
      <w:r>
        <w:t xml:space="preserve">  </w:t>
      </w:r>
      <w:bookmarkEnd w:id="167"/>
    </w:p>
    <w:p w14:paraId="74CD4261" w14:textId="7A68EFCD" w:rsidR="002A0979" w:rsidRDefault="002A0979" w:rsidP="002A0979">
      <w:r>
        <w:t>DHIS2-</w:t>
      </w:r>
      <w:r w:rsidRPr="002A0979">
        <w:t>District Health Information Software 2 </w:t>
      </w:r>
    </w:p>
    <w:p w14:paraId="26C47965" w14:textId="0D34C4AE" w:rsidR="002A0979" w:rsidRDefault="002A0979" w:rsidP="002A0979">
      <w:r>
        <w:t>MMRPAS- Maternal Mortality Rate Prediction and Advisory System.</w:t>
      </w:r>
    </w:p>
    <w:p w14:paraId="3C69F7D7" w14:textId="07B85C62" w:rsidR="00DE0393" w:rsidRPr="002A0979" w:rsidRDefault="00DE0393" w:rsidP="002A0979">
      <w:r>
        <w:t xml:space="preserve">W.H.O- World Health </w:t>
      </w:r>
      <w:r w:rsidR="007F4D11">
        <w:t>Organization</w:t>
      </w:r>
    </w:p>
    <w:p w14:paraId="478DBC8C" w14:textId="77777777" w:rsidR="003D38D3" w:rsidRDefault="003D38D3" w:rsidP="003D38D3">
      <w:pPr>
        <w:spacing w:line="360" w:lineRule="auto"/>
      </w:pPr>
    </w:p>
    <w:p w14:paraId="23872A24" w14:textId="53E338F5" w:rsidR="003D38D3" w:rsidRDefault="003D38D3" w:rsidP="003D38D3">
      <w:pPr>
        <w:pStyle w:val="Heading1"/>
        <w:spacing w:line="360" w:lineRule="auto"/>
      </w:pPr>
      <w:bookmarkStart w:id="169" w:name="_Toc20288"/>
      <w:bookmarkStart w:id="170" w:name="_Toc94113080"/>
      <w:r>
        <w:t>2. SYSTEM OVERVIEW</w:t>
      </w:r>
      <w:bookmarkEnd w:id="170"/>
      <w:r>
        <w:t xml:space="preserve"> </w:t>
      </w:r>
      <w:bookmarkEnd w:id="169"/>
    </w:p>
    <w:p w14:paraId="0C12BF6D" w14:textId="58D6CF55" w:rsidR="00370E07" w:rsidRDefault="00DE0393" w:rsidP="0079747C">
      <w:pPr>
        <w:rPr>
          <w:lang w:val="en-UG"/>
        </w:rPr>
      </w:pPr>
      <w:r>
        <w:t>W.H.O defines Maternal mortality as t</w:t>
      </w:r>
      <w:r w:rsidRPr="00DE0393">
        <w:t>he annual numb</w:t>
      </w:r>
      <w:r>
        <w:t>e</w:t>
      </w:r>
      <w:r w:rsidRPr="00DE0393">
        <w:t>r of female deaths from any cause related to or aggravated by pregnancy or its management (excluding accidental or incidental causes) during pregnancy and childbirth or within 42 days of termination of pregnancy, irrespective of the duration and site of the pregnancy.</w:t>
      </w:r>
      <w:r w:rsidR="007F4D11">
        <w:fldChar w:fldCharType="begin" w:fldLock="1"/>
      </w:r>
      <w:r w:rsidR="00370E07">
        <w:instrText>ADDIN CSL_CITATION {"citationItems":[{"id":"ITEM-1","itemData":{"URL":"https://www.who.int/data/gho/indicator-metadata-registry/imr-details/4622#:~:text=Definition%3A,and site of the pregnancy.","id":"ITEM-1","issued":{"date-parts":[["0"]]},"title":"Maternal Mortality","type":"webpage"},"uris":["http://www.mendeley.com/documents/?uuid=a87c5f3c-25a7-491e-bd96-7dd9febb6250"]}],"mendeley":{"formattedCitation":"[1]","plainTextFormattedCitation":"[1]","previouslyFormattedCitation":"[1]"},"properties":{"noteIndex":0},"schema":"https://github.com/citation-style-language/schema/raw/master/csl-citation.json"}</w:instrText>
      </w:r>
      <w:r w:rsidR="007F4D11">
        <w:fldChar w:fldCharType="separate"/>
      </w:r>
      <w:r w:rsidR="007F4D11" w:rsidRPr="007F4D11">
        <w:rPr>
          <w:noProof/>
        </w:rPr>
        <w:t>[1]</w:t>
      </w:r>
      <w:r w:rsidR="007F4D11">
        <w:fldChar w:fldCharType="end"/>
      </w:r>
      <w:r w:rsidR="007F4D11">
        <w:t xml:space="preserve">. </w:t>
      </w:r>
      <w:r w:rsidR="0079747C" w:rsidRPr="0079747C">
        <w:rPr>
          <w:lang w:val="en-UG"/>
        </w:rPr>
        <w:t xml:space="preserve">The maternal mortality ratio is the </w:t>
      </w:r>
      <w:r w:rsidR="0079747C">
        <w:t>yearly</w:t>
      </w:r>
      <w:r w:rsidR="0079747C" w:rsidRPr="0079747C">
        <w:rPr>
          <w:lang w:val="en-UG"/>
        </w:rPr>
        <w:t xml:space="preserve"> number of maternal deaths from any cause related to or aggravated by pregnancy or its management (excluding accidental or incidental causes) during pregnancy, childbirth, or within 42 days of termination of pregnancy, per 100,000 live births per year. The maternal mortality rate is the number of maternal deaths in a population divided by the number of women of reproductive age. It captures the likelihood of both becoming pregnant and dying during pregnancy (including deaths up to six weeks after delivery).</w:t>
      </w:r>
      <w:r w:rsidR="00370E07">
        <w:rPr>
          <w:lang w:val="en-UG"/>
        </w:rPr>
        <w:fldChar w:fldCharType="begin" w:fldLock="1"/>
      </w:r>
      <w:r w:rsidR="00370E07">
        <w:rPr>
          <w:lang w:val="en-UG"/>
        </w:rPr>
        <w:instrText>ADDIN CSL_CITATION {"citationItems":[{"id":"ITEM-1","itemData":{"URL":"https://indicators.report/indicators/i-17/","author":[{"dropping-particle":"","family":"sdsn","given":"","non-dropping-particle":"","parse-names":false,"suffix":""}],"id":"ITEM-1","issued":{"date-parts":[["0"]]},"title":"Indicators and a Monitoring Framework Launching a data revolution for the Sustainable Development Goals","type":"webpage"},"uris":["http://www.mendeley.com/documents/?uuid=9f3f0c6e-4e66-4b54-87a9-4e1928ebb2a1"]}],"mendeley":{"formattedCitation":"[2]","plainTextFormattedCitation":"[2]"},"properties":{"noteIndex":0},"schema":"https://github.com/citation-style-language/schema/raw/master/csl-citation.json"}</w:instrText>
      </w:r>
      <w:r w:rsidR="00370E07">
        <w:rPr>
          <w:lang w:val="en-UG"/>
        </w:rPr>
        <w:fldChar w:fldCharType="separate"/>
      </w:r>
      <w:r w:rsidR="00370E07" w:rsidRPr="00370E07">
        <w:rPr>
          <w:noProof/>
          <w:lang w:val="en-UG"/>
        </w:rPr>
        <w:t>[2]</w:t>
      </w:r>
      <w:r w:rsidR="00370E07">
        <w:rPr>
          <w:lang w:val="en-UG"/>
        </w:rPr>
        <w:fldChar w:fldCharType="end"/>
      </w:r>
    </w:p>
    <w:p w14:paraId="43DCE451" w14:textId="77777777" w:rsidR="008A54F7" w:rsidRDefault="008A54F7" w:rsidP="0079747C">
      <w:pPr>
        <w:rPr>
          <w:lang w:val="en-UG"/>
        </w:rPr>
      </w:pPr>
    </w:p>
    <w:p w14:paraId="43D2A338" w14:textId="0BF5FEBF" w:rsidR="00323DF3" w:rsidRPr="00505521" w:rsidRDefault="00505521" w:rsidP="00323DF3">
      <w:r>
        <w:t xml:space="preserve">We would like to tackle this maternal mortality problem </w:t>
      </w:r>
      <w:r w:rsidR="008A54F7">
        <w:t xml:space="preserve">by </w:t>
      </w:r>
      <w:r w:rsidR="008A54F7" w:rsidRPr="00505521">
        <w:t>combining</w:t>
      </w:r>
      <w:r w:rsidRPr="00505521">
        <w:t xml:space="preserve"> expertise in </w:t>
      </w:r>
      <w:r>
        <w:t xml:space="preserve">maternal health </w:t>
      </w:r>
      <w:r w:rsidR="008A54F7">
        <w:t>care,</w:t>
      </w:r>
      <w:r w:rsidRPr="00505521">
        <w:t xml:space="preserve"> data analytics, and modeling and simulation.</w:t>
      </w:r>
      <w:r w:rsidR="008A54F7">
        <w:t xml:space="preserve"> Most maternal health professionals agree that maternal mortality can be controlled by timely and proper interventions.</w:t>
      </w:r>
      <w:r w:rsidR="00323DF3">
        <w:t xml:space="preserve"> We shall start by identifying the reasons behind big numbers in impoverished regions of Uganda. We shall start with regions with biggest numbers of maternal mortality rates in previous years and then look at those regions with least numbers and may be the factors attributing to the small numbers</w:t>
      </w:r>
      <w:r w:rsidR="000F2BDA">
        <w:t xml:space="preserve"> and may be advise other regions to emulate them.</w:t>
      </w:r>
    </w:p>
    <w:p w14:paraId="4F0CEB2A" w14:textId="56E5C782" w:rsidR="00DE0393" w:rsidRPr="00DE0393" w:rsidRDefault="00DE0393" w:rsidP="00DE0393"/>
    <w:p w14:paraId="7692AB54" w14:textId="40DF9040" w:rsidR="0061078A" w:rsidRDefault="002A0979" w:rsidP="002A0979">
      <w:r>
        <w:t xml:space="preserve">This Maternal Mortality Prediction and Advisory System consists of three parts: </w:t>
      </w:r>
      <w:r w:rsidR="000F2BDA">
        <w:t>prediction module</w:t>
      </w:r>
      <w:r>
        <w:t xml:space="preserve">, a web portal, and an SMS messaging system. </w:t>
      </w:r>
      <w:r>
        <w:t>The Prediction module will be used to make forecasts</w:t>
      </w:r>
      <w:r w:rsidR="00300E60">
        <w:t xml:space="preserve"> of maternal mortality rates of different regions.</w:t>
      </w:r>
      <w:r>
        <w:t xml:space="preserve"> </w:t>
      </w:r>
      <w:r w:rsidR="006175BF">
        <w:t xml:space="preserve">This </w:t>
      </w:r>
      <w:r w:rsidR="00500EFD">
        <w:t xml:space="preserve">will </w:t>
      </w:r>
      <w:del w:id="171" w:author="Hassan Kyanzi" w:date="2022-01-26T18:15:00Z">
        <w:r w:rsidR="006175BF" w:rsidDel="00B10831">
          <w:delText xml:space="preserve">facilitate </w:delText>
        </w:r>
        <w:r w:rsidR="00500EFD" w:rsidDel="00B10831">
          <w:delText xml:space="preserve"> prioritiz</w:delText>
        </w:r>
        <w:r w:rsidR="006175BF" w:rsidDel="00B10831">
          <w:delText>ation</w:delText>
        </w:r>
      </w:del>
      <w:ins w:id="172" w:author="Hassan Kyanzi" w:date="2022-01-26T18:15:00Z">
        <w:r w:rsidR="00B10831">
          <w:t>facilitate prioritization</w:t>
        </w:r>
      </w:ins>
      <w:r w:rsidR="006175BF">
        <w:t xml:space="preserve"> </w:t>
      </w:r>
      <w:del w:id="173" w:author="Hassan Kyanzi" w:date="2022-01-26T18:15:00Z">
        <w:r w:rsidR="006175BF" w:rsidDel="00B10831">
          <w:delText xml:space="preserve">of </w:delText>
        </w:r>
        <w:r w:rsidR="00500EFD" w:rsidDel="00B10831">
          <w:delText xml:space="preserve"> resource</w:delText>
        </w:r>
      </w:del>
      <w:ins w:id="174" w:author="Hassan Kyanzi" w:date="2022-01-26T18:15:00Z">
        <w:r w:rsidR="00B10831">
          <w:t>of resource</w:t>
        </w:r>
      </w:ins>
      <w:r w:rsidR="00500EFD">
        <w:t xml:space="preserve"> allocation to different regions of Uganda and optimize the impact of scarce resources in </w:t>
      </w:r>
      <w:del w:id="175" w:author="Hassan Kyanzi" w:date="2022-01-26T18:15:00Z">
        <w:r w:rsidR="00500EFD" w:rsidDel="00B10831">
          <w:lastRenderedPageBreak/>
          <w:delText>various  areas</w:delText>
        </w:r>
      </w:del>
      <w:ins w:id="176" w:author="Hassan Kyanzi" w:date="2022-01-26T18:15:00Z">
        <w:r w:rsidR="00B10831">
          <w:t>various areas</w:t>
        </w:r>
      </w:ins>
      <w:r w:rsidR="006175BF">
        <w:t xml:space="preserve"> with high maternal deaths</w:t>
      </w:r>
      <w:r w:rsidR="00500EFD">
        <w:t>. The prediction module applies data analytics to provide projections of maternal mortality impact and scalability of evidence based interventions on maternal mortality .</w:t>
      </w:r>
      <w:r w:rsidR="00500EFD">
        <w:fldChar w:fldCharType="begin" w:fldLock="1"/>
      </w:r>
      <w:r w:rsidR="00370E07">
        <w:instrText>ADDIN CSL_CITATION {"citationItems":[{"id":"ITEM-1","itemData":{"URL":"https://www.mitre.org/publications/project-stories/can-data-modeling-and-analytics-help-reduce-pregnancy-related-deaths","author":[{"dropping-particle":"","family":"MITRE","given":"","non-dropping-particle":"","parse-names":false,"suffix":""}],"id":"ITEM-1","issued":{"date-parts":[["2021"]]},"title":"No Title","type":"webpage"},"uris":["http://www.mendeley.com/documents/?uuid=ac874127-e564-4a4d-9195-ce023aa1a6c6"]}],"mendeley":{"formattedCitation":"[3]","plainTextFormattedCitation":"[3]","previouslyFormattedCitation":"[2]"},"properties":{"noteIndex":0},"schema":"https://github.com/citation-style-language/schema/raw/master/csl-citation.json"}</w:instrText>
      </w:r>
      <w:r w:rsidR="00500EFD">
        <w:fldChar w:fldCharType="separate"/>
      </w:r>
      <w:r w:rsidR="00370E07" w:rsidRPr="00370E07">
        <w:rPr>
          <w:noProof/>
        </w:rPr>
        <w:t>[3]</w:t>
      </w:r>
      <w:r w:rsidR="00500EFD">
        <w:fldChar w:fldCharType="end"/>
      </w:r>
    </w:p>
    <w:p w14:paraId="36E29CCC" w14:textId="77777777" w:rsidR="0061078A" w:rsidRDefault="0061078A" w:rsidP="002A0979"/>
    <w:p w14:paraId="0C63CCCB" w14:textId="1B19749E" w:rsidR="002A0979" w:rsidRDefault="002A0979" w:rsidP="002A0979">
      <w:r>
        <w:t xml:space="preserve">The sms messaging </w:t>
      </w:r>
      <w:r w:rsidR="00500EFD">
        <w:t xml:space="preserve">module </w:t>
      </w:r>
      <w:r>
        <w:t xml:space="preserve">comes to a mobile phone through GSM technology, which aids the sending of messages to the pregnant women </w:t>
      </w:r>
      <w:r w:rsidR="006175BF">
        <w:t>phones. This</w:t>
      </w:r>
      <w:r>
        <w:t xml:space="preserve"> is a data-based application, it requires a data store, and thus a database is needed. The web portal communicates with the database via a web server, however in slightly different ways. The web portal is mainly be used by users to add and modify data. problems with overloading the operating system the application is only allowed to use 20 megabytes of memory while running the application. The maximum amount of hard drive space is also 20 megabytes.</w:t>
      </w:r>
    </w:p>
    <w:p w14:paraId="7DC67A90" w14:textId="77777777" w:rsidR="002A0979" w:rsidRPr="00BE19B2" w:rsidRDefault="002A0979" w:rsidP="002A0979"/>
    <w:p w14:paraId="23CC3D31" w14:textId="0B76181D" w:rsidR="003D38D3" w:rsidRDefault="003D38D3" w:rsidP="003D38D3">
      <w:pPr>
        <w:spacing w:line="360" w:lineRule="auto"/>
      </w:pPr>
      <w:r w:rsidRPr="00733236">
        <w:t>The</w:t>
      </w:r>
      <w:r>
        <w:t xml:space="preserve"> </w:t>
      </w:r>
      <w:r w:rsidR="006175BF">
        <w:t>MMRPAS</w:t>
      </w:r>
      <w:r>
        <w:t xml:space="preserve"> consists of </w:t>
      </w:r>
      <w:r w:rsidR="006175BF">
        <w:t xml:space="preserve">three </w:t>
      </w:r>
      <w:r>
        <w:t>main components as illustrated below:</w:t>
      </w:r>
    </w:p>
    <w:p w14:paraId="6D543566" w14:textId="43717BBB" w:rsidR="003D38D3" w:rsidRDefault="006175BF" w:rsidP="003D38D3">
      <w:pPr>
        <w:spacing w:line="360" w:lineRule="auto"/>
      </w:pPr>
      <w:r w:rsidRPr="006175BF">
        <w:rPr>
          <w:rFonts w:ascii="Calibri" w:eastAsia="Calibri" w:hAnsi="Calibri"/>
          <w:noProof/>
          <w:color w:val="auto"/>
          <w:sz w:val="22"/>
        </w:rPr>
        <w:drawing>
          <wp:inline distT="0" distB="0" distL="0" distR="0" wp14:anchorId="73A490DE" wp14:editId="2102EA76">
            <wp:extent cx="5943600" cy="3488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88055"/>
                    </a:xfrm>
                    <a:prstGeom prst="rect">
                      <a:avLst/>
                    </a:prstGeom>
                    <a:noFill/>
                    <a:ln>
                      <a:noFill/>
                    </a:ln>
                  </pic:spPr>
                </pic:pic>
              </a:graphicData>
            </a:graphic>
          </wp:inline>
        </w:drawing>
      </w:r>
    </w:p>
    <w:p w14:paraId="754FE7B8" w14:textId="77777777" w:rsidR="006175BF" w:rsidRDefault="006175BF" w:rsidP="006175BF">
      <w:pPr>
        <w:spacing w:line="360" w:lineRule="auto"/>
      </w:pPr>
      <w:r>
        <w:t xml:space="preserve">The diagram below shows how the system was decomposed giving a general understanding of how the individual subsystems work together </w:t>
      </w:r>
    </w:p>
    <w:p w14:paraId="5DAA4BE6" w14:textId="77777777" w:rsidR="003D38D3" w:rsidRPr="00EC006C" w:rsidRDefault="003D38D3" w:rsidP="003D38D3">
      <w:pPr>
        <w:spacing w:line="360" w:lineRule="auto"/>
      </w:pPr>
    </w:p>
    <w:p w14:paraId="692E9616" w14:textId="77777777" w:rsidR="003D38D3" w:rsidRPr="00AE26FD" w:rsidRDefault="003D38D3" w:rsidP="003D38D3">
      <w:pPr>
        <w:pStyle w:val="Heading1"/>
        <w:spacing w:line="360" w:lineRule="auto"/>
      </w:pPr>
      <w:bookmarkStart w:id="177" w:name="_Toc20289"/>
      <w:bookmarkStart w:id="178" w:name="_Toc94113081"/>
      <w:r w:rsidRPr="00AE26FD">
        <w:lastRenderedPageBreak/>
        <w:t>3. SYSTEM ARCHITECTURE</w:t>
      </w:r>
      <w:bookmarkEnd w:id="178"/>
      <w:r w:rsidRPr="00AE26FD">
        <w:t xml:space="preserve"> </w:t>
      </w:r>
      <w:bookmarkStart w:id="179" w:name="_Toc20290"/>
      <w:bookmarkEnd w:id="177"/>
    </w:p>
    <w:p w14:paraId="3B40BA89" w14:textId="77777777" w:rsidR="003D38D3" w:rsidRDefault="003D38D3" w:rsidP="003D38D3">
      <w:pPr>
        <w:pStyle w:val="Heading2"/>
        <w:spacing w:line="360" w:lineRule="auto"/>
      </w:pPr>
      <w:bookmarkStart w:id="180" w:name="_Toc94113082"/>
      <w:r>
        <w:t>3.1 Architectural Design</w:t>
      </w:r>
      <w:bookmarkEnd w:id="180"/>
      <w:r>
        <w:t xml:space="preserve"> </w:t>
      </w:r>
      <w:bookmarkEnd w:id="179"/>
    </w:p>
    <w:p w14:paraId="3D40ECDE" w14:textId="7C4DD6FC" w:rsidR="003D38D3" w:rsidRDefault="003D38D3" w:rsidP="003D38D3">
      <w:pPr>
        <w:spacing w:line="360" w:lineRule="auto"/>
      </w:pPr>
      <w:r>
        <w:t xml:space="preserve">The </w:t>
      </w:r>
      <w:r w:rsidR="00CF12E1">
        <w:t>MMRPAS</w:t>
      </w:r>
      <w:r>
        <w:t xml:space="preserve"> is to be implemented using </w:t>
      </w:r>
      <w:r w:rsidR="00CF12E1">
        <w:t xml:space="preserve">a </w:t>
      </w:r>
      <w:r w:rsidR="00CF12E1" w:rsidRPr="00CF12E1">
        <w:rPr>
          <w:b/>
          <w:bCs/>
        </w:rPr>
        <w:t>repository</w:t>
      </w:r>
      <w:r w:rsidRPr="00CF12E1">
        <w:rPr>
          <w:b/>
          <w:bCs/>
        </w:rPr>
        <w:t xml:space="preserve"> architecture </w:t>
      </w:r>
      <w:r>
        <w:t xml:space="preserve">as shown below. </w:t>
      </w:r>
    </w:p>
    <w:p w14:paraId="7ECBC4FB" w14:textId="5B97B6C4" w:rsidR="003D38D3" w:rsidRDefault="003D38D3" w:rsidP="003D38D3">
      <w:pPr>
        <w:spacing w:line="360" w:lineRule="auto"/>
      </w:pPr>
      <w:r>
        <w:rPr>
          <w:rFonts w:ascii="Arial" w:eastAsia="Arial" w:hAnsi="Arial" w:cs="Arial"/>
          <w:sz w:val="22"/>
        </w:rPr>
        <w:t xml:space="preserve"> </w:t>
      </w:r>
      <w:r w:rsidR="00CF12E1" w:rsidRPr="00CF12E1">
        <w:rPr>
          <w:rFonts w:ascii="Calibri" w:eastAsia="Calibri" w:hAnsi="Calibri"/>
          <w:noProof/>
          <w:color w:val="auto"/>
          <w:sz w:val="22"/>
        </w:rPr>
        <w:drawing>
          <wp:inline distT="0" distB="0" distL="0" distR="0" wp14:anchorId="664B6CFE" wp14:editId="76A14CC6">
            <wp:extent cx="5340350" cy="37274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0350" cy="3727450"/>
                    </a:xfrm>
                    <a:prstGeom prst="rect">
                      <a:avLst/>
                    </a:prstGeom>
                    <a:noFill/>
                    <a:ln>
                      <a:noFill/>
                    </a:ln>
                  </pic:spPr>
                </pic:pic>
              </a:graphicData>
            </a:graphic>
          </wp:inline>
        </w:drawing>
      </w:r>
    </w:p>
    <w:p w14:paraId="6A50C432" w14:textId="77777777" w:rsidR="003D38D3" w:rsidRDefault="003D38D3" w:rsidP="003D38D3">
      <w:pPr>
        <w:spacing w:line="360" w:lineRule="auto"/>
      </w:pPr>
      <w:r>
        <w:t xml:space="preserve">   </w:t>
      </w:r>
    </w:p>
    <w:p w14:paraId="3C0BE6E3" w14:textId="77777777" w:rsidR="00CF12E1" w:rsidRPr="00CF12E1" w:rsidRDefault="00CF12E1" w:rsidP="00CF12E1">
      <w:pPr>
        <w:spacing w:line="360" w:lineRule="auto"/>
        <w:rPr>
          <w:b/>
          <w:bCs/>
        </w:rPr>
      </w:pPr>
      <w:r w:rsidRPr="00CF12E1">
        <w:rPr>
          <w:b/>
          <w:bCs/>
        </w:rPr>
        <w:t>Analysis and prediction model.</w:t>
      </w:r>
    </w:p>
    <w:p w14:paraId="2FA57034" w14:textId="77777777" w:rsidR="00CF12E1" w:rsidRPr="00CF12E1" w:rsidRDefault="00CF12E1" w:rsidP="00CF12E1">
      <w:pPr>
        <w:spacing w:line="360" w:lineRule="auto"/>
      </w:pPr>
      <w:r w:rsidRPr="00CF12E1">
        <w:t>Uses data from the data repository to make analysis and prediction.</w:t>
      </w:r>
    </w:p>
    <w:p w14:paraId="78CE3748" w14:textId="77777777" w:rsidR="00CF12E1" w:rsidRPr="00CF12E1" w:rsidRDefault="00CF12E1" w:rsidP="00CF12E1">
      <w:pPr>
        <w:spacing w:line="360" w:lineRule="auto"/>
        <w:rPr>
          <w:b/>
          <w:bCs/>
        </w:rPr>
      </w:pPr>
      <w:r w:rsidRPr="00CF12E1">
        <w:rPr>
          <w:b/>
          <w:bCs/>
        </w:rPr>
        <w:t>Administration model.</w:t>
      </w:r>
    </w:p>
    <w:p w14:paraId="1A2BAE6F" w14:textId="77777777" w:rsidR="00CF12E1" w:rsidRPr="00CF12E1" w:rsidRDefault="00CF12E1" w:rsidP="00CF12E1">
      <w:pPr>
        <w:spacing w:line="360" w:lineRule="auto"/>
      </w:pPr>
      <w:r w:rsidRPr="00CF12E1">
        <w:t>The admin model uploads new dataset to a repository and also manages user accounts.</w:t>
      </w:r>
    </w:p>
    <w:p w14:paraId="18CF93BF" w14:textId="77777777" w:rsidR="00CF12E1" w:rsidRPr="00CF12E1" w:rsidRDefault="00CF12E1" w:rsidP="00CF12E1">
      <w:pPr>
        <w:spacing w:line="360" w:lineRule="auto"/>
        <w:rPr>
          <w:b/>
          <w:bCs/>
        </w:rPr>
      </w:pPr>
      <w:r w:rsidRPr="00CF12E1">
        <w:rPr>
          <w:b/>
          <w:bCs/>
        </w:rPr>
        <w:t>Advisory model.</w:t>
      </w:r>
    </w:p>
    <w:p w14:paraId="6E63BB6F" w14:textId="77777777" w:rsidR="00CF12E1" w:rsidRPr="00CF12E1" w:rsidRDefault="00CF12E1" w:rsidP="00CF12E1">
      <w:pPr>
        <w:spacing w:line="360" w:lineRule="auto"/>
      </w:pPr>
      <w:r w:rsidRPr="00CF12E1">
        <w:t>The advisory subsystem uses data from the repository to offer advice to the pregnant mothers and health workers like the doctors.</w:t>
      </w:r>
    </w:p>
    <w:p w14:paraId="6FFCC536" w14:textId="77777777" w:rsidR="003D38D3" w:rsidRDefault="003D38D3" w:rsidP="003D38D3">
      <w:pPr>
        <w:spacing w:line="360" w:lineRule="auto"/>
      </w:pPr>
      <w:r w:rsidRPr="0031515B">
        <w:t xml:space="preserve"> </w:t>
      </w:r>
      <w:r w:rsidRPr="0031515B">
        <w:tab/>
        <w:t xml:space="preserve"> </w:t>
      </w:r>
    </w:p>
    <w:p w14:paraId="4F26AC31" w14:textId="77777777" w:rsidR="003D38D3" w:rsidRDefault="003D38D3" w:rsidP="003D38D3">
      <w:pPr>
        <w:pStyle w:val="Heading2"/>
        <w:spacing w:line="360" w:lineRule="auto"/>
      </w:pPr>
      <w:bookmarkStart w:id="181" w:name="_Toc20291"/>
      <w:bookmarkStart w:id="182" w:name="_Toc94113083"/>
      <w:r>
        <w:lastRenderedPageBreak/>
        <w:t>3.2 Decomposition Description</w:t>
      </w:r>
      <w:bookmarkEnd w:id="182"/>
      <w:r>
        <w:t xml:space="preserve"> </w:t>
      </w:r>
      <w:bookmarkEnd w:id="181"/>
    </w:p>
    <w:p w14:paraId="19A8AC25" w14:textId="6EBE70A5" w:rsidR="003D38D3" w:rsidRDefault="003D38D3" w:rsidP="003D38D3">
      <w:pPr>
        <w:spacing w:line="360" w:lineRule="auto"/>
        <w:rPr>
          <w:b/>
        </w:rPr>
      </w:pPr>
      <w:r w:rsidRPr="0031515B">
        <w:t xml:space="preserve">The diagram below shows the functional decomposition </w:t>
      </w:r>
      <w:r>
        <w:t xml:space="preserve">description for </w:t>
      </w:r>
      <w:r w:rsidR="00CF12E1">
        <w:t>MMRPAS</w:t>
      </w:r>
      <w:r w:rsidRPr="0031515B">
        <w:t xml:space="preserve">, giving a general understanding of how the system will function. </w:t>
      </w:r>
    </w:p>
    <w:p w14:paraId="76E0C0D5" w14:textId="515BA078" w:rsidR="003D38D3" w:rsidRPr="00CA3C34" w:rsidRDefault="00CF12E1" w:rsidP="003D38D3">
      <w:pPr>
        <w:spacing w:line="360" w:lineRule="auto"/>
      </w:pPr>
      <w:r w:rsidRPr="00CF12E1">
        <w:rPr>
          <w:rFonts w:eastAsia="Calibri"/>
          <w:noProof/>
          <w:color w:val="auto"/>
          <w:sz w:val="22"/>
        </w:rPr>
        <w:drawing>
          <wp:inline distT="0" distB="0" distL="0" distR="0" wp14:anchorId="335839C9" wp14:editId="23190D1A">
            <wp:extent cx="5731510" cy="449580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495800"/>
                    </a:xfrm>
                    <a:prstGeom prst="rect">
                      <a:avLst/>
                    </a:prstGeom>
                    <a:noFill/>
                    <a:ln>
                      <a:noFill/>
                    </a:ln>
                  </pic:spPr>
                </pic:pic>
              </a:graphicData>
            </a:graphic>
          </wp:inline>
        </w:drawing>
      </w:r>
    </w:p>
    <w:p w14:paraId="7994B704" w14:textId="77777777" w:rsidR="00CF12E1" w:rsidRPr="00CF12E1" w:rsidRDefault="003D38D3" w:rsidP="00CF12E1">
      <w:pPr>
        <w:spacing w:after="160" w:line="259" w:lineRule="auto"/>
        <w:ind w:left="0" w:firstLine="0"/>
        <w:rPr>
          <w:b/>
          <w:bCs/>
          <w:noProof/>
        </w:rPr>
      </w:pPr>
      <w:r>
        <w:rPr>
          <w:noProof/>
        </w:rPr>
        <w:br w:type="page"/>
      </w:r>
      <w:r w:rsidR="00CF12E1" w:rsidRPr="00CF12E1">
        <w:rPr>
          <w:b/>
          <w:bCs/>
          <w:noProof/>
        </w:rPr>
        <w:lastRenderedPageBreak/>
        <w:t>Data visualization</w:t>
      </w:r>
    </w:p>
    <w:p w14:paraId="593E0D16" w14:textId="77777777" w:rsidR="00CF12E1" w:rsidRPr="00CF12E1" w:rsidRDefault="00CF12E1" w:rsidP="00CF12E1">
      <w:pPr>
        <w:spacing w:after="160" w:line="259" w:lineRule="auto"/>
        <w:ind w:left="0" w:firstLine="0"/>
        <w:rPr>
          <w:noProof/>
        </w:rPr>
      </w:pPr>
      <w:r w:rsidRPr="00CF12E1">
        <w:rPr>
          <w:noProof/>
        </w:rPr>
        <w:t>Data visualization is </w:t>
      </w:r>
      <w:r w:rsidRPr="00CF12E1">
        <w:rPr>
          <w:b/>
          <w:bCs/>
          <w:noProof/>
        </w:rPr>
        <w:t>the graphical representation of information and data</w:t>
      </w:r>
      <w:r w:rsidRPr="00CF12E1">
        <w:rPr>
          <w:noProof/>
        </w:rPr>
        <w:t>. By using visual elements like charts, graphs, and maps, data visualization tools provide an accessible way to see and understand trends, outliers, and patterns in data.</w:t>
      </w:r>
    </w:p>
    <w:p w14:paraId="3C88EFEA" w14:textId="77777777" w:rsidR="00CF12E1" w:rsidRPr="00CF12E1" w:rsidRDefault="00CF12E1" w:rsidP="00CF12E1">
      <w:pPr>
        <w:spacing w:after="160" w:line="259" w:lineRule="auto"/>
        <w:ind w:left="0" w:firstLine="0"/>
        <w:rPr>
          <w:noProof/>
        </w:rPr>
      </w:pPr>
    </w:p>
    <w:p w14:paraId="6C68C590" w14:textId="77777777" w:rsidR="00CF12E1" w:rsidRPr="00CF12E1" w:rsidRDefault="00CF12E1" w:rsidP="00CF12E1">
      <w:pPr>
        <w:spacing w:after="160" w:line="259" w:lineRule="auto"/>
        <w:ind w:left="0" w:firstLine="0"/>
        <w:rPr>
          <w:b/>
          <w:bCs/>
          <w:noProof/>
        </w:rPr>
      </w:pPr>
      <w:r w:rsidRPr="00CF12E1">
        <w:rPr>
          <w:b/>
          <w:bCs/>
          <w:noProof/>
        </w:rPr>
        <w:t>Data modelling</w:t>
      </w:r>
    </w:p>
    <w:p w14:paraId="0A701230" w14:textId="77777777" w:rsidR="00CF12E1" w:rsidRPr="00CF12E1" w:rsidRDefault="00CF12E1" w:rsidP="00CF12E1">
      <w:pPr>
        <w:spacing w:after="160" w:line="259" w:lineRule="auto"/>
        <w:ind w:left="0" w:firstLine="0"/>
        <w:rPr>
          <w:noProof/>
        </w:rPr>
      </w:pPr>
      <w:r w:rsidRPr="00CF12E1">
        <w:rPr>
          <w:noProof/>
        </w:rPr>
        <w:t>Data modelling in software engineering is the process of creating a data model for an information system by applying certain formal techniques</w:t>
      </w:r>
    </w:p>
    <w:p w14:paraId="08766C12" w14:textId="77777777" w:rsidR="00CF12E1" w:rsidRPr="00CF12E1" w:rsidRDefault="00CF12E1" w:rsidP="00CF12E1">
      <w:pPr>
        <w:spacing w:after="160" w:line="259" w:lineRule="auto"/>
        <w:ind w:left="0" w:firstLine="0"/>
        <w:rPr>
          <w:noProof/>
        </w:rPr>
      </w:pPr>
    </w:p>
    <w:p w14:paraId="421C9D98" w14:textId="77777777" w:rsidR="00CF12E1" w:rsidRPr="00CF12E1" w:rsidRDefault="00CF12E1" w:rsidP="00CF12E1">
      <w:pPr>
        <w:spacing w:after="160" w:line="259" w:lineRule="auto"/>
        <w:ind w:left="0" w:firstLine="0"/>
        <w:rPr>
          <w:b/>
          <w:bCs/>
          <w:noProof/>
        </w:rPr>
      </w:pPr>
      <w:r w:rsidRPr="00CF12E1">
        <w:rPr>
          <w:b/>
          <w:bCs/>
          <w:noProof/>
        </w:rPr>
        <w:t>Interpreting findings</w:t>
      </w:r>
    </w:p>
    <w:p w14:paraId="5ED6ACC1" w14:textId="23DD95BF" w:rsidR="00CF12E1" w:rsidRDefault="00CF12E1" w:rsidP="00CF12E1">
      <w:pPr>
        <w:spacing w:after="160" w:line="259" w:lineRule="auto"/>
        <w:ind w:left="0" w:firstLine="0"/>
        <w:rPr>
          <w:noProof/>
        </w:rPr>
      </w:pPr>
      <w:r w:rsidRPr="00CF12E1">
        <w:rPr>
          <w:noProof/>
        </w:rPr>
        <w:t>Interpreting findings is about seeing whether </w:t>
      </w:r>
      <w:r w:rsidRPr="00CF12E1">
        <w:rPr>
          <w:b/>
          <w:bCs/>
          <w:noProof/>
        </w:rPr>
        <w:t>what you found confirms</w:t>
      </w:r>
      <w:r w:rsidRPr="00CF12E1">
        <w:rPr>
          <w:noProof/>
        </w:rPr>
        <w:t> or does not confirm the findings of previous studies in your literature review. Your findings may also offer novel insights or information.</w:t>
      </w:r>
    </w:p>
    <w:p w14:paraId="06C69177" w14:textId="0AC723E0" w:rsidR="00CF12E1" w:rsidRDefault="00CF12E1" w:rsidP="00CF12E1">
      <w:pPr>
        <w:spacing w:after="160" w:line="259" w:lineRule="auto"/>
        <w:ind w:left="0" w:firstLine="0"/>
        <w:rPr>
          <w:noProof/>
        </w:rPr>
      </w:pPr>
    </w:p>
    <w:p w14:paraId="250221E5" w14:textId="77777777" w:rsidR="00CF12E1" w:rsidRPr="00CF12E1" w:rsidRDefault="00CF12E1" w:rsidP="00CF12E1">
      <w:pPr>
        <w:spacing w:after="160" w:line="259" w:lineRule="auto"/>
        <w:ind w:left="0" w:firstLine="0"/>
        <w:rPr>
          <w:b/>
          <w:bCs/>
          <w:noProof/>
        </w:rPr>
      </w:pPr>
      <w:r w:rsidRPr="00CF12E1">
        <w:rPr>
          <w:b/>
          <w:bCs/>
          <w:noProof/>
        </w:rPr>
        <w:t>Advisory subsystem</w:t>
      </w:r>
    </w:p>
    <w:p w14:paraId="14B81135" w14:textId="17168428" w:rsidR="00CF12E1" w:rsidRDefault="00CF12E1" w:rsidP="00CF12E1">
      <w:pPr>
        <w:spacing w:after="160" w:line="259" w:lineRule="auto"/>
        <w:ind w:left="0" w:firstLine="0"/>
        <w:rPr>
          <w:noProof/>
        </w:rPr>
      </w:pPr>
      <w:r w:rsidRPr="00143C26">
        <w:rPr>
          <w:noProof/>
        </w:rPr>
        <w:drawing>
          <wp:inline distT="0" distB="0" distL="0" distR="0" wp14:anchorId="1703D7E4" wp14:editId="097DF88F">
            <wp:extent cx="5731510" cy="3287395"/>
            <wp:effectExtent l="0" t="0" r="254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87395"/>
                    </a:xfrm>
                    <a:prstGeom prst="rect">
                      <a:avLst/>
                    </a:prstGeom>
                    <a:noFill/>
                    <a:ln>
                      <a:noFill/>
                    </a:ln>
                  </pic:spPr>
                </pic:pic>
              </a:graphicData>
            </a:graphic>
          </wp:inline>
        </w:drawing>
      </w:r>
    </w:p>
    <w:p w14:paraId="74C6D325" w14:textId="77777777" w:rsidR="00B66DF1" w:rsidRPr="00B66DF1" w:rsidRDefault="00B66DF1" w:rsidP="00B66DF1">
      <w:pPr>
        <w:spacing w:after="160" w:line="259" w:lineRule="auto"/>
        <w:ind w:left="0" w:firstLine="0"/>
        <w:rPr>
          <w:b/>
          <w:bCs/>
          <w:noProof/>
        </w:rPr>
      </w:pPr>
      <w:r w:rsidRPr="00B66DF1">
        <w:rPr>
          <w:b/>
          <w:bCs/>
          <w:noProof/>
        </w:rPr>
        <w:t xml:space="preserve">Send issue. </w:t>
      </w:r>
      <w:r w:rsidRPr="00B66DF1">
        <w:rPr>
          <w:noProof/>
        </w:rPr>
        <w:t>The process starts by a pregnant mother sending a problem or an issue.</w:t>
      </w:r>
    </w:p>
    <w:p w14:paraId="0A9F3858" w14:textId="77777777" w:rsidR="00B66DF1" w:rsidRPr="00B66DF1" w:rsidRDefault="00B66DF1" w:rsidP="00B66DF1">
      <w:pPr>
        <w:spacing w:after="160" w:line="259" w:lineRule="auto"/>
        <w:ind w:left="0" w:firstLine="0"/>
        <w:rPr>
          <w:noProof/>
        </w:rPr>
      </w:pPr>
      <w:r w:rsidRPr="00B66DF1">
        <w:rPr>
          <w:b/>
          <w:bCs/>
          <w:noProof/>
        </w:rPr>
        <w:t>Receive issue</w:t>
      </w:r>
      <w:r w:rsidRPr="00B66DF1">
        <w:rPr>
          <w:noProof/>
        </w:rPr>
        <w:t xml:space="preserve">. The medical system receives the issue </w:t>
      </w:r>
    </w:p>
    <w:p w14:paraId="19412BDD" w14:textId="77777777" w:rsidR="00B66DF1" w:rsidRPr="00B66DF1" w:rsidRDefault="00B66DF1" w:rsidP="00B66DF1">
      <w:pPr>
        <w:spacing w:after="160" w:line="259" w:lineRule="auto"/>
        <w:ind w:left="0" w:firstLine="0"/>
        <w:rPr>
          <w:noProof/>
        </w:rPr>
      </w:pPr>
      <w:r w:rsidRPr="00B66DF1">
        <w:rPr>
          <w:b/>
          <w:bCs/>
          <w:noProof/>
        </w:rPr>
        <w:t>Analyze issue</w:t>
      </w:r>
      <w:r w:rsidRPr="00B66DF1">
        <w:rPr>
          <w:noProof/>
        </w:rPr>
        <w:t xml:space="preserve">. The system analyses the issue basing on the data stored in the repository and </w:t>
      </w:r>
      <w:r w:rsidRPr="00B66DF1">
        <w:rPr>
          <w:b/>
          <w:bCs/>
          <w:noProof/>
        </w:rPr>
        <w:t>send advice</w:t>
      </w:r>
      <w:r w:rsidRPr="00B66DF1">
        <w:rPr>
          <w:noProof/>
        </w:rPr>
        <w:t xml:space="preserve"> to the pregnant mother</w:t>
      </w:r>
    </w:p>
    <w:p w14:paraId="73D94AB9" w14:textId="5B20438B" w:rsidR="00B66DF1" w:rsidRPr="00B66DF1" w:rsidRDefault="00B66DF1" w:rsidP="00B66DF1">
      <w:pPr>
        <w:spacing w:after="160" w:line="259" w:lineRule="auto"/>
        <w:ind w:left="0" w:firstLine="0"/>
        <w:rPr>
          <w:b/>
          <w:bCs/>
          <w:noProof/>
        </w:rPr>
      </w:pPr>
      <w:r w:rsidRPr="00B66DF1">
        <w:rPr>
          <w:noProof/>
        </w:rPr>
        <w:lastRenderedPageBreak/>
        <w:t xml:space="preserve">The finally the pregnant mother will </w:t>
      </w:r>
      <w:r w:rsidRPr="00B66DF1">
        <w:rPr>
          <w:b/>
          <w:bCs/>
          <w:noProof/>
        </w:rPr>
        <w:t>receive advice</w:t>
      </w:r>
      <w:r w:rsidRPr="00B66DF1">
        <w:rPr>
          <w:noProof/>
        </w:rPr>
        <w:t xml:space="preserve"> either SMS or mobile and email</w:t>
      </w:r>
    </w:p>
    <w:p w14:paraId="721497E3" w14:textId="77777777" w:rsidR="00B66DF1" w:rsidRPr="00B66DF1" w:rsidRDefault="00B66DF1" w:rsidP="00B66DF1">
      <w:pPr>
        <w:spacing w:after="160" w:line="259" w:lineRule="auto"/>
        <w:ind w:left="0" w:firstLine="0"/>
        <w:rPr>
          <w:b/>
          <w:bCs/>
          <w:noProof/>
        </w:rPr>
      </w:pPr>
      <w:r w:rsidRPr="00B66DF1">
        <w:rPr>
          <w:b/>
          <w:bCs/>
          <w:noProof/>
        </w:rPr>
        <w:t xml:space="preserve">Lanes </w:t>
      </w:r>
    </w:p>
    <w:p w14:paraId="1B13C2E6" w14:textId="77777777" w:rsidR="00B66DF1" w:rsidRPr="00B66DF1" w:rsidRDefault="00B66DF1" w:rsidP="00B66DF1">
      <w:pPr>
        <w:numPr>
          <w:ilvl w:val="0"/>
          <w:numId w:val="2"/>
        </w:numPr>
        <w:spacing w:after="160" w:line="259" w:lineRule="auto"/>
        <w:rPr>
          <w:noProof/>
          <w:lang w:val="en-GB"/>
        </w:rPr>
      </w:pPr>
      <w:r w:rsidRPr="00B66DF1">
        <w:rPr>
          <w:noProof/>
          <w:lang w:val="en-GB"/>
        </w:rPr>
        <w:t>Medical</w:t>
      </w:r>
    </w:p>
    <w:p w14:paraId="6028A687" w14:textId="77777777" w:rsidR="00B66DF1" w:rsidRPr="00B66DF1" w:rsidRDefault="00B66DF1" w:rsidP="00B66DF1">
      <w:pPr>
        <w:numPr>
          <w:ilvl w:val="0"/>
          <w:numId w:val="2"/>
        </w:numPr>
        <w:spacing w:after="160" w:line="259" w:lineRule="auto"/>
        <w:rPr>
          <w:noProof/>
          <w:lang w:val="en-GB"/>
        </w:rPr>
      </w:pPr>
      <w:r w:rsidRPr="00B66DF1">
        <w:rPr>
          <w:noProof/>
          <w:lang w:val="en-GB"/>
        </w:rPr>
        <w:t>Pregnant mother</w:t>
      </w:r>
    </w:p>
    <w:p w14:paraId="128972FF" w14:textId="77777777" w:rsidR="00B66DF1" w:rsidRPr="00B66DF1" w:rsidRDefault="00B66DF1" w:rsidP="00B66DF1">
      <w:pPr>
        <w:spacing w:after="160" w:line="259" w:lineRule="auto"/>
        <w:ind w:left="0" w:firstLine="0"/>
        <w:rPr>
          <w:b/>
          <w:bCs/>
          <w:noProof/>
          <w:lang w:val="en-GB"/>
        </w:rPr>
      </w:pPr>
      <w:r w:rsidRPr="00B66DF1">
        <w:rPr>
          <w:b/>
          <w:bCs/>
          <w:noProof/>
          <w:lang w:val="en-GB"/>
        </w:rPr>
        <w:t>Activities</w:t>
      </w:r>
    </w:p>
    <w:p w14:paraId="3E0D4DF8" w14:textId="77777777" w:rsidR="00B66DF1" w:rsidRPr="00B66DF1" w:rsidRDefault="00B66DF1" w:rsidP="00B66DF1">
      <w:pPr>
        <w:numPr>
          <w:ilvl w:val="0"/>
          <w:numId w:val="3"/>
        </w:numPr>
        <w:spacing w:after="160" w:line="259" w:lineRule="auto"/>
        <w:rPr>
          <w:noProof/>
          <w:lang w:val="en-GB"/>
        </w:rPr>
      </w:pPr>
      <w:r w:rsidRPr="00B66DF1">
        <w:rPr>
          <w:noProof/>
          <w:lang w:val="en-GB"/>
        </w:rPr>
        <w:t>Send issue</w:t>
      </w:r>
    </w:p>
    <w:p w14:paraId="1F74F8D0" w14:textId="77777777" w:rsidR="00B66DF1" w:rsidRPr="00B66DF1" w:rsidRDefault="00B66DF1" w:rsidP="00B66DF1">
      <w:pPr>
        <w:numPr>
          <w:ilvl w:val="0"/>
          <w:numId w:val="3"/>
        </w:numPr>
        <w:spacing w:after="160" w:line="259" w:lineRule="auto"/>
        <w:rPr>
          <w:noProof/>
          <w:lang w:val="en-GB"/>
        </w:rPr>
      </w:pPr>
      <w:r w:rsidRPr="00B66DF1">
        <w:rPr>
          <w:noProof/>
          <w:lang w:val="en-GB"/>
        </w:rPr>
        <w:t>Receive issue</w:t>
      </w:r>
    </w:p>
    <w:p w14:paraId="657A159B" w14:textId="77777777" w:rsidR="00B66DF1" w:rsidRPr="00B66DF1" w:rsidRDefault="00B66DF1" w:rsidP="00B66DF1">
      <w:pPr>
        <w:numPr>
          <w:ilvl w:val="0"/>
          <w:numId w:val="3"/>
        </w:numPr>
        <w:spacing w:after="160" w:line="259" w:lineRule="auto"/>
        <w:rPr>
          <w:noProof/>
          <w:lang w:val="en-GB"/>
        </w:rPr>
      </w:pPr>
      <w:r w:rsidRPr="00B66DF1">
        <w:rPr>
          <w:noProof/>
          <w:lang w:val="en-GB"/>
        </w:rPr>
        <w:t>Analyse issue</w:t>
      </w:r>
    </w:p>
    <w:p w14:paraId="179BD78B" w14:textId="77777777" w:rsidR="00B66DF1" w:rsidRPr="00B66DF1" w:rsidRDefault="00B66DF1" w:rsidP="00B66DF1">
      <w:pPr>
        <w:numPr>
          <w:ilvl w:val="0"/>
          <w:numId w:val="3"/>
        </w:numPr>
        <w:spacing w:after="160" w:line="259" w:lineRule="auto"/>
        <w:rPr>
          <w:noProof/>
          <w:lang w:val="en-GB"/>
        </w:rPr>
      </w:pPr>
      <w:r w:rsidRPr="00B66DF1">
        <w:rPr>
          <w:noProof/>
          <w:lang w:val="en-GB"/>
        </w:rPr>
        <w:t>Send advice</w:t>
      </w:r>
    </w:p>
    <w:p w14:paraId="50A8A91E" w14:textId="77777777" w:rsidR="00B66DF1" w:rsidRPr="00B66DF1" w:rsidRDefault="00B66DF1" w:rsidP="00B66DF1">
      <w:pPr>
        <w:numPr>
          <w:ilvl w:val="0"/>
          <w:numId w:val="3"/>
        </w:numPr>
        <w:spacing w:after="160" w:line="259" w:lineRule="auto"/>
        <w:rPr>
          <w:noProof/>
          <w:lang w:val="en-GB"/>
        </w:rPr>
      </w:pPr>
      <w:r w:rsidRPr="00B66DF1">
        <w:rPr>
          <w:noProof/>
          <w:lang w:val="en-GB"/>
        </w:rPr>
        <w:t>Receive advice</w:t>
      </w:r>
    </w:p>
    <w:p w14:paraId="716CB185" w14:textId="77777777" w:rsidR="00B66DF1" w:rsidRPr="00B66DF1" w:rsidRDefault="00B66DF1" w:rsidP="00B66DF1">
      <w:pPr>
        <w:spacing w:after="160" w:line="259" w:lineRule="auto"/>
        <w:ind w:left="0" w:firstLine="0"/>
        <w:rPr>
          <w:noProof/>
          <w:lang w:val="en-GB"/>
        </w:rPr>
      </w:pPr>
      <w:r w:rsidRPr="00B66DF1">
        <w:rPr>
          <w:noProof/>
          <w:lang w:val="en-GB"/>
        </w:rPr>
        <w:t>Data</w:t>
      </w:r>
    </w:p>
    <w:p w14:paraId="71E34269" w14:textId="77777777" w:rsidR="00B66DF1" w:rsidRPr="00B66DF1" w:rsidRDefault="00B66DF1" w:rsidP="00B66DF1">
      <w:pPr>
        <w:numPr>
          <w:ilvl w:val="0"/>
          <w:numId w:val="4"/>
        </w:numPr>
        <w:spacing w:after="160" w:line="259" w:lineRule="auto"/>
        <w:rPr>
          <w:noProof/>
          <w:lang w:val="en-GB"/>
        </w:rPr>
      </w:pPr>
      <w:r w:rsidRPr="00B66DF1">
        <w:rPr>
          <w:noProof/>
          <w:lang w:val="en-GB"/>
        </w:rPr>
        <w:t>Pregnant mother data</w:t>
      </w:r>
    </w:p>
    <w:p w14:paraId="55D8B7B0" w14:textId="77777777" w:rsidR="00B66DF1" w:rsidRPr="00CF12E1" w:rsidRDefault="00B66DF1" w:rsidP="00CF12E1">
      <w:pPr>
        <w:spacing w:after="160" w:line="259" w:lineRule="auto"/>
        <w:ind w:left="0" w:firstLine="0"/>
        <w:rPr>
          <w:noProof/>
        </w:rPr>
      </w:pPr>
    </w:p>
    <w:p w14:paraId="52D91A14" w14:textId="77777777" w:rsidR="003D38D3" w:rsidRDefault="003D38D3" w:rsidP="003D38D3">
      <w:pPr>
        <w:spacing w:line="360" w:lineRule="auto"/>
      </w:pPr>
    </w:p>
    <w:p w14:paraId="6DCA5598" w14:textId="77777777" w:rsidR="003D38D3" w:rsidRDefault="003D38D3" w:rsidP="003D38D3">
      <w:pPr>
        <w:pStyle w:val="Heading2"/>
        <w:spacing w:line="360" w:lineRule="auto"/>
      </w:pPr>
      <w:bookmarkStart w:id="183" w:name="_Toc20292"/>
      <w:bookmarkStart w:id="184" w:name="_Toc94113084"/>
      <w:r>
        <w:t>3.3 Design Rationale</w:t>
      </w:r>
      <w:bookmarkEnd w:id="184"/>
      <w:r>
        <w:t xml:space="preserve"> </w:t>
      </w:r>
      <w:bookmarkEnd w:id="183"/>
    </w:p>
    <w:p w14:paraId="102B0FEB" w14:textId="77777777" w:rsidR="00B66DF1" w:rsidRPr="00B66DF1" w:rsidRDefault="00B66DF1" w:rsidP="00B66DF1">
      <w:pPr>
        <w:spacing w:after="0" w:line="240" w:lineRule="auto"/>
        <w:ind w:left="0" w:firstLine="0"/>
        <w:jc w:val="left"/>
        <w:rPr>
          <w:rFonts w:eastAsia="Calibri"/>
          <w:szCs w:val="24"/>
          <w:lang w:val="en-GB"/>
        </w:rPr>
      </w:pPr>
      <w:r w:rsidRPr="00B66DF1">
        <w:rPr>
          <w:rFonts w:eastAsia="Calibri"/>
          <w:szCs w:val="24"/>
          <w:lang w:val="en-GB"/>
        </w:rPr>
        <w:t>All data in a system is managed in a central repository that is accessible to all system components. Components do not interact directly, only through the repository.</w:t>
      </w:r>
    </w:p>
    <w:p w14:paraId="5F0E6749" w14:textId="77777777" w:rsidR="00B66DF1" w:rsidRPr="00B66DF1" w:rsidRDefault="00B66DF1" w:rsidP="00B66DF1">
      <w:pPr>
        <w:spacing w:after="0" w:line="240" w:lineRule="auto"/>
        <w:ind w:left="0" w:firstLine="0"/>
        <w:jc w:val="left"/>
        <w:rPr>
          <w:rFonts w:eastAsia="Calibri"/>
          <w:color w:val="auto"/>
          <w:szCs w:val="24"/>
          <w:lang w:val="en-GB"/>
        </w:rPr>
      </w:pPr>
    </w:p>
    <w:p w14:paraId="469D4F35" w14:textId="77777777" w:rsidR="00B66DF1" w:rsidRPr="00B66DF1" w:rsidRDefault="00B66DF1" w:rsidP="00B66DF1">
      <w:pPr>
        <w:spacing w:after="0" w:line="240" w:lineRule="auto"/>
        <w:ind w:left="0" w:firstLine="0"/>
        <w:jc w:val="left"/>
        <w:rPr>
          <w:rFonts w:eastAsia="Calibri"/>
          <w:szCs w:val="24"/>
          <w:lang w:val="en-GB"/>
        </w:rPr>
      </w:pPr>
      <w:r w:rsidRPr="00B66DF1">
        <w:rPr>
          <w:rFonts w:eastAsia="Calibri"/>
          <w:szCs w:val="24"/>
          <w:lang w:val="en-GB"/>
        </w:rPr>
        <w:t>We decided to use this architecture because</w:t>
      </w:r>
    </w:p>
    <w:p w14:paraId="1BF48F7B" w14:textId="77777777" w:rsidR="00B66DF1" w:rsidRPr="00B66DF1" w:rsidRDefault="00B66DF1" w:rsidP="00B66DF1">
      <w:pPr>
        <w:spacing w:after="0" w:line="240" w:lineRule="auto"/>
        <w:ind w:left="0" w:firstLine="0"/>
        <w:jc w:val="left"/>
        <w:rPr>
          <w:rFonts w:eastAsia="Calibri"/>
          <w:color w:val="auto"/>
          <w:szCs w:val="24"/>
          <w:lang w:val="en-GB"/>
        </w:rPr>
      </w:pPr>
    </w:p>
    <w:p w14:paraId="10311264" w14:textId="77777777" w:rsidR="00B66DF1" w:rsidRPr="00B66DF1" w:rsidRDefault="00B66DF1" w:rsidP="00B66DF1">
      <w:pPr>
        <w:spacing w:after="0" w:line="240" w:lineRule="auto"/>
        <w:ind w:left="0" w:firstLine="0"/>
        <w:jc w:val="left"/>
        <w:rPr>
          <w:rFonts w:eastAsia="Calibri"/>
          <w:szCs w:val="24"/>
          <w:lang w:val="en-GB"/>
        </w:rPr>
      </w:pPr>
      <w:r w:rsidRPr="00B66DF1">
        <w:rPr>
          <w:rFonts w:eastAsia="Calibri"/>
          <w:szCs w:val="24"/>
          <w:lang w:val="en-GB"/>
        </w:rPr>
        <w:t>Components can be independent--they do not need to know of the existence of other components. Changes made by one component can be propagated to all components. All data can be managed consistently (e.g., backups done at the same time) as it is all in one place.</w:t>
      </w:r>
    </w:p>
    <w:p w14:paraId="459B3C5A" w14:textId="77777777" w:rsidR="00B66DF1" w:rsidRPr="00B66DF1" w:rsidRDefault="00B66DF1" w:rsidP="00B66DF1">
      <w:pPr>
        <w:spacing w:after="0" w:line="240" w:lineRule="auto"/>
        <w:ind w:left="0" w:firstLine="0"/>
        <w:jc w:val="left"/>
        <w:rPr>
          <w:rFonts w:eastAsia="Calibri"/>
          <w:b/>
          <w:bCs/>
          <w:szCs w:val="24"/>
          <w:lang w:val="en-GB"/>
        </w:rPr>
      </w:pPr>
    </w:p>
    <w:p w14:paraId="6F67211C" w14:textId="77777777" w:rsidR="00B66DF1" w:rsidRPr="00B66DF1" w:rsidRDefault="00B66DF1" w:rsidP="00B66DF1">
      <w:pPr>
        <w:spacing w:after="0" w:line="240" w:lineRule="auto"/>
        <w:ind w:left="0" w:firstLine="0"/>
        <w:jc w:val="left"/>
        <w:rPr>
          <w:rFonts w:eastAsia="Calibri"/>
          <w:szCs w:val="24"/>
          <w:lang w:val="en-GB"/>
        </w:rPr>
      </w:pPr>
      <w:r w:rsidRPr="00B66DF1">
        <w:rPr>
          <w:rFonts w:eastAsia="Calibri"/>
          <w:b/>
          <w:bCs/>
          <w:szCs w:val="24"/>
          <w:lang w:val="en-GB"/>
        </w:rPr>
        <w:t>With Client-server architecture</w:t>
      </w:r>
      <w:r w:rsidRPr="00B66DF1">
        <w:rPr>
          <w:rFonts w:eastAsia="Calibri"/>
          <w:szCs w:val="24"/>
          <w:lang w:val="en-GB"/>
        </w:rPr>
        <w:t>, each service is a single point of failure so susceptible to denial-of-service attacks or server failure. Performance may be unpredictable because it depends on the network as well as the system. May be management problems if servers are owned by different organizations.</w:t>
      </w:r>
    </w:p>
    <w:p w14:paraId="626E15E6" w14:textId="77777777" w:rsidR="00B66DF1" w:rsidRPr="00B66DF1" w:rsidRDefault="00B66DF1" w:rsidP="00B66DF1">
      <w:pPr>
        <w:spacing w:after="0" w:line="240" w:lineRule="auto"/>
        <w:ind w:left="0" w:firstLine="0"/>
        <w:jc w:val="left"/>
        <w:rPr>
          <w:rFonts w:eastAsia="Calibri"/>
          <w:szCs w:val="24"/>
          <w:lang w:val="en-GB"/>
        </w:rPr>
      </w:pPr>
    </w:p>
    <w:p w14:paraId="344AF398" w14:textId="555E0976" w:rsidR="00B66DF1" w:rsidRPr="00B66DF1" w:rsidRDefault="00B66DF1" w:rsidP="00B66DF1">
      <w:pPr>
        <w:spacing w:after="160" w:line="259" w:lineRule="auto"/>
        <w:ind w:left="0" w:firstLine="0"/>
        <w:jc w:val="left"/>
        <w:rPr>
          <w:rFonts w:ascii="Calibri" w:eastAsia="Calibri" w:hAnsi="Calibri"/>
          <w:noProof/>
          <w:color w:val="auto"/>
          <w:sz w:val="22"/>
        </w:rPr>
      </w:pPr>
      <w:r w:rsidRPr="00B66DF1">
        <w:rPr>
          <w:rFonts w:eastAsia="Calibri"/>
          <w:b/>
          <w:bCs/>
          <w:szCs w:val="24"/>
        </w:rPr>
        <w:t>With Pipe and filter architecture</w:t>
      </w:r>
      <w:r w:rsidRPr="00B66DF1">
        <w:rPr>
          <w:rFonts w:eastAsia="Calibri"/>
          <w:szCs w:val="24"/>
        </w:rPr>
        <w:t>, the format for data transfer has to be agreed upon between communicating transformations. Each transformation must parse its input and unparsed its output to the agreed form. This increases system overhead and may mean that it is impossible to reuse functional transformations</w:t>
      </w:r>
      <w:r>
        <w:rPr>
          <w:rFonts w:eastAsia="Calibri"/>
          <w:szCs w:val="24"/>
        </w:rPr>
        <w:t>.</w:t>
      </w:r>
    </w:p>
    <w:p w14:paraId="3A6FDC4B" w14:textId="77777777" w:rsidR="00B66DF1" w:rsidRPr="00B66DF1" w:rsidRDefault="00B66DF1" w:rsidP="00B66DF1">
      <w:pPr>
        <w:spacing w:after="160" w:line="259" w:lineRule="auto"/>
        <w:ind w:left="0" w:firstLine="0"/>
        <w:jc w:val="left"/>
        <w:rPr>
          <w:rFonts w:ascii="Calibri" w:eastAsia="Calibri" w:hAnsi="Calibri"/>
          <w:color w:val="auto"/>
          <w:sz w:val="22"/>
        </w:rPr>
      </w:pPr>
    </w:p>
    <w:p w14:paraId="1C16182F" w14:textId="05A4255D" w:rsidR="003D38D3" w:rsidRPr="00CA3C34" w:rsidRDefault="003D38D3" w:rsidP="003D38D3">
      <w:pPr>
        <w:spacing w:line="360" w:lineRule="auto"/>
        <w:rPr>
          <w:b/>
        </w:rPr>
      </w:pPr>
    </w:p>
    <w:p w14:paraId="0B06152C" w14:textId="77777777" w:rsidR="002D2D3C" w:rsidRDefault="003D38D3" w:rsidP="004E1E30">
      <w:pPr>
        <w:pStyle w:val="Heading2"/>
        <w:pPrChange w:id="185" w:author="Hassan Kyanzi" w:date="2022-01-26T18:04:00Z">
          <w:pPr>
            <w:pStyle w:val="Heading3"/>
          </w:pPr>
        </w:pPrChange>
      </w:pPr>
      <w:bookmarkStart w:id="186" w:name="_Toc20293"/>
      <w:bookmarkStart w:id="187" w:name="_Toc94113085"/>
      <w:r>
        <w:t>3.4 Design Patterns</w:t>
      </w:r>
      <w:bookmarkEnd w:id="187"/>
      <w:r>
        <w:t xml:space="preserve"> </w:t>
      </w:r>
      <w:bookmarkEnd w:id="186"/>
      <w:r>
        <w:tab/>
      </w:r>
      <w:r>
        <w:tab/>
      </w:r>
      <w:r>
        <w:tab/>
      </w:r>
      <w:r>
        <w:tab/>
      </w:r>
      <w:r>
        <w:tab/>
      </w:r>
      <w:r>
        <w:tab/>
      </w:r>
      <w:r>
        <w:tab/>
      </w:r>
      <w:r>
        <w:tab/>
      </w:r>
      <w:r>
        <w:tab/>
        <w:t xml:space="preserve">  </w:t>
      </w:r>
    </w:p>
    <w:p w14:paraId="16AA8863" w14:textId="2B3E2B0B" w:rsidR="003D38D3" w:rsidRPr="00015604" w:rsidRDefault="003D38D3" w:rsidP="004E1E30">
      <w:r>
        <w:t xml:space="preserve">  </w:t>
      </w:r>
      <w:r w:rsidRPr="002D2D3C">
        <w:t xml:space="preserve">This section defines the different software design patterns that will be adopted in the implementation of the </w:t>
      </w:r>
      <w:r w:rsidR="00CF12E1" w:rsidRPr="002D2D3C">
        <w:t>MMRPAS</w:t>
      </w:r>
      <w:r w:rsidRPr="002D2D3C">
        <w:t>. It depicts the structure of the design pattern as well as the reasons for its usage.</w:t>
      </w:r>
      <w:r w:rsidRPr="00CA3C34">
        <w:t xml:space="preserve"> </w:t>
      </w:r>
    </w:p>
    <w:p w14:paraId="273EF21E" w14:textId="77777777" w:rsidR="003D38D3" w:rsidRPr="001D3D06" w:rsidRDefault="003D38D3" w:rsidP="004E1E30">
      <w:pPr>
        <w:pStyle w:val="Heading3"/>
        <w:pPrChange w:id="188" w:author="Hassan Kyanzi" w:date="2022-01-26T18:04:00Z">
          <w:pPr>
            <w:pStyle w:val="Heading4"/>
          </w:pPr>
        </w:pPrChange>
      </w:pPr>
      <w:bookmarkStart w:id="189" w:name="_Toc20294"/>
      <w:bookmarkStart w:id="190" w:name="_Toc94113086"/>
      <w:r w:rsidRPr="001D3D06">
        <w:t>3.4.1 Model View Controller Pattern</w:t>
      </w:r>
      <w:bookmarkEnd w:id="190"/>
      <w:r w:rsidRPr="001D3D06">
        <w:t xml:space="preserve"> </w:t>
      </w:r>
      <w:bookmarkEnd w:id="189"/>
    </w:p>
    <w:p w14:paraId="34DB2C8F" w14:textId="48A0CF06" w:rsidR="003D38D3" w:rsidRPr="00CA3C34" w:rsidRDefault="003D38D3" w:rsidP="004E1E30">
      <w:pPr>
        <w:spacing w:line="360" w:lineRule="auto"/>
        <w:rPr>
          <w:b/>
        </w:rPr>
      </w:pPr>
      <w:r w:rsidRPr="00CA3C34">
        <w:t>This pattern will be used in the 3- tiered architectural pattern as defined in section 3.1 of this document. This pattern will be used to separate the application functionalities into three loosely-coupled components, the Model, the View and the Controller, thus rendering the entire application more maintainable. The model entails our file</w:t>
      </w:r>
      <w:r>
        <w:t xml:space="preserve"> storage, the database and the </w:t>
      </w:r>
      <w:r w:rsidR="00CF12E1">
        <w:t>MMRPAS</w:t>
      </w:r>
      <w:r w:rsidRPr="00CA3C34">
        <w:t xml:space="preserve"> neura</w:t>
      </w:r>
      <w:r>
        <w:t xml:space="preserve">l model, the controller is the </w:t>
      </w:r>
      <w:r w:rsidR="00CF12E1">
        <w:t>MMRPAS</w:t>
      </w:r>
      <w:r w:rsidRPr="00CA3C34">
        <w:t xml:space="preserve"> API and the view entails the web client. </w:t>
      </w:r>
    </w:p>
    <w:p w14:paraId="5749449D" w14:textId="77777777" w:rsidR="003D38D3" w:rsidRDefault="003D38D3" w:rsidP="004E1E30">
      <w:pPr>
        <w:pStyle w:val="Heading3"/>
        <w:pPrChange w:id="191" w:author="Hassan Kyanzi" w:date="2022-01-26T18:04:00Z">
          <w:pPr>
            <w:pStyle w:val="Heading4"/>
          </w:pPr>
        </w:pPrChange>
      </w:pPr>
      <w:bookmarkStart w:id="192" w:name="_Toc20295"/>
      <w:bookmarkStart w:id="193" w:name="_Toc94113087"/>
      <w:r>
        <w:t>3.4.2 Iterator Design Pattern</w:t>
      </w:r>
      <w:bookmarkEnd w:id="193"/>
      <w:r>
        <w:t xml:space="preserve"> </w:t>
      </w:r>
      <w:bookmarkEnd w:id="192"/>
    </w:p>
    <w:p w14:paraId="30DA0CA2" w14:textId="77777777" w:rsidR="003D38D3" w:rsidRDefault="003D38D3" w:rsidP="004E1E30">
      <w:pPr>
        <w:spacing w:line="360" w:lineRule="auto"/>
      </w:pPr>
      <w:r w:rsidRPr="00CA3C34">
        <w:t>This design pattern will provide a way to access the elements of an aggregate object sequentially without exposing its underlying representation.</w:t>
      </w:r>
    </w:p>
    <w:p w14:paraId="38237546" w14:textId="77777777" w:rsidR="003D38D3" w:rsidRDefault="003D38D3" w:rsidP="004E1E30">
      <w:pPr>
        <w:pStyle w:val="Heading3"/>
        <w:pPrChange w:id="194" w:author="Hassan Kyanzi" w:date="2022-01-26T18:04:00Z">
          <w:pPr>
            <w:pStyle w:val="Heading4"/>
          </w:pPr>
        </w:pPrChange>
      </w:pPr>
      <w:r w:rsidRPr="00CA3C34">
        <w:t xml:space="preserve"> </w:t>
      </w:r>
      <w:bookmarkStart w:id="195" w:name="_Toc20296"/>
      <w:bookmarkStart w:id="196" w:name="_Toc94113088"/>
      <w:r>
        <w:t>3.4.3 Singleton Design Pattern</w:t>
      </w:r>
      <w:bookmarkEnd w:id="196"/>
      <w:r>
        <w:t xml:space="preserve"> </w:t>
      </w:r>
      <w:bookmarkEnd w:id="195"/>
    </w:p>
    <w:p w14:paraId="4356D0C7" w14:textId="2C5F38EF" w:rsidR="003D38D3" w:rsidRPr="00CA3C34" w:rsidRDefault="003D38D3" w:rsidP="004E1E30">
      <w:pPr>
        <w:spacing w:line="360" w:lineRule="auto"/>
        <w:rPr>
          <w:b/>
        </w:rPr>
      </w:pPr>
      <w:r w:rsidRPr="00CA3C34">
        <w:t>This pattern is used to ensure that a class has only one instance and then provides a global point of access to it.  It will also keep the instance we use as a cache object. This will be used to handle the databas</w:t>
      </w:r>
      <w:r>
        <w:t xml:space="preserve">e connection for the </w:t>
      </w:r>
      <w:r w:rsidR="00CF12E1">
        <w:t>MMRPAS</w:t>
      </w:r>
      <w:r w:rsidRPr="00CA3C34">
        <w:t xml:space="preserve"> to avoid reloading the values each time the configuration parameters are used. </w:t>
      </w:r>
    </w:p>
    <w:p w14:paraId="74942DAB" w14:textId="77777777" w:rsidR="003D38D3" w:rsidRDefault="003D38D3" w:rsidP="004E1E30">
      <w:pPr>
        <w:pStyle w:val="Heading3"/>
        <w:pPrChange w:id="197" w:author="Hassan Kyanzi" w:date="2022-01-26T18:04:00Z">
          <w:pPr>
            <w:pStyle w:val="Heading4"/>
          </w:pPr>
        </w:pPrChange>
      </w:pPr>
      <w:bookmarkStart w:id="198" w:name="_Toc20297"/>
      <w:bookmarkStart w:id="199" w:name="_Toc94113089"/>
      <w:r>
        <w:t>3.4.4 Adapter Design Pattern</w:t>
      </w:r>
      <w:bookmarkEnd w:id="199"/>
      <w:r>
        <w:t xml:space="preserve"> </w:t>
      </w:r>
      <w:bookmarkEnd w:id="198"/>
    </w:p>
    <w:p w14:paraId="73A8EEFB" w14:textId="1EE3542D" w:rsidR="003D38D3" w:rsidRPr="00CA3C34" w:rsidRDefault="003D38D3" w:rsidP="004E1E30">
      <w:pPr>
        <w:spacing w:line="360" w:lineRule="auto"/>
        <w:rPr>
          <w:b/>
        </w:rPr>
      </w:pPr>
      <w:r w:rsidRPr="00CA3C34">
        <w:t>This pattern is used to provide an interface to allow communication between incompatible interfaces. For example, in our</w:t>
      </w:r>
      <w:r>
        <w:t xml:space="preserve"> </w:t>
      </w:r>
      <w:r w:rsidR="00CF12E1">
        <w:t>MMRPAS</w:t>
      </w:r>
      <w:r w:rsidRPr="00CA3C34">
        <w:t xml:space="preserve">, the adapter class will be used to allow communication between neural model object and the client objects. </w:t>
      </w:r>
    </w:p>
    <w:p w14:paraId="32E508BF" w14:textId="77777777" w:rsidR="003D38D3" w:rsidRDefault="003D38D3" w:rsidP="004E1E30">
      <w:pPr>
        <w:pStyle w:val="Heading3"/>
        <w:pPrChange w:id="200" w:author="Hassan Kyanzi" w:date="2022-01-26T18:04:00Z">
          <w:pPr>
            <w:pStyle w:val="Heading4"/>
          </w:pPr>
        </w:pPrChange>
      </w:pPr>
      <w:bookmarkStart w:id="201" w:name="_Toc20298"/>
      <w:bookmarkStart w:id="202" w:name="_Toc94113090"/>
      <w:r>
        <w:t>3.4.4 The Object pool Design Pattern</w:t>
      </w:r>
      <w:bookmarkEnd w:id="202"/>
      <w:r>
        <w:t xml:space="preserve"> </w:t>
      </w:r>
      <w:bookmarkEnd w:id="201"/>
    </w:p>
    <w:p w14:paraId="178D6114" w14:textId="6DDAA64A" w:rsidR="003D38D3" w:rsidRDefault="003D38D3" w:rsidP="003D38D3">
      <w:pPr>
        <w:spacing w:line="360" w:lineRule="auto"/>
      </w:pPr>
      <w:r w:rsidRPr="00CA3C34">
        <w:t>This pattern offers a mechanism of reusing objects that are expensive to create. During software development, performance is a key issue and object creation is costly as well. This pattern will be used while creating a connection to the system database</w:t>
      </w:r>
      <w:r>
        <w:t xml:space="preserve">. </w:t>
      </w:r>
      <w:r w:rsidRPr="00CA3C34">
        <w:t xml:space="preserve"> This operation is expensive in such a way that opening too man</w:t>
      </w:r>
      <w:r>
        <w:t xml:space="preserve">y connections might affect the </w:t>
      </w:r>
      <w:r w:rsidR="00CF12E1">
        <w:t>MMRPAS</w:t>
      </w:r>
      <w:r w:rsidRPr="00CA3C34">
        <w:t xml:space="preserve"> performance for several reasons since the System database server will be overloaded.   </w:t>
      </w:r>
    </w:p>
    <w:p w14:paraId="782A598B" w14:textId="0BBA22A9" w:rsidR="008F2D29" w:rsidRDefault="008F2D29" w:rsidP="003D38D3">
      <w:pPr>
        <w:spacing w:line="360" w:lineRule="auto"/>
      </w:pPr>
    </w:p>
    <w:p w14:paraId="2D312FC0" w14:textId="4601942F" w:rsidR="00BC266C" w:rsidRDefault="008F2D29" w:rsidP="00BC266C">
      <w:pPr>
        <w:pStyle w:val="Heading1"/>
        <w:rPr>
          <w:lang w:val="en-GB"/>
        </w:rPr>
      </w:pPr>
      <w:bookmarkStart w:id="203" w:name="_Toc91736600"/>
      <w:bookmarkStart w:id="204" w:name="_Toc94113091"/>
      <w:r w:rsidRPr="008F2D29">
        <w:lastRenderedPageBreak/>
        <w:t>4.</w:t>
      </w:r>
      <w:r w:rsidRPr="008F2D29">
        <w:t>DATA DESIGN</w:t>
      </w:r>
      <w:bookmarkStart w:id="205" w:name="_Toc91736601"/>
      <w:bookmarkEnd w:id="203"/>
      <w:bookmarkEnd w:id="204"/>
      <w:r w:rsidR="00BC266C">
        <w:rPr>
          <w:lang w:val="en-GB"/>
        </w:rPr>
        <w:t xml:space="preserve">  </w:t>
      </w:r>
    </w:p>
    <w:p w14:paraId="2D837384" w14:textId="5F9689CC" w:rsidR="008F2D29" w:rsidRPr="00BC266C" w:rsidRDefault="00BC266C" w:rsidP="00BC266C">
      <w:pPr>
        <w:pStyle w:val="Heading2"/>
      </w:pPr>
      <w:bookmarkStart w:id="206" w:name="_Toc94113092"/>
      <w:r w:rsidRPr="00BC266C">
        <w:t xml:space="preserve">4.1 </w:t>
      </w:r>
      <w:r w:rsidR="008F2D29" w:rsidRPr="00BC266C">
        <w:t>Data Description</w:t>
      </w:r>
      <w:bookmarkEnd w:id="205"/>
      <w:bookmarkEnd w:id="206"/>
    </w:p>
    <w:p w14:paraId="26F35803" w14:textId="77777777" w:rsidR="008F2D29" w:rsidRPr="008F2D29" w:rsidRDefault="008F2D29" w:rsidP="008F2D29">
      <w:pPr>
        <w:spacing w:line="360" w:lineRule="auto"/>
        <w:rPr>
          <w:b/>
          <w:bCs/>
          <w:lang w:val="en-GB"/>
        </w:rPr>
      </w:pPr>
    </w:p>
    <w:p w14:paraId="60842263" w14:textId="77777777" w:rsidR="008F2D29" w:rsidRPr="008F2D29" w:rsidRDefault="008F2D29" w:rsidP="008F2D29">
      <w:pPr>
        <w:spacing w:line="360" w:lineRule="auto"/>
        <w:rPr>
          <w:b/>
          <w:bCs/>
          <w:lang w:val="en-GB"/>
        </w:rPr>
      </w:pPr>
    </w:p>
    <w:p w14:paraId="48280BC0" w14:textId="150CE1E0" w:rsidR="008F2D29" w:rsidRPr="008F2D29" w:rsidRDefault="00BC266C" w:rsidP="00BC266C">
      <w:pPr>
        <w:pStyle w:val="Heading2"/>
        <w:rPr>
          <w:lang w:val="en-GB"/>
        </w:rPr>
      </w:pPr>
      <w:bookmarkStart w:id="207" w:name="_Toc94113093"/>
      <w:r>
        <w:rPr>
          <w:lang w:val="en-GB"/>
        </w:rPr>
        <w:t>4.2</w:t>
      </w:r>
      <w:r w:rsidR="008F2D29" w:rsidRPr="008F2D29">
        <w:rPr>
          <w:lang w:val="en-GB"/>
        </w:rPr>
        <w:t xml:space="preserve"> </w:t>
      </w:r>
      <w:bookmarkStart w:id="208" w:name="_Toc91736602"/>
      <w:r w:rsidR="008F2D29" w:rsidRPr="008F2D29">
        <w:rPr>
          <w:lang w:val="en-GB"/>
        </w:rPr>
        <w:t>Data Dictionary</w:t>
      </w:r>
      <w:bookmarkEnd w:id="207"/>
      <w:bookmarkEnd w:id="208"/>
    </w:p>
    <w:p w14:paraId="4357B225" w14:textId="77777777" w:rsidR="008F2D29" w:rsidRPr="008F2D29" w:rsidRDefault="008F2D29" w:rsidP="008F2D29">
      <w:pPr>
        <w:spacing w:line="360" w:lineRule="auto"/>
        <w:rPr>
          <w:b/>
          <w:bCs/>
          <w:lang w:val="en-GB"/>
        </w:rPr>
      </w:pPr>
    </w:p>
    <w:tbl>
      <w:tblPr>
        <w:tblStyle w:val="TableGrid"/>
        <w:tblW w:w="0" w:type="auto"/>
        <w:tblLook w:val="04A0" w:firstRow="1" w:lastRow="0" w:firstColumn="1" w:lastColumn="0" w:noHBand="0" w:noVBand="1"/>
      </w:tblPr>
      <w:tblGrid>
        <w:gridCol w:w="2405"/>
        <w:gridCol w:w="1843"/>
        <w:gridCol w:w="1276"/>
        <w:gridCol w:w="1417"/>
        <w:gridCol w:w="992"/>
      </w:tblGrid>
      <w:tr w:rsidR="008F2D29" w:rsidRPr="008F2D29" w14:paraId="24D71D4F" w14:textId="77777777" w:rsidTr="00B65CCB">
        <w:tc>
          <w:tcPr>
            <w:tcW w:w="2405" w:type="dxa"/>
          </w:tcPr>
          <w:p w14:paraId="165A16C7" w14:textId="77777777" w:rsidR="008F2D29" w:rsidRPr="008F2D29" w:rsidRDefault="008F2D29" w:rsidP="008F2D29">
            <w:pPr>
              <w:spacing w:line="360" w:lineRule="auto"/>
              <w:rPr>
                <w:b/>
                <w:bCs/>
                <w:lang w:val="en-GB"/>
              </w:rPr>
            </w:pPr>
            <w:r w:rsidRPr="008F2D29">
              <w:rPr>
                <w:b/>
                <w:bCs/>
                <w:lang w:val="en-GB"/>
              </w:rPr>
              <w:t>Table Name</w:t>
            </w:r>
          </w:p>
        </w:tc>
        <w:tc>
          <w:tcPr>
            <w:tcW w:w="1843" w:type="dxa"/>
          </w:tcPr>
          <w:p w14:paraId="192881E6" w14:textId="77777777" w:rsidR="008F2D29" w:rsidRPr="008F2D29" w:rsidRDefault="008F2D29" w:rsidP="008F2D29">
            <w:pPr>
              <w:spacing w:line="360" w:lineRule="auto"/>
              <w:rPr>
                <w:b/>
                <w:bCs/>
                <w:lang w:val="en-GB"/>
              </w:rPr>
            </w:pPr>
            <w:r w:rsidRPr="008F2D29">
              <w:rPr>
                <w:b/>
                <w:bCs/>
                <w:lang w:val="en-GB"/>
              </w:rPr>
              <w:t>Attribute name</w:t>
            </w:r>
          </w:p>
        </w:tc>
        <w:tc>
          <w:tcPr>
            <w:tcW w:w="1276" w:type="dxa"/>
          </w:tcPr>
          <w:p w14:paraId="420C1179" w14:textId="77777777" w:rsidR="008F2D29" w:rsidRPr="008F2D29" w:rsidRDefault="008F2D29" w:rsidP="008F2D29">
            <w:pPr>
              <w:spacing w:line="360" w:lineRule="auto"/>
              <w:rPr>
                <w:b/>
                <w:bCs/>
                <w:lang w:val="en-GB"/>
              </w:rPr>
            </w:pPr>
            <w:r w:rsidRPr="008F2D29">
              <w:rPr>
                <w:b/>
                <w:bCs/>
                <w:lang w:val="en-GB"/>
              </w:rPr>
              <w:t>Type</w:t>
            </w:r>
          </w:p>
        </w:tc>
        <w:tc>
          <w:tcPr>
            <w:tcW w:w="1417" w:type="dxa"/>
          </w:tcPr>
          <w:p w14:paraId="64071C48" w14:textId="77777777" w:rsidR="008F2D29" w:rsidRPr="008F2D29" w:rsidRDefault="008F2D29" w:rsidP="008F2D29">
            <w:pPr>
              <w:spacing w:line="360" w:lineRule="auto"/>
              <w:rPr>
                <w:b/>
                <w:bCs/>
                <w:lang w:val="en-GB"/>
              </w:rPr>
            </w:pPr>
            <w:r w:rsidRPr="008F2D29">
              <w:rPr>
                <w:b/>
                <w:bCs/>
                <w:lang w:val="en-GB"/>
              </w:rPr>
              <w:t>Size</w:t>
            </w:r>
          </w:p>
        </w:tc>
        <w:tc>
          <w:tcPr>
            <w:tcW w:w="992" w:type="dxa"/>
          </w:tcPr>
          <w:p w14:paraId="7FD4E160" w14:textId="77777777" w:rsidR="008F2D29" w:rsidRPr="008F2D29" w:rsidRDefault="008F2D29" w:rsidP="008F2D29">
            <w:pPr>
              <w:spacing w:line="360" w:lineRule="auto"/>
              <w:rPr>
                <w:b/>
                <w:bCs/>
                <w:lang w:val="en-GB"/>
              </w:rPr>
            </w:pPr>
          </w:p>
        </w:tc>
      </w:tr>
      <w:tr w:rsidR="008F2D29" w:rsidRPr="008F2D29" w14:paraId="64F53497" w14:textId="77777777" w:rsidTr="00B65CCB">
        <w:tc>
          <w:tcPr>
            <w:tcW w:w="2405" w:type="dxa"/>
            <w:vMerge w:val="restart"/>
          </w:tcPr>
          <w:p w14:paraId="6B8C15DF" w14:textId="77777777" w:rsidR="008F2D29" w:rsidRPr="008F2D29" w:rsidRDefault="008F2D29" w:rsidP="008F2D29">
            <w:pPr>
              <w:spacing w:line="360" w:lineRule="auto"/>
              <w:rPr>
                <w:lang w:val="en-GB"/>
              </w:rPr>
            </w:pPr>
            <w:r w:rsidRPr="008F2D29">
              <w:rPr>
                <w:lang w:val="en-GB"/>
              </w:rPr>
              <w:t>Maternal Registration</w:t>
            </w:r>
          </w:p>
        </w:tc>
        <w:tc>
          <w:tcPr>
            <w:tcW w:w="1843" w:type="dxa"/>
          </w:tcPr>
          <w:p w14:paraId="782FF25C" w14:textId="77777777" w:rsidR="008F2D29" w:rsidRPr="008F2D29" w:rsidRDefault="008F2D29" w:rsidP="008F2D29">
            <w:pPr>
              <w:spacing w:line="360" w:lineRule="auto"/>
              <w:rPr>
                <w:lang w:val="en-GB"/>
              </w:rPr>
            </w:pPr>
            <w:r w:rsidRPr="008F2D29">
              <w:rPr>
                <w:lang w:val="en-GB"/>
              </w:rPr>
              <w:t>Name</w:t>
            </w:r>
          </w:p>
        </w:tc>
        <w:tc>
          <w:tcPr>
            <w:tcW w:w="1276" w:type="dxa"/>
          </w:tcPr>
          <w:p w14:paraId="6271B86B" w14:textId="77777777" w:rsidR="008F2D29" w:rsidRPr="008F2D29" w:rsidRDefault="008F2D29" w:rsidP="008F2D29">
            <w:pPr>
              <w:spacing w:line="360" w:lineRule="auto"/>
              <w:rPr>
                <w:lang w:val="en-GB"/>
              </w:rPr>
            </w:pPr>
            <w:r w:rsidRPr="008F2D29">
              <w:rPr>
                <w:lang w:val="en-GB"/>
              </w:rPr>
              <w:t>Varchar</w:t>
            </w:r>
          </w:p>
        </w:tc>
        <w:tc>
          <w:tcPr>
            <w:tcW w:w="1417" w:type="dxa"/>
          </w:tcPr>
          <w:p w14:paraId="3FBCCA98" w14:textId="77777777" w:rsidR="008F2D29" w:rsidRPr="008F2D29" w:rsidRDefault="008F2D29" w:rsidP="008F2D29">
            <w:pPr>
              <w:spacing w:line="360" w:lineRule="auto"/>
              <w:rPr>
                <w:lang w:val="en-GB"/>
              </w:rPr>
            </w:pPr>
            <w:r w:rsidRPr="008F2D29">
              <w:rPr>
                <w:lang w:val="en-GB"/>
              </w:rPr>
              <w:t>30</w:t>
            </w:r>
          </w:p>
        </w:tc>
        <w:tc>
          <w:tcPr>
            <w:tcW w:w="992" w:type="dxa"/>
          </w:tcPr>
          <w:p w14:paraId="48B50E5F" w14:textId="77777777" w:rsidR="008F2D29" w:rsidRPr="008F2D29" w:rsidRDefault="008F2D29" w:rsidP="008F2D29">
            <w:pPr>
              <w:spacing w:line="360" w:lineRule="auto"/>
              <w:rPr>
                <w:lang w:val="en-GB"/>
              </w:rPr>
            </w:pPr>
          </w:p>
        </w:tc>
      </w:tr>
      <w:tr w:rsidR="008F2D29" w:rsidRPr="008F2D29" w14:paraId="617A0E06" w14:textId="77777777" w:rsidTr="00B65CCB">
        <w:tc>
          <w:tcPr>
            <w:tcW w:w="2405" w:type="dxa"/>
            <w:vMerge/>
          </w:tcPr>
          <w:p w14:paraId="2DEF7C25" w14:textId="77777777" w:rsidR="008F2D29" w:rsidRPr="008F2D29" w:rsidRDefault="008F2D29" w:rsidP="008F2D29">
            <w:pPr>
              <w:spacing w:line="360" w:lineRule="auto"/>
              <w:rPr>
                <w:lang w:val="en-GB"/>
              </w:rPr>
            </w:pPr>
          </w:p>
        </w:tc>
        <w:tc>
          <w:tcPr>
            <w:tcW w:w="1843" w:type="dxa"/>
          </w:tcPr>
          <w:p w14:paraId="577A5182" w14:textId="77777777" w:rsidR="008F2D29" w:rsidRPr="008F2D29" w:rsidRDefault="008F2D29" w:rsidP="008F2D29">
            <w:pPr>
              <w:spacing w:line="360" w:lineRule="auto"/>
              <w:rPr>
                <w:lang w:val="en-GB"/>
              </w:rPr>
            </w:pPr>
            <w:r w:rsidRPr="008F2D29">
              <w:rPr>
                <w:lang w:val="en-GB"/>
              </w:rPr>
              <w:t>Location</w:t>
            </w:r>
          </w:p>
        </w:tc>
        <w:tc>
          <w:tcPr>
            <w:tcW w:w="1276" w:type="dxa"/>
          </w:tcPr>
          <w:p w14:paraId="0A95DFAA" w14:textId="77777777" w:rsidR="008F2D29" w:rsidRPr="008F2D29" w:rsidRDefault="008F2D29" w:rsidP="008F2D29">
            <w:pPr>
              <w:spacing w:line="360" w:lineRule="auto"/>
              <w:rPr>
                <w:lang w:val="en-GB"/>
              </w:rPr>
            </w:pPr>
            <w:r w:rsidRPr="008F2D29">
              <w:rPr>
                <w:lang w:val="en-GB"/>
              </w:rPr>
              <w:t>Varchar</w:t>
            </w:r>
          </w:p>
        </w:tc>
        <w:tc>
          <w:tcPr>
            <w:tcW w:w="1417" w:type="dxa"/>
          </w:tcPr>
          <w:p w14:paraId="32B244C4" w14:textId="77777777" w:rsidR="008F2D29" w:rsidRPr="008F2D29" w:rsidRDefault="008F2D29" w:rsidP="008F2D29">
            <w:pPr>
              <w:spacing w:line="360" w:lineRule="auto"/>
              <w:rPr>
                <w:lang w:val="en-GB"/>
              </w:rPr>
            </w:pPr>
            <w:r w:rsidRPr="008F2D29">
              <w:rPr>
                <w:lang w:val="en-GB"/>
              </w:rPr>
              <w:t>30</w:t>
            </w:r>
          </w:p>
        </w:tc>
        <w:tc>
          <w:tcPr>
            <w:tcW w:w="992" w:type="dxa"/>
          </w:tcPr>
          <w:p w14:paraId="7C04DC08" w14:textId="77777777" w:rsidR="008F2D29" w:rsidRPr="008F2D29" w:rsidRDefault="008F2D29" w:rsidP="008F2D29">
            <w:pPr>
              <w:spacing w:line="360" w:lineRule="auto"/>
              <w:rPr>
                <w:lang w:val="en-GB"/>
              </w:rPr>
            </w:pPr>
          </w:p>
        </w:tc>
      </w:tr>
      <w:tr w:rsidR="008F2D29" w:rsidRPr="008F2D29" w14:paraId="0D7DF1AC" w14:textId="77777777" w:rsidTr="00B65CCB">
        <w:tc>
          <w:tcPr>
            <w:tcW w:w="2405" w:type="dxa"/>
            <w:vMerge/>
          </w:tcPr>
          <w:p w14:paraId="2278E468" w14:textId="77777777" w:rsidR="008F2D29" w:rsidRPr="008F2D29" w:rsidRDefault="008F2D29" w:rsidP="008F2D29">
            <w:pPr>
              <w:spacing w:line="360" w:lineRule="auto"/>
              <w:rPr>
                <w:lang w:val="en-GB"/>
              </w:rPr>
            </w:pPr>
          </w:p>
        </w:tc>
        <w:tc>
          <w:tcPr>
            <w:tcW w:w="1843" w:type="dxa"/>
          </w:tcPr>
          <w:p w14:paraId="12DF36A9" w14:textId="77777777" w:rsidR="008F2D29" w:rsidRPr="008F2D29" w:rsidRDefault="008F2D29" w:rsidP="008F2D29">
            <w:pPr>
              <w:spacing w:line="360" w:lineRule="auto"/>
              <w:rPr>
                <w:lang w:val="en-GB"/>
              </w:rPr>
            </w:pPr>
            <w:r w:rsidRPr="008F2D29">
              <w:rPr>
                <w:lang w:val="en-GB"/>
              </w:rPr>
              <w:t>Pregnant status</w:t>
            </w:r>
          </w:p>
        </w:tc>
        <w:tc>
          <w:tcPr>
            <w:tcW w:w="1276" w:type="dxa"/>
          </w:tcPr>
          <w:p w14:paraId="1840B2CF" w14:textId="77777777" w:rsidR="008F2D29" w:rsidRPr="008F2D29" w:rsidRDefault="008F2D29" w:rsidP="008F2D29">
            <w:pPr>
              <w:spacing w:line="360" w:lineRule="auto"/>
              <w:rPr>
                <w:lang w:val="en-GB"/>
              </w:rPr>
            </w:pPr>
            <w:r w:rsidRPr="008F2D29">
              <w:rPr>
                <w:lang w:val="en-GB"/>
              </w:rPr>
              <w:t>Varchar</w:t>
            </w:r>
          </w:p>
        </w:tc>
        <w:tc>
          <w:tcPr>
            <w:tcW w:w="1417" w:type="dxa"/>
          </w:tcPr>
          <w:p w14:paraId="051878A2" w14:textId="77777777" w:rsidR="008F2D29" w:rsidRPr="008F2D29" w:rsidRDefault="008F2D29" w:rsidP="008F2D29">
            <w:pPr>
              <w:spacing w:line="360" w:lineRule="auto"/>
              <w:rPr>
                <w:lang w:val="en-GB"/>
              </w:rPr>
            </w:pPr>
            <w:r w:rsidRPr="008F2D29">
              <w:rPr>
                <w:lang w:val="en-GB"/>
              </w:rPr>
              <w:t>40</w:t>
            </w:r>
          </w:p>
        </w:tc>
        <w:tc>
          <w:tcPr>
            <w:tcW w:w="992" w:type="dxa"/>
          </w:tcPr>
          <w:p w14:paraId="16D892A1" w14:textId="77777777" w:rsidR="008F2D29" w:rsidRPr="008F2D29" w:rsidRDefault="008F2D29" w:rsidP="008F2D29">
            <w:pPr>
              <w:spacing w:line="360" w:lineRule="auto"/>
              <w:rPr>
                <w:lang w:val="en-GB"/>
              </w:rPr>
            </w:pPr>
          </w:p>
        </w:tc>
      </w:tr>
      <w:tr w:rsidR="008F2D29" w:rsidRPr="008F2D29" w14:paraId="591ACE10" w14:textId="77777777" w:rsidTr="00B65CCB">
        <w:tc>
          <w:tcPr>
            <w:tcW w:w="2405" w:type="dxa"/>
            <w:vMerge/>
          </w:tcPr>
          <w:p w14:paraId="33AD1C64" w14:textId="77777777" w:rsidR="008F2D29" w:rsidRPr="008F2D29" w:rsidRDefault="008F2D29" w:rsidP="008F2D29">
            <w:pPr>
              <w:spacing w:line="360" w:lineRule="auto"/>
              <w:rPr>
                <w:lang w:val="en-GB"/>
              </w:rPr>
            </w:pPr>
          </w:p>
        </w:tc>
        <w:tc>
          <w:tcPr>
            <w:tcW w:w="1843" w:type="dxa"/>
          </w:tcPr>
          <w:p w14:paraId="1326F80E" w14:textId="77777777" w:rsidR="008F2D29" w:rsidRPr="008F2D29" w:rsidRDefault="008F2D29" w:rsidP="008F2D29">
            <w:pPr>
              <w:spacing w:line="360" w:lineRule="auto"/>
              <w:rPr>
                <w:lang w:val="en-GB"/>
              </w:rPr>
            </w:pPr>
            <w:r w:rsidRPr="008F2D29">
              <w:rPr>
                <w:lang w:val="en-GB"/>
              </w:rPr>
              <w:t>Hospital</w:t>
            </w:r>
          </w:p>
        </w:tc>
        <w:tc>
          <w:tcPr>
            <w:tcW w:w="1276" w:type="dxa"/>
          </w:tcPr>
          <w:p w14:paraId="5906EEC0" w14:textId="77777777" w:rsidR="008F2D29" w:rsidRPr="008F2D29" w:rsidRDefault="008F2D29" w:rsidP="008F2D29">
            <w:pPr>
              <w:spacing w:line="360" w:lineRule="auto"/>
              <w:rPr>
                <w:lang w:val="en-GB"/>
              </w:rPr>
            </w:pPr>
            <w:r w:rsidRPr="008F2D29">
              <w:rPr>
                <w:lang w:val="en-GB"/>
              </w:rPr>
              <w:t>Varchar</w:t>
            </w:r>
          </w:p>
        </w:tc>
        <w:tc>
          <w:tcPr>
            <w:tcW w:w="1417" w:type="dxa"/>
          </w:tcPr>
          <w:p w14:paraId="7A022865" w14:textId="77777777" w:rsidR="008F2D29" w:rsidRPr="008F2D29" w:rsidRDefault="008F2D29" w:rsidP="008F2D29">
            <w:pPr>
              <w:spacing w:line="360" w:lineRule="auto"/>
              <w:rPr>
                <w:lang w:val="en-GB"/>
              </w:rPr>
            </w:pPr>
            <w:r w:rsidRPr="008F2D29">
              <w:rPr>
                <w:lang w:val="en-GB"/>
              </w:rPr>
              <w:t>30</w:t>
            </w:r>
          </w:p>
        </w:tc>
        <w:tc>
          <w:tcPr>
            <w:tcW w:w="992" w:type="dxa"/>
          </w:tcPr>
          <w:p w14:paraId="3FD49311" w14:textId="77777777" w:rsidR="008F2D29" w:rsidRPr="008F2D29" w:rsidRDefault="008F2D29" w:rsidP="008F2D29">
            <w:pPr>
              <w:spacing w:line="360" w:lineRule="auto"/>
              <w:rPr>
                <w:lang w:val="en-GB"/>
              </w:rPr>
            </w:pPr>
          </w:p>
        </w:tc>
      </w:tr>
      <w:tr w:rsidR="008F2D29" w:rsidRPr="008F2D29" w14:paraId="17872001" w14:textId="77777777" w:rsidTr="00B65CCB">
        <w:tc>
          <w:tcPr>
            <w:tcW w:w="2405" w:type="dxa"/>
            <w:vMerge/>
          </w:tcPr>
          <w:p w14:paraId="74602250" w14:textId="77777777" w:rsidR="008F2D29" w:rsidRPr="008F2D29" w:rsidRDefault="008F2D29" w:rsidP="008F2D29">
            <w:pPr>
              <w:spacing w:line="360" w:lineRule="auto"/>
              <w:rPr>
                <w:lang w:val="en-GB"/>
              </w:rPr>
            </w:pPr>
          </w:p>
        </w:tc>
        <w:tc>
          <w:tcPr>
            <w:tcW w:w="1843" w:type="dxa"/>
          </w:tcPr>
          <w:p w14:paraId="2711437C" w14:textId="77777777" w:rsidR="008F2D29" w:rsidRPr="008F2D29" w:rsidRDefault="008F2D29" w:rsidP="008F2D29">
            <w:pPr>
              <w:spacing w:line="360" w:lineRule="auto"/>
              <w:rPr>
                <w:lang w:val="en-GB"/>
              </w:rPr>
            </w:pPr>
            <w:r w:rsidRPr="008F2D29">
              <w:rPr>
                <w:lang w:val="en-GB"/>
              </w:rPr>
              <w:t>Age</w:t>
            </w:r>
          </w:p>
        </w:tc>
        <w:tc>
          <w:tcPr>
            <w:tcW w:w="1276" w:type="dxa"/>
          </w:tcPr>
          <w:p w14:paraId="5C56BF97" w14:textId="77777777" w:rsidR="008F2D29" w:rsidRPr="008F2D29" w:rsidRDefault="008F2D29" w:rsidP="008F2D29">
            <w:pPr>
              <w:spacing w:line="360" w:lineRule="auto"/>
              <w:rPr>
                <w:lang w:val="en-GB"/>
              </w:rPr>
            </w:pPr>
            <w:r w:rsidRPr="008F2D29">
              <w:rPr>
                <w:lang w:val="en-GB"/>
              </w:rPr>
              <w:t>Number</w:t>
            </w:r>
          </w:p>
        </w:tc>
        <w:tc>
          <w:tcPr>
            <w:tcW w:w="1417" w:type="dxa"/>
          </w:tcPr>
          <w:p w14:paraId="0700F201" w14:textId="77777777" w:rsidR="008F2D29" w:rsidRPr="008F2D29" w:rsidRDefault="008F2D29" w:rsidP="008F2D29">
            <w:pPr>
              <w:spacing w:line="360" w:lineRule="auto"/>
              <w:rPr>
                <w:lang w:val="en-GB"/>
              </w:rPr>
            </w:pPr>
            <w:r w:rsidRPr="008F2D29">
              <w:rPr>
                <w:lang w:val="en-GB"/>
              </w:rPr>
              <w:t>10</w:t>
            </w:r>
          </w:p>
        </w:tc>
        <w:tc>
          <w:tcPr>
            <w:tcW w:w="992" w:type="dxa"/>
          </w:tcPr>
          <w:p w14:paraId="4A50C44A" w14:textId="77777777" w:rsidR="008F2D29" w:rsidRPr="008F2D29" w:rsidRDefault="008F2D29" w:rsidP="008F2D29">
            <w:pPr>
              <w:spacing w:line="360" w:lineRule="auto"/>
              <w:rPr>
                <w:lang w:val="en-GB"/>
              </w:rPr>
            </w:pPr>
          </w:p>
        </w:tc>
      </w:tr>
      <w:tr w:rsidR="008F2D29" w:rsidRPr="008F2D29" w14:paraId="6A2419EF" w14:textId="77777777" w:rsidTr="00B65CCB">
        <w:tc>
          <w:tcPr>
            <w:tcW w:w="2405" w:type="dxa"/>
            <w:vMerge/>
          </w:tcPr>
          <w:p w14:paraId="35E38707" w14:textId="77777777" w:rsidR="008F2D29" w:rsidRPr="008F2D29" w:rsidRDefault="008F2D29" w:rsidP="008F2D29">
            <w:pPr>
              <w:spacing w:line="360" w:lineRule="auto"/>
              <w:rPr>
                <w:lang w:val="en-GB"/>
              </w:rPr>
            </w:pPr>
          </w:p>
        </w:tc>
        <w:tc>
          <w:tcPr>
            <w:tcW w:w="1843" w:type="dxa"/>
          </w:tcPr>
          <w:p w14:paraId="74BFE803" w14:textId="77777777" w:rsidR="008F2D29" w:rsidRPr="008F2D29" w:rsidRDefault="008F2D29" w:rsidP="008F2D29">
            <w:pPr>
              <w:spacing w:line="360" w:lineRule="auto"/>
              <w:rPr>
                <w:lang w:val="en-GB"/>
              </w:rPr>
            </w:pPr>
            <w:r w:rsidRPr="008F2D29">
              <w:rPr>
                <w:lang w:val="en-GB"/>
              </w:rPr>
              <w:t>Contact</w:t>
            </w:r>
          </w:p>
        </w:tc>
        <w:tc>
          <w:tcPr>
            <w:tcW w:w="1276" w:type="dxa"/>
          </w:tcPr>
          <w:p w14:paraId="0134BE71" w14:textId="77777777" w:rsidR="008F2D29" w:rsidRPr="008F2D29" w:rsidRDefault="008F2D29" w:rsidP="008F2D29">
            <w:pPr>
              <w:spacing w:line="360" w:lineRule="auto"/>
              <w:rPr>
                <w:lang w:val="en-GB"/>
              </w:rPr>
            </w:pPr>
            <w:r w:rsidRPr="008F2D29">
              <w:rPr>
                <w:lang w:val="en-GB"/>
              </w:rPr>
              <w:t>Varchar</w:t>
            </w:r>
          </w:p>
        </w:tc>
        <w:tc>
          <w:tcPr>
            <w:tcW w:w="1417" w:type="dxa"/>
          </w:tcPr>
          <w:p w14:paraId="5F7AB88F" w14:textId="77777777" w:rsidR="008F2D29" w:rsidRPr="008F2D29" w:rsidRDefault="008F2D29" w:rsidP="008F2D29">
            <w:pPr>
              <w:spacing w:line="360" w:lineRule="auto"/>
              <w:rPr>
                <w:lang w:val="en-GB"/>
              </w:rPr>
            </w:pPr>
            <w:r w:rsidRPr="008F2D29">
              <w:rPr>
                <w:lang w:val="en-GB"/>
              </w:rPr>
              <w:t>20</w:t>
            </w:r>
          </w:p>
        </w:tc>
        <w:tc>
          <w:tcPr>
            <w:tcW w:w="992" w:type="dxa"/>
          </w:tcPr>
          <w:p w14:paraId="0207390B" w14:textId="77777777" w:rsidR="008F2D29" w:rsidRPr="008F2D29" w:rsidRDefault="008F2D29" w:rsidP="008F2D29">
            <w:pPr>
              <w:spacing w:line="360" w:lineRule="auto"/>
              <w:rPr>
                <w:lang w:val="en-GB"/>
              </w:rPr>
            </w:pPr>
          </w:p>
        </w:tc>
      </w:tr>
      <w:tr w:rsidR="008F2D29" w:rsidRPr="008F2D29" w14:paraId="4840DFFA" w14:textId="77777777" w:rsidTr="00B65CCB">
        <w:tc>
          <w:tcPr>
            <w:tcW w:w="2405" w:type="dxa"/>
            <w:vMerge w:val="restart"/>
          </w:tcPr>
          <w:p w14:paraId="0603D5D9" w14:textId="77777777" w:rsidR="008F2D29" w:rsidRPr="008F2D29" w:rsidRDefault="008F2D29" w:rsidP="008F2D29">
            <w:pPr>
              <w:spacing w:line="360" w:lineRule="auto"/>
              <w:rPr>
                <w:lang w:val="en-GB"/>
              </w:rPr>
            </w:pPr>
            <w:r w:rsidRPr="008F2D29">
              <w:rPr>
                <w:lang w:val="en-GB"/>
              </w:rPr>
              <w:t>Advisory table</w:t>
            </w:r>
          </w:p>
        </w:tc>
        <w:tc>
          <w:tcPr>
            <w:tcW w:w="1843" w:type="dxa"/>
          </w:tcPr>
          <w:p w14:paraId="5C2F9F27" w14:textId="77777777" w:rsidR="008F2D29" w:rsidRPr="008F2D29" w:rsidRDefault="008F2D29" w:rsidP="008F2D29">
            <w:pPr>
              <w:spacing w:line="360" w:lineRule="auto"/>
              <w:rPr>
                <w:lang w:val="en-GB"/>
              </w:rPr>
            </w:pPr>
            <w:r w:rsidRPr="008F2D29">
              <w:rPr>
                <w:lang w:val="en-GB"/>
              </w:rPr>
              <w:t>Problem</w:t>
            </w:r>
          </w:p>
        </w:tc>
        <w:tc>
          <w:tcPr>
            <w:tcW w:w="1276" w:type="dxa"/>
          </w:tcPr>
          <w:p w14:paraId="29F97349" w14:textId="77777777" w:rsidR="008F2D29" w:rsidRPr="008F2D29" w:rsidRDefault="008F2D29" w:rsidP="008F2D29">
            <w:pPr>
              <w:spacing w:line="360" w:lineRule="auto"/>
              <w:rPr>
                <w:lang w:val="en-GB"/>
              </w:rPr>
            </w:pPr>
            <w:r w:rsidRPr="008F2D29">
              <w:rPr>
                <w:lang w:val="en-GB"/>
              </w:rPr>
              <w:t>Varchar</w:t>
            </w:r>
          </w:p>
        </w:tc>
        <w:tc>
          <w:tcPr>
            <w:tcW w:w="1417" w:type="dxa"/>
          </w:tcPr>
          <w:p w14:paraId="61C8825F" w14:textId="77777777" w:rsidR="008F2D29" w:rsidRPr="008F2D29" w:rsidRDefault="008F2D29" w:rsidP="008F2D29">
            <w:pPr>
              <w:spacing w:line="360" w:lineRule="auto"/>
              <w:rPr>
                <w:lang w:val="en-GB"/>
              </w:rPr>
            </w:pPr>
            <w:r w:rsidRPr="008F2D29">
              <w:rPr>
                <w:lang w:val="en-GB"/>
              </w:rPr>
              <w:t>100</w:t>
            </w:r>
          </w:p>
        </w:tc>
        <w:tc>
          <w:tcPr>
            <w:tcW w:w="992" w:type="dxa"/>
          </w:tcPr>
          <w:p w14:paraId="643E61F5" w14:textId="77777777" w:rsidR="008F2D29" w:rsidRPr="008F2D29" w:rsidRDefault="008F2D29" w:rsidP="008F2D29">
            <w:pPr>
              <w:spacing w:line="360" w:lineRule="auto"/>
              <w:rPr>
                <w:lang w:val="en-GB"/>
              </w:rPr>
            </w:pPr>
          </w:p>
        </w:tc>
      </w:tr>
      <w:tr w:rsidR="008F2D29" w:rsidRPr="008F2D29" w14:paraId="3DCF01D0" w14:textId="77777777" w:rsidTr="00B65CCB">
        <w:tc>
          <w:tcPr>
            <w:tcW w:w="2405" w:type="dxa"/>
            <w:vMerge/>
          </w:tcPr>
          <w:p w14:paraId="7BDD49D7" w14:textId="77777777" w:rsidR="008F2D29" w:rsidRPr="008F2D29" w:rsidRDefault="008F2D29" w:rsidP="008F2D29">
            <w:pPr>
              <w:spacing w:line="360" w:lineRule="auto"/>
              <w:rPr>
                <w:lang w:val="en-GB"/>
              </w:rPr>
            </w:pPr>
          </w:p>
        </w:tc>
        <w:tc>
          <w:tcPr>
            <w:tcW w:w="1843" w:type="dxa"/>
          </w:tcPr>
          <w:p w14:paraId="7366BD01" w14:textId="77777777" w:rsidR="008F2D29" w:rsidRPr="008F2D29" w:rsidRDefault="008F2D29" w:rsidP="008F2D29">
            <w:pPr>
              <w:spacing w:line="360" w:lineRule="auto"/>
              <w:rPr>
                <w:lang w:val="en-GB"/>
              </w:rPr>
            </w:pPr>
            <w:r w:rsidRPr="008F2D29">
              <w:rPr>
                <w:lang w:val="en-GB"/>
              </w:rPr>
              <w:t>Solution</w:t>
            </w:r>
          </w:p>
        </w:tc>
        <w:tc>
          <w:tcPr>
            <w:tcW w:w="1276" w:type="dxa"/>
          </w:tcPr>
          <w:p w14:paraId="476DD1F7" w14:textId="77777777" w:rsidR="008F2D29" w:rsidRPr="008F2D29" w:rsidRDefault="008F2D29" w:rsidP="008F2D29">
            <w:pPr>
              <w:spacing w:line="360" w:lineRule="auto"/>
              <w:rPr>
                <w:lang w:val="en-GB"/>
              </w:rPr>
            </w:pPr>
            <w:r w:rsidRPr="008F2D29">
              <w:rPr>
                <w:lang w:val="en-GB"/>
              </w:rPr>
              <w:t>Varchar</w:t>
            </w:r>
          </w:p>
        </w:tc>
        <w:tc>
          <w:tcPr>
            <w:tcW w:w="1417" w:type="dxa"/>
          </w:tcPr>
          <w:p w14:paraId="5B1CBB48" w14:textId="77777777" w:rsidR="008F2D29" w:rsidRPr="008F2D29" w:rsidRDefault="008F2D29" w:rsidP="008F2D29">
            <w:pPr>
              <w:spacing w:line="360" w:lineRule="auto"/>
              <w:rPr>
                <w:lang w:val="en-GB"/>
              </w:rPr>
            </w:pPr>
            <w:r w:rsidRPr="008F2D29">
              <w:rPr>
                <w:lang w:val="en-GB"/>
              </w:rPr>
              <w:t>100</w:t>
            </w:r>
          </w:p>
        </w:tc>
        <w:tc>
          <w:tcPr>
            <w:tcW w:w="992" w:type="dxa"/>
          </w:tcPr>
          <w:p w14:paraId="7849AF17" w14:textId="77777777" w:rsidR="008F2D29" w:rsidRPr="008F2D29" w:rsidRDefault="008F2D29" w:rsidP="008F2D29">
            <w:pPr>
              <w:spacing w:line="360" w:lineRule="auto"/>
              <w:rPr>
                <w:lang w:val="en-GB"/>
              </w:rPr>
            </w:pPr>
          </w:p>
        </w:tc>
      </w:tr>
      <w:tr w:rsidR="008F2D29" w:rsidRPr="008F2D29" w14:paraId="7F327E77" w14:textId="77777777" w:rsidTr="00B65CCB">
        <w:tc>
          <w:tcPr>
            <w:tcW w:w="2405" w:type="dxa"/>
            <w:vMerge/>
          </w:tcPr>
          <w:p w14:paraId="49855729" w14:textId="77777777" w:rsidR="008F2D29" w:rsidRPr="008F2D29" w:rsidRDefault="008F2D29" w:rsidP="008F2D29">
            <w:pPr>
              <w:spacing w:line="360" w:lineRule="auto"/>
              <w:rPr>
                <w:lang w:val="en-GB"/>
              </w:rPr>
            </w:pPr>
          </w:p>
        </w:tc>
        <w:tc>
          <w:tcPr>
            <w:tcW w:w="1843" w:type="dxa"/>
          </w:tcPr>
          <w:p w14:paraId="1B6DAE7E" w14:textId="77777777" w:rsidR="008F2D29" w:rsidRPr="008F2D29" w:rsidRDefault="008F2D29" w:rsidP="008F2D29">
            <w:pPr>
              <w:spacing w:line="360" w:lineRule="auto"/>
              <w:rPr>
                <w:lang w:val="en-GB"/>
              </w:rPr>
            </w:pPr>
            <w:r w:rsidRPr="008F2D29">
              <w:rPr>
                <w:lang w:val="en-GB"/>
              </w:rPr>
              <w:t>New problem</w:t>
            </w:r>
          </w:p>
        </w:tc>
        <w:tc>
          <w:tcPr>
            <w:tcW w:w="1276" w:type="dxa"/>
          </w:tcPr>
          <w:p w14:paraId="59CBCF25" w14:textId="77777777" w:rsidR="008F2D29" w:rsidRPr="008F2D29" w:rsidRDefault="008F2D29" w:rsidP="008F2D29">
            <w:pPr>
              <w:spacing w:line="360" w:lineRule="auto"/>
              <w:rPr>
                <w:lang w:val="en-GB"/>
              </w:rPr>
            </w:pPr>
            <w:r w:rsidRPr="008F2D29">
              <w:rPr>
                <w:lang w:val="en-GB"/>
              </w:rPr>
              <w:t>Varchar</w:t>
            </w:r>
          </w:p>
        </w:tc>
        <w:tc>
          <w:tcPr>
            <w:tcW w:w="1417" w:type="dxa"/>
          </w:tcPr>
          <w:p w14:paraId="7AD6A132" w14:textId="77777777" w:rsidR="008F2D29" w:rsidRPr="008F2D29" w:rsidRDefault="008F2D29" w:rsidP="008F2D29">
            <w:pPr>
              <w:spacing w:line="360" w:lineRule="auto"/>
              <w:rPr>
                <w:lang w:val="en-GB"/>
              </w:rPr>
            </w:pPr>
            <w:r w:rsidRPr="008F2D29">
              <w:rPr>
                <w:lang w:val="en-GB"/>
              </w:rPr>
              <w:t>100</w:t>
            </w:r>
          </w:p>
        </w:tc>
        <w:tc>
          <w:tcPr>
            <w:tcW w:w="992" w:type="dxa"/>
          </w:tcPr>
          <w:p w14:paraId="16F2E471" w14:textId="77777777" w:rsidR="008F2D29" w:rsidRPr="008F2D29" w:rsidRDefault="008F2D29" w:rsidP="008F2D29">
            <w:pPr>
              <w:spacing w:line="360" w:lineRule="auto"/>
              <w:rPr>
                <w:lang w:val="en-GB"/>
              </w:rPr>
            </w:pPr>
          </w:p>
        </w:tc>
      </w:tr>
      <w:tr w:rsidR="008F2D29" w:rsidRPr="008F2D29" w14:paraId="36C8DBCD" w14:textId="77777777" w:rsidTr="00B65CCB">
        <w:tc>
          <w:tcPr>
            <w:tcW w:w="2405" w:type="dxa"/>
            <w:vMerge/>
          </w:tcPr>
          <w:p w14:paraId="4F2A9D01" w14:textId="77777777" w:rsidR="008F2D29" w:rsidRPr="008F2D29" w:rsidRDefault="008F2D29" w:rsidP="008F2D29">
            <w:pPr>
              <w:spacing w:line="360" w:lineRule="auto"/>
              <w:rPr>
                <w:lang w:val="en-GB"/>
              </w:rPr>
            </w:pPr>
          </w:p>
        </w:tc>
        <w:tc>
          <w:tcPr>
            <w:tcW w:w="1843" w:type="dxa"/>
          </w:tcPr>
          <w:p w14:paraId="30D62048" w14:textId="77777777" w:rsidR="008F2D29" w:rsidRPr="008F2D29" w:rsidRDefault="008F2D29" w:rsidP="008F2D29">
            <w:pPr>
              <w:spacing w:line="360" w:lineRule="auto"/>
              <w:rPr>
                <w:lang w:val="en-GB"/>
              </w:rPr>
            </w:pPr>
            <w:r w:rsidRPr="008F2D29">
              <w:rPr>
                <w:lang w:val="en-GB"/>
              </w:rPr>
              <w:t>Approved</w:t>
            </w:r>
          </w:p>
        </w:tc>
        <w:tc>
          <w:tcPr>
            <w:tcW w:w="1276" w:type="dxa"/>
          </w:tcPr>
          <w:p w14:paraId="21A139BB" w14:textId="77777777" w:rsidR="008F2D29" w:rsidRPr="008F2D29" w:rsidRDefault="008F2D29" w:rsidP="008F2D29">
            <w:pPr>
              <w:spacing w:line="360" w:lineRule="auto"/>
              <w:rPr>
                <w:lang w:val="en-GB"/>
              </w:rPr>
            </w:pPr>
            <w:r w:rsidRPr="008F2D29">
              <w:rPr>
                <w:lang w:val="en-GB"/>
              </w:rPr>
              <w:t>Boolean</w:t>
            </w:r>
          </w:p>
        </w:tc>
        <w:tc>
          <w:tcPr>
            <w:tcW w:w="1417" w:type="dxa"/>
          </w:tcPr>
          <w:p w14:paraId="41309107" w14:textId="77777777" w:rsidR="008F2D29" w:rsidRPr="008F2D29" w:rsidRDefault="008F2D29" w:rsidP="008F2D29">
            <w:pPr>
              <w:spacing w:line="360" w:lineRule="auto"/>
              <w:rPr>
                <w:lang w:val="en-GB"/>
              </w:rPr>
            </w:pPr>
            <w:r w:rsidRPr="008F2D29">
              <w:rPr>
                <w:lang w:val="en-GB"/>
              </w:rPr>
              <w:t>6</w:t>
            </w:r>
          </w:p>
        </w:tc>
        <w:tc>
          <w:tcPr>
            <w:tcW w:w="992" w:type="dxa"/>
          </w:tcPr>
          <w:p w14:paraId="7F388810" w14:textId="77777777" w:rsidR="008F2D29" w:rsidRPr="008F2D29" w:rsidRDefault="008F2D29" w:rsidP="008F2D29">
            <w:pPr>
              <w:spacing w:line="360" w:lineRule="auto"/>
              <w:rPr>
                <w:lang w:val="en-GB"/>
              </w:rPr>
            </w:pPr>
          </w:p>
        </w:tc>
      </w:tr>
      <w:tr w:rsidR="008F2D29" w:rsidRPr="008F2D29" w14:paraId="2436C5F7" w14:textId="77777777" w:rsidTr="00B65CCB">
        <w:tc>
          <w:tcPr>
            <w:tcW w:w="2405" w:type="dxa"/>
            <w:vMerge/>
          </w:tcPr>
          <w:p w14:paraId="52A52967" w14:textId="77777777" w:rsidR="008F2D29" w:rsidRPr="008F2D29" w:rsidRDefault="008F2D29" w:rsidP="008F2D29">
            <w:pPr>
              <w:spacing w:line="360" w:lineRule="auto"/>
              <w:rPr>
                <w:lang w:val="en-GB"/>
              </w:rPr>
            </w:pPr>
          </w:p>
        </w:tc>
        <w:tc>
          <w:tcPr>
            <w:tcW w:w="1843" w:type="dxa"/>
          </w:tcPr>
          <w:p w14:paraId="25323DC5" w14:textId="77777777" w:rsidR="008F2D29" w:rsidRPr="008F2D29" w:rsidRDefault="008F2D29" w:rsidP="008F2D29">
            <w:pPr>
              <w:spacing w:line="360" w:lineRule="auto"/>
              <w:rPr>
                <w:lang w:val="en-GB"/>
              </w:rPr>
            </w:pPr>
            <w:r w:rsidRPr="008F2D29">
              <w:rPr>
                <w:lang w:val="en-GB"/>
              </w:rPr>
              <w:t>Date</w:t>
            </w:r>
          </w:p>
        </w:tc>
        <w:tc>
          <w:tcPr>
            <w:tcW w:w="1276" w:type="dxa"/>
          </w:tcPr>
          <w:p w14:paraId="137870E2" w14:textId="77777777" w:rsidR="008F2D29" w:rsidRPr="008F2D29" w:rsidRDefault="008F2D29" w:rsidP="008F2D29">
            <w:pPr>
              <w:spacing w:line="360" w:lineRule="auto"/>
              <w:rPr>
                <w:lang w:val="en-GB"/>
              </w:rPr>
            </w:pPr>
            <w:r w:rsidRPr="008F2D29">
              <w:rPr>
                <w:lang w:val="en-GB"/>
              </w:rPr>
              <w:t>Date</w:t>
            </w:r>
          </w:p>
        </w:tc>
        <w:tc>
          <w:tcPr>
            <w:tcW w:w="1417" w:type="dxa"/>
          </w:tcPr>
          <w:p w14:paraId="0E8F3811" w14:textId="77777777" w:rsidR="008F2D29" w:rsidRPr="008F2D29" w:rsidRDefault="008F2D29" w:rsidP="008F2D29">
            <w:pPr>
              <w:spacing w:line="360" w:lineRule="auto"/>
              <w:rPr>
                <w:lang w:val="en-GB"/>
              </w:rPr>
            </w:pPr>
            <w:r w:rsidRPr="008F2D29">
              <w:rPr>
                <w:lang w:val="en-GB"/>
              </w:rPr>
              <w:t>8</w:t>
            </w:r>
          </w:p>
        </w:tc>
        <w:tc>
          <w:tcPr>
            <w:tcW w:w="992" w:type="dxa"/>
          </w:tcPr>
          <w:p w14:paraId="27668CDD" w14:textId="77777777" w:rsidR="008F2D29" w:rsidRPr="008F2D29" w:rsidRDefault="008F2D29" w:rsidP="008F2D29">
            <w:pPr>
              <w:spacing w:line="360" w:lineRule="auto"/>
              <w:rPr>
                <w:lang w:val="en-GB"/>
              </w:rPr>
            </w:pPr>
          </w:p>
        </w:tc>
      </w:tr>
      <w:tr w:rsidR="008F2D29" w:rsidRPr="008F2D29" w14:paraId="17D5E242" w14:textId="77777777" w:rsidTr="00B65CCB">
        <w:tc>
          <w:tcPr>
            <w:tcW w:w="2405" w:type="dxa"/>
            <w:vMerge w:val="restart"/>
          </w:tcPr>
          <w:p w14:paraId="645559BD" w14:textId="77777777" w:rsidR="008F2D29" w:rsidRPr="008F2D29" w:rsidRDefault="008F2D29" w:rsidP="008F2D29">
            <w:pPr>
              <w:spacing w:line="360" w:lineRule="auto"/>
              <w:rPr>
                <w:lang w:val="en-GB"/>
              </w:rPr>
            </w:pPr>
            <w:r w:rsidRPr="008F2D29">
              <w:rPr>
                <w:lang w:val="en-GB"/>
              </w:rPr>
              <w:t>Users</w:t>
            </w:r>
          </w:p>
        </w:tc>
        <w:tc>
          <w:tcPr>
            <w:tcW w:w="1843" w:type="dxa"/>
          </w:tcPr>
          <w:p w14:paraId="39608CAA" w14:textId="77777777" w:rsidR="008F2D29" w:rsidRPr="008F2D29" w:rsidRDefault="008F2D29" w:rsidP="008F2D29">
            <w:pPr>
              <w:spacing w:line="360" w:lineRule="auto"/>
              <w:rPr>
                <w:lang w:val="en-GB"/>
              </w:rPr>
            </w:pPr>
            <w:r w:rsidRPr="008F2D29">
              <w:rPr>
                <w:lang w:val="en-GB"/>
              </w:rPr>
              <w:t>Name</w:t>
            </w:r>
          </w:p>
        </w:tc>
        <w:tc>
          <w:tcPr>
            <w:tcW w:w="1276" w:type="dxa"/>
          </w:tcPr>
          <w:p w14:paraId="480129E7" w14:textId="77777777" w:rsidR="008F2D29" w:rsidRPr="008F2D29" w:rsidRDefault="008F2D29" w:rsidP="008F2D29">
            <w:pPr>
              <w:spacing w:line="360" w:lineRule="auto"/>
              <w:rPr>
                <w:lang w:val="en-GB"/>
              </w:rPr>
            </w:pPr>
            <w:r w:rsidRPr="008F2D29">
              <w:rPr>
                <w:lang w:val="en-GB"/>
              </w:rPr>
              <w:t>Varchar</w:t>
            </w:r>
          </w:p>
        </w:tc>
        <w:tc>
          <w:tcPr>
            <w:tcW w:w="1417" w:type="dxa"/>
          </w:tcPr>
          <w:p w14:paraId="6FB15C14" w14:textId="77777777" w:rsidR="008F2D29" w:rsidRPr="008F2D29" w:rsidRDefault="008F2D29" w:rsidP="008F2D29">
            <w:pPr>
              <w:spacing w:line="360" w:lineRule="auto"/>
              <w:rPr>
                <w:lang w:val="en-GB"/>
              </w:rPr>
            </w:pPr>
            <w:r w:rsidRPr="008F2D29">
              <w:rPr>
                <w:lang w:val="en-GB"/>
              </w:rPr>
              <w:t>30</w:t>
            </w:r>
          </w:p>
        </w:tc>
        <w:tc>
          <w:tcPr>
            <w:tcW w:w="992" w:type="dxa"/>
          </w:tcPr>
          <w:p w14:paraId="02267151" w14:textId="77777777" w:rsidR="008F2D29" w:rsidRPr="008F2D29" w:rsidRDefault="008F2D29" w:rsidP="008F2D29">
            <w:pPr>
              <w:spacing w:line="360" w:lineRule="auto"/>
              <w:rPr>
                <w:lang w:val="en-GB"/>
              </w:rPr>
            </w:pPr>
          </w:p>
        </w:tc>
      </w:tr>
      <w:tr w:rsidR="008F2D29" w:rsidRPr="008F2D29" w14:paraId="22FEBCB1" w14:textId="77777777" w:rsidTr="00B65CCB">
        <w:tc>
          <w:tcPr>
            <w:tcW w:w="2405" w:type="dxa"/>
            <w:vMerge/>
          </w:tcPr>
          <w:p w14:paraId="0355A971" w14:textId="77777777" w:rsidR="008F2D29" w:rsidRPr="008F2D29" w:rsidRDefault="008F2D29" w:rsidP="008F2D29">
            <w:pPr>
              <w:spacing w:line="360" w:lineRule="auto"/>
              <w:rPr>
                <w:lang w:val="en-GB"/>
              </w:rPr>
            </w:pPr>
          </w:p>
        </w:tc>
        <w:tc>
          <w:tcPr>
            <w:tcW w:w="1843" w:type="dxa"/>
          </w:tcPr>
          <w:p w14:paraId="085205A8" w14:textId="77777777" w:rsidR="008F2D29" w:rsidRPr="008F2D29" w:rsidRDefault="008F2D29" w:rsidP="008F2D29">
            <w:pPr>
              <w:spacing w:line="360" w:lineRule="auto"/>
              <w:rPr>
                <w:lang w:val="en-GB"/>
              </w:rPr>
            </w:pPr>
            <w:r w:rsidRPr="008F2D29">
              <w:rPr>
                <w:lang w:val="en-GB"/>
              </w:rPr>
              <w:t>location</w:t>
            </w:r>
          </w:p>
        </w:tc>
        <w:tc>
          <w:tcPr>
            <w:tcW w:w="1276" w:type="dxa"/>
          </w:tcPr>
          <w:p w14:paraId="4DAFBAF3" w14:textId="77777777" w:rsidR="008F2D29" w:rsidRPr="008F2D29" w:rsidRDefault="008F2D29" w:rsidP="008F2D29">
            <w:pPr>
              <w:spacing w:line="360" w:lineRule="auto"/>
              <w:rPr>
                <w:lang w:val="en-GB"/>
              </w:rPr>
            </w:pPr>
            <w:r w:rsidRPr="008F2D29">
              <w:rPr>
                <w:lang w:val="en-GB"/>
              </w:rPr>
              <w:t>Varchar</w:t>
            </w:r>
          </w:p>
        </w:tc>
        <w:tc>
          <w:tcPr>
            <w:tcW w:w="1417" w:type="dxa"/>
          </w:tcPr>
          <w:p w14:paraId="69A3C99A" w14:textId="77777777" w:rsidR="008F2D29" w:rsidRPr="008F2D29" w:rsidRDefault="008F2D29" w:rsidP="008F2D29">
            <w:pPr>
              <w:spacing w:line="360" w:lineRule="auto"/>
              <w:rPr>
                <w:lang w:val="en-GB"/>
              </w:rPr>
            </w:pPr>
            <w:r w:rsidRPr="008F2D29">
              <w:rPr>
                <w:lang w:val="en-GB"/>
              </w:rPr>
              <w:t>30</w:t>
            </w:r>
          </w:p>
        </w:tc>
        <w:tc>
          <w:tcPr>
            <w:tcW w:w="992" w:type="dxa"/>
          </w:tcPr>
          <w:p w14:paraId="4B7A042B" w14:textId="77777777" w:rsidR="008F2D29" w:rsidRPr="008F2D29" w:rsidRDefault="008F2D29" w:rsidP="008F2D29">
            <w:pPr>
              <w:spacing w:line="360" w:lineRule="auto"/>
              <w:rPr>
                <w:lang w:val="en-GB"/>
              </w:rPr>
            </w:pPr>
          </w:p>
        </w:tc>
      </w:tr>
      <w:tr w:rsidR="008F2D29" w:rsidRPr="008F2D29" w14:paraId="4891D521" w14:textId="77777777" w:rsidTr="00B65CCB">
        <w:tc>
          <w:tcPr>
            <w:tcW w:w="2405" w:type="dxa"/>
            <w:vMerge/>
          </w:tcPr>
          <w:p w14:paraId="21998854" w14:textId="77777777" w:rsidR="008F2D29" w:rsidRPr="008F2D29" w:rsidRDefault="008F2D29" w:rsidP="008F2D29">
            <w:pPr>
              <w:spacing w:line="360" w:lineRule="auto"/>
              <w:rPr>
                <w:lang w:val="en-GB"/>
              </w:rPr>
            </w:pPr>
          </w:p>
        </w:tc>
        <w:tc>
          <w:tcPr>
            <w:tcW w:w="1843" w:type="dxa"/>
          </w:tcPr>
          <w:p w14:paraId="1A0FB092" w14:textId="77777777" w:rsidR="008F2D29" w:rsidRPr="008F2D29" w:rsidRDefault="008F2D29" w:rsidP="008F2D29">
            <w:pPr>
              <w:spacing w:line="360" w:lineRule="auto"/>
              <w:rPr>
                <w:lang w:val="en-GB"/>
              </w:rPr>
            </w:pPr>
            <w:r w:rsidRPr="008F2D29">
              <w:rPr>
                <w:lang w:val="en-GB"/>
              </w:rPr>
              <w:t>Title</w:t>
            </w:r>
          </w:p>
        </w:tc>
        <w:tc>
          <w:tcPr>
            <w:tcW w:w="1276" w:type="dxa"/>
          </w:tcPr>
          <w:p w14:paraId="66F59167" w14:textId="77777777" w:rsidR="008F2D29" w:rsidRPr="008F2D29" w:rsidRDefault="008F2D29" w:rsidP="008F2D29">
            <w:pPr>
              <w:spacing w:line="360" w:lineRule="auto"/>
              <w:rPr>
                <w:lang w:val="en-GB"/>
              </w:rPr>
            </w:pPr>
            <w:r w:rsidRPr="008F2D29">
              <w:rPr>
                <w:lang w:val="en-GB"/>
              </w:rPr>
              <w:t>Varchar</w:t>
            </w:r>
          </w:p>
        </w:tc>
        <w:tc>
          <w:tcPr>
            <w:tcW w:w="1417" w:type="dxa"/>
          </w:tcPr>
          <w:p w14:paraId="75D7F761" w14:textId="77777777" w:rsidR="008F2D29" w:rsidRPr="008F2D29" w:rsidRDefault="008F2D29" w:rsidP="008F2D29">
            <w:pPr>
              <w:spacing w:line="360" w:lineRule="auto"/>
              <w:rPr>
                <w:lang w:val="en-GB"/>
              </w:rPr>
            </w:pPr>
            <w:r w:rsidRPr="008F2D29">
              <w:rPr>
                <w:lang w:val="en-GB"/>
              </w:rPr>
              <w:t>30</w:t>
            </w:r>
          </w:p>
        </w:tc>
        <w:tc>
          <w:tcPr>
            <w:tcW w:w="992" w:type="dxa"/>
          </w:tcPr>
          <w:p w14:paraId="793A31B5" w14:textId="77777777" w:rsidR="008F2D29" w:rsidRPr="008F2D29" w:rsidRDefault="008F2D29" w:rsidP="008F2D29">
            <w:pPr>
              <w:spacing w:line="360" w:lineRule="auto"/>
              <w:rPr>
                <w:lang w:val="en-GB"/>
              </w:rPr>
            </w:pPr>
          </w:p>
        </w:tc>
      </w:tr>
      <w:tr w:rsidR="008F2D29" w:rsidRPr="008F2D29" w14:paraId="0E82CE0A" w14:textId="77777777" w:rsidTr="00B65CCB">
        <w:tc>
          <w:tcPr>
            <w:tcW w:w="2405" w:type="dxa"/>
            <w:vMerge/>
          </w:tcPr>
          <w:p w14:paraId="1DAA2DE1" w14:textId="77777777" w:rsidR="008F2D29" w:rsidRPr="008F2D29" w:rsidRDefault="008F2D29" w:rsidP="008F2D29">
            <w:pPr>
              <w:spacing w:line="360" w:lineRule="auto"/>
              <w:rPr>
                <w:lang w:val="en-GB"/>
              </w:rPr>
            </w:pPr>
          </w:p>
        </w:tc>
        <w:tc>
          <w:tcPr>
            <w:tcW w:w="1843" w:type="dxa"/>
          </w:tcPr>
          <w:p w14:paraId="24AED0E1" w14:textId="77777777" w:rsidR="008F2D29" w:rsidRPr="008F2D29" w:rsidRDefault="008F2D29" w:rsidP="008F2D29">
            <w:pPr>
              <w:spacing w:line="360" w:lineRule="auto"/>
              <w:rPr>
                <w:lang w:val="en-GB"/>
              </w:rPr>
            </w:pPr>
            <w:r w:rsidRPr="008F2D29">
              <w:rPr>
                <w:lang w:val="en-GB"/>
              </w:rPr>
              <w:t>contact</w:t>
            </w:r>
          </w:p>
        </w:tc>
        <w:tc>
          <w:tcPr>
            <w:tcW w:w="1276" w:type="dxa"/>
          </w:tcPr>
          <w:p w14:paraId="61900DCB" w14:textId="77777777" w:rsidR="008F2D29" w:rsidRPr="008F2D29" w:rsidRDefault="008F2D29" w:rsidP="008F2D29">
            <w:pPr>
              <w:spacing w:line="360" w:lineRule="auto"/>
              <w:rPr>
                <w:lang w:val="en-GB"/>
              </w:rPr>
            </w:pPr>
            <w:r w:rsidRPr="008F2D29">
              <w:rPr>
                <w:lang w:val="en-GB"/>
              </w:rPr>
              <w:t>Varchar</w:t>
            </w:r>
          </w:p>
        </w:tc>
        <w:tc>
          <w:tcPr>
            <w:tcW w:w="1417" w:type="dxa"/>
          </w:tcPr>
          <w:p w14:paraId="6E6E1E94" w14:textId="77777777" w:rsidR="008F2D29" w:rsidRPr="008F2D29" w:rsidRDefault="008F2D29" w:rsidP="008F2D29">
            <w:pPr>
              <w:spacing w:line="360" w:lineRule="auto"/>
              <w:rPr>
                <w:lang w:val="en-GB"/>
              </w:rPr>
            </w:pPr>
            <w:r w:rsidRPr="008F2D29">
              <w:rPr>
                <w:lang w:val="en-GB"/>
              </w:rPr>
              <w:t>30</w:t>
            </w:r>
          </w:p>
        </w:tc>
        <w:tc>
          <w:tcPr>
            <w:tcW w:w="992" w:type="dxa"/>
          </w:tcPr>
          <w:p w14:paraId="1197FAF2" w14:textId="77777777" w:rsidR="008F2D29" w:rsidRPr="008F2D29" w:rsidRDefault="008F2D29" w:rsidP="008F2D29">
            <w:pPr>
              <w:spacing w:line="360" w:lineRule="auto"/>
              <w:rPr>
                <w:lang w:val="en-GB"/>
              </w:rPr>
            </w:pPr>
          </w:p>
        </w:tc>
      </w:tr>
      <w:tr w:rsidR="008F2D29" w:rsidRPr="008F2D29" w14:paraId="7A347C96" w14:textId="77777777" w:rsidTr="00B65CCB">
        <w:tc>
          <w:tcPr>
            <w:tcW w:w="2405" w:type="dxa"/>
            <w:vMerge/>
          </w:tcPr>
          <w:p w14:paraId="4B270AFB" w14:textId="77777777" w:rsidR="008F2D29" w:rsidRPr="008F2D29" w:rsidRDefault="008F2D29" w:rsidP="008F2D29">
            <w:pPr>
              <w:spacing w:line="360" w:lineRule="auto"/>
              <w:rPr>
                <w:lang w:val="en-GB"/>
              </w:rPr>
            </w:pPr>
          </w:p>
        </w:tc>
        <w:tc>
          <w:tcPr>
            <w:tcW w:w="1843" w:type="dxa"/>
          </w:tcPr>
          <w:p w14:paraId="33DD259D" w14:textId="77777777" w:rsidR="008F2D29" w:rsidRPr="008F2D29" w:rsidRDefault="008F2D29" w:rsidP="008F2D29">
            <w:pPr>
              <w:spacing w:line="360" w:lineRule="auto"/>
              <w:rPr>
                <w:lang w:val="en-GB"/>
              </w:rPr>
            </w:pPr>
            <w:r w:rsidRPr="008F2D29">
              <w:rPr>
                <w:lang w:val="en-GB"/>
              </w:rPr>
              <w:t>Hospital</w:t>
            </w:r>
          </w:p>
        </w:tc>
        <w:tc>
          <w:tcPr>
            <w:tcW w:w="1276" w:type="dxa"/>
          </w:tcPr>
          <w:p w14:paraId="45F8B720" w14:textId="77777777" w:rsidR="008F2D29" w:rsidRPr="008F2D29" w:rsidRDefault="008F2D29" w:rsidP="008F2D29">
            <w:pPr>
              <w:spacing w:line="360" w:lineRule="auto"/>
              <w:rPr>
                <w:lang w:val="en-GB"/>
              </w:rPr>
            </w:pPr>
            <w:r w:rsidRPr="008F2D29">
              <w:rPr>
                <w:lang w:val="en-GB"/>
              </w:rPr>
              <w:t>Varchar</w:t>
            </w:r>
          </w:p>
        </w:tc>
        <w:tc>
          <w:tcPr>
            <w:tcW w:w="1417" w:type="dxa"/>
          </w:tcPr>
          <w:p w14:paraId="71961E37" w14:textId="77777777" w:rsidR="008F2D29" w:rsidRPr="008F2D29" w:rsidRDefault="008F2D29" w:rsidP="008F2D29">
            <w:pPr>
              <w:spacing w:line="360" w:lineRule="auto"/>
              <w:rPr>
                <w:lang w:val="en-GB"/>
              </w:rPr>
            </w:pPr>
            <w:r w:rsidRPr="008F2D29">
              <w:rPr>
                <w:lang w:val="en-GB"/>
              </w:rPr>
              <w:t>30</w:t>
            </w:r>
          </w:p>
        </w:tc>
        <w:tc>
          <w:tcPr>
            <w:tcW w:w="992" w:type="dxa"/>
          </w:tcPr>
          <w:p w14:paraId="27120AC9" w14:textId="77777777" w:rsidR="008F2D29" w:rsidRPr="008F2D29" w:rsidRDefault="008F2D29" w:rsidP="008F2D29">
            <w:pPr>
              <w:spacing w:line="360" w:lineRule="auto"/>
              <w:rPr>
                <w:lang w:val="en-GB"/>
              </w:rPr>
            </w:pPr>
          </w:p>
        </w:tc>
      </w:tr>
      <w:tr w:rsidR="008F2D29" w:rsidRPr="008F2D29" w14:paraId="4A242BD9" w14:textId="77777777" w:rsidTr="00B65CCB">
        <w:tc>
          <w:tcPr>
            <w:tcW w:w="2405" w:type="dxa"/>
            <w:vMerge/>
          </w:tcPr>
          <w:p w14:paraId="4A9C6FD7" w14:textId="77777777" w:rsidR="008F2D29" w:rsidRPr="008F2D29" w:rsidRDefault="008F2D29" w:rsidP="008F2D29">
            <w:pPr>
              <w:spacing w:line="360" w:lineRule="auto"/>
              <w:rPr>
                <w:lang w:val="en-GB"/>
              </w:rPr>
            </w:pPr>
          </w:p>
        </w:tc>
        <w:tc>
          <w:tcPr>
            <w:tcW w:w="1843" w:type="dxa"/>
          </w:tcPr>
          <w:p w14:paraId="6E7B73ED" w14:textId="77777777" w:rsidR="008F2D29" w:rsidRPr="008F2D29" w:rsidRDefault="008F2D29" w:rsidP="008F2D29">
            <w:pPr>
              <w:spacing w:line="360" w:lineRule="auto"/>
              <w:rPr>
                <w:lang w:val="en-GB"/>
              </w:rPr>
            </w:pPr>
            <w:r w:rsidRPr="008F2D29">
              <w:rPr>
                <w:lang w:val="en-GB"/>
              </w:rPr>
              <w:t>Password</w:t>
            </w:r>
          </w:p>
        </w:tc>
        <w:tc>
          <w:tcPr>
            <w:tcW w:w="1276" w:type="dxa"/>
          </w:tcPr>
          <w:p w14:paraId="111B4FB9" w14:textId="77777777" w:rsidR="008F2D29" w:rsidRPr="008F2D29" w:rsidRDefault="008F2D29" w:rsidP="008F2D29">
            <w:pPr>
              <w:spacing w:line="360" w:lineRule="auto"/>
              <w:rPr>
                <w:lang w:val="en-GB"/>
              </w:rPr>
            </w:pPr>
            <w:r w:rsidRPr="008F2D29">
              <w:rPr>
                <w:lang w:val="en-GB"/>
              </w:rPr>
              <w:t>Password</w:t>
            </w:r>
          </w:p>
        </w:tc>
        <w:tc>
          <w:tcPr>
            <w:tcW w:w="1417" w:type="dxa"/>
          </w:tcPr>
          <w:p w14:paraId="5FCE332A" w14:textId="77777777" w:rsidR="008F2D29" w:rsidRPr="008F2D29" w:rsidRDefault="008F2D29" w:rsidP="008F2D29">
            <w:pPr>
              <w:spacing w:line="360" w:lineRule="auto"/>
              <w:rPr>
                <w:lang w:val="en-GB"/>
              </w:rPr>
            </w:pPr>
            <w:r w:rsidRPr="008F2D29">
              <w:rPr>
                <w:lang w:val="en-GB"/>
              </w:rPr>
              <w:t>30</w:t>
            </w:r>
          </w:p>
        </w:tc>
        <w:tc>
          <w:tcPr>
            <w:tcW w:w="992" w:type="dxa"/>
          </w:tcPr>
          <w:p w14:paraId="048DACA0" w14:textId="77777777" w:rsidR="008F2D29" w:rsidRPr="008F2D29" w:rsidRDefault="008F2D29" w:rsidP="008F2D29">
            <w:pPr>
              <w:spacing w:line="360" w:lineRule="auto"/>
              <w:rPr>
                <w:lang w:val="en-GB"/>
              </w:rPr>
            </w:pPr>
          </w:p>
        </w:tc>
      </w:tr>
    </w:tbl>
    <w:p w14:paraId="68B306BC" w14:textId="77777777" w:rsidR="008F2D29" w:rsidRPr="008F2D29" w:rsidRDefault="008F2D29" w:rsidP="008F2D29">
      <w:pPr>
        <w:spacing w:line="360" w:lineRule="auto"/>
      </w:pPr>
    </w:p>
    <w:p w14:paraId="37165182" w14:textId="77777777" w:rsidR="008F2D29" w:rsidRPr="008F2D29" w:rsidRDefault="008F2D29" w:rsidP="008F2D29">
      <w:pPr>
        <w:spacing w:line="360" w:lineRule="auto"/>
        <w:rPr>
          <w:b/>
          <w:bCs/>
          <w:lang w:val="en-GB"/>
        </w:rPr>
      </w:pPr>
    </w:p>
    <w:p w14:paraId="6E41C1B0" w14:textId="77777777" w:rsidR="008F2D29" w:rsidRPr="008F2D29" w:rsidRDefault="008F2D29" w:rsidP="008F2D29">
      <w:pPr>
        <w:spacing w:line="360" w:lineRule="auto"/>
        <w:rPr>
          <w:b/>
          <w:bCs/>
          <w:lang w:val="en-GB"/>
        </w:rPr>
      </w:pPr>
    </w:p>
    <w:p w14:paraId="6BB0787E" w14:textId="77777777" w:rsidR="008F2D29" w:rsidRPr="008F2D29" w:rsidRDefault="008F2D29" w:rsidP="008F2D29">
      <w:pPr>
        <w:spacing w:line="360" w:lineRule="auto"/>
        <w:rPr>
          <w:b/>
          <w:bCs/>
          <w:lang w:val="en-GB"/>
        </w:rPr>
      </w:pPr>
    </w:p>
    <w:p w14:paraId="6C0B67D7" w14:textId="77777777" w:rsidR="008F2D29" w:rsidRPr="008F2D29" w:rsidRDefault="008F2D29" w:rsidP="008F2D29">
      <w:pPr>
        <w:spacing w:line="360" w:lineRule="auto"/>
        <w:rPr>
          <w:b/>
          <w:bCs/>
          <w:lang w:val="en-GB"/>
        </w:rPr>
      </w:pPr>
    </w:p>
    <w:p w14:paraId="70ED6186" w14:textId="233B38A7" w:rsidR="00BC266C" w:rsidRDefault="00BC266C" w:rsidP="00BC266C">
      <w:pPr>
        <w:pStyle w:val="Heading1"/>
        <w:rPr>
          <w:lang w:val="en-GB"/>
        </w:rPr>
      </w:pPr>
      <w:bookmarkStart w:id="209" w:name="_Toc91736603"/>
      <w:bookmarkStart w:id="210" w:name="_Toc94113094"/>
      <w:r>
        <w:rPr>
          <w:sz w:val="32"/>
          <w:lang w:val="en-GB"/>
        </w:rPr>
        <w:lastRenderedPageBreak/>
        <w:t>5.</w:t>
      </w:r>
      <w:r>
        <w:rPr>
          <w:sz w:val="32"/>
          <w:lang w:val="en-GB"/>
        </w:rPr>
        <w:t>C</w:t>
      </w:r>
      <w:r>
        <w:rPr>
          <w:lang w:val="en-GB"/>
        </w:rPr>
        <w:t xml:space="preserve">OMPONENT </w:t>
      </w:r>
      <w:r>
        <w:rPr>
          <w:sz w:val="32"/>
          <w:lang w:val="en-GB"/>
        </w:rPr>
        <w:t>D</w:t>
      </w:r>
      <w:r>
        <w:rPr>
          <w:lang w:val="en-GB"/>
        </w:rPr>
        <w:t>ESIGN</w:t>
      </w:r>
      <w:bookmarkEnd w:id="209"/>
      <w:bookmarkEnd w:id="210"/>
    </w:p>
    <w:p w14:paraId="31F91764" w14:textId="3C031E10" w:rsidR="00BC266C" w:rsidRDefault="00BC266C" w:rsidP="00BC266C">
      <w:pPr>
        <w:rPr>
          <w:lang w:val="en-GB"/>
        </w:rPr>
      </w:pPr>
    </w:p>
    <w:p w14:paraId="5EA51145" w14:textId="106138CA" w:rsidR="00BC266C" w:rsidRDefault="00BC266C" w:rsidP="00BC266C">
      <w:pPr>
        <w:rPr>
          <w:lang w:val="en-GB"/>
        </w:rPr>
      </w:pPr>
    </w:p>
    <w:p w14:paraId="7CCC488A" w14:textId="6C96C942" w:rsidR="00BC266C" w:rsidRDefault="00BC266C" w:rsidP="00BC266C">
      <w:pPr>
        <w:rPr>
          <w:lang w:val="en-GB"/>
        </w:rPr>
      </w:pPr>
    </w:p>
    <w:p w14:paraId="6FB3DE63" w14:textId="7F22E60F" w:rsidR="00BC266C" w:rsidRDefault="00BC266C" w:rsidP="00BC266C">
      <w:pPr>
        <w:rPr>
          <w:lang w:val="en-GB"/>
        </w:rPr>
      </w:pPr>
    </w:p>
    <w:p w14:paraId="78E0C435" w14:textId="769A8812" w:rsidR="00BC266C" w:rsidRDefault="00BC266C" w:rsidP="00BC266C">
      <w:pPr>
        <w:rPr>
          <w:lang w:val="en-GB"/>
        </w:rPr>
      </w:pPr>
    </w:p>
    <w:p w14:paraId="21631EA4" w14:textId="7661E5E4" w:rsidR="00BC266C" w:rsidRDefault="00BC266C" w:rsidP="00BC266C">
      <w:pPr>
        <w:rPr>
          <w:lang w:val="en-GB"/>
        </w:rPr>
      </w:pPr>
    </w:p>
    <w:p w14:paraId="24BD64F3" w14:textId="1D6463AB" w:rsidR="00BC266C" w:rsidRDefault="00BC266C" w:rsidP="00BC266C">
      <w:pPr>
        <w:rPr>
          <w:lang w:val="en-GB"/>
        </w:rPr>
      </w:pPr>
    </w:p>
    <w:p w14:paraId="2F50668C" w14:textId="73521438" w:rsidR="00BC266C" w:rsidRDefault="00BC266C" w:rsidP="00BC266C">
      <w:pPr>
        <w:rPr>
          <w:lang w:val="en-GB"/>
        </w:rPr>
      </w:pPr>
    </w:p>
    <w:p w14:paraId="2EDE913F" w14:textId="2DE27747" w:rsidR="00BC266C" w:rsidRDefault="00BC266C" w:rsidP="00BC266C">
      <w:pPr>
        <w:rPr>
          <w:lang w:val="en-GB"/>
        </w:rPr>
      </w:pPr>
    </w:p>
    <w:p w14:paraId="6406993C" w14:textId="6A2C21F4" w:rsidR="00BC266C" w:rsidRDefault="00BC266C" w:rsidP="00BC266C">
      <w:pPr>
        <w:rPr>
          <w:lang w:val="en-GB"/>
        </w:rPr>
      </w:pPr>
    </w:p>
    <w:p w14:paraId="3A1F7917" w14:textId="1710F8A8" w:rsidR="00BC266C" w:rsidRDefault="00BC266C" w:rsidP="00BC266C">
      <w:pPr>
        <w:rPr>
          <w:lang w:val="en-GB"/>
        </w:rPr>
      </w:pPr>
    </w:p>
    <w:p w14:paraId="011FFAE9" w14:textId="2AA2B818" w:rsidR="00BC266C" w:rsidRDefault="00BC266C" w:rsidP="00BC266C">
      <w:pPr>
        <w:rPr>
          <w:lang w:val="en-GB"/>
        </w:rPr>
      </w:pPr>
    </w:p>
    <w:p w14:paraId="3F7D36DA" w14:textId="3A560311" w:rsidR="00BC266C" w:rsidRDefault="00BC266C" w:rsidP="00BC266C">
      <w:pPr>
        <w:rPr>
          <w:lang w:val="en-GB"/>
        </w:rPr>
      </w:pPr>
    </w:p>
    <w:p w14:paraId="10C07467" w14:textId="4A9EC55C" w:rsidR="00BC266C" w:rsidRDefault="00BC266C" w:rsidP="00BC266C">
      <w:pPr>
        <w:rPr>
          <w:lang w:val="en-GB"/>
        </w:rPr>
      </w:pPr>
    </w:p>
    <w:p w14:paraId="48063B87" w14:textId="0E43FC95" w:rsidR="00BC266C" w:rsidRDefault="00BC266C" w:rsidP="00BC266C">
      <w:pPr>
        <w:rPr>
          <w:lang w:val="en-GB"/>
        </w:rPr>
      </w:pPr>
    </w:p>
    <w:p w14:paraId="613D8930" w14:textId="7A03A971" w:rsidR="00BC266C" w:rsidRDefault="00BC266C" w:rsidP="00BC266C">
      <w:pPr>
        <w:rPr>
          <w:lang w:val="en-GB"/>
        </w:rPr>
      </w:pPr>
    </w:p>
    <w:p w14:paraId="79883D06" w14:textId="251CD3DA" w:rsidR="00BC266C" w:rsidRDefault="00BC266C" w:rsidP="00BC266C">
      <w:pPr>
        <w:rPr>
          <w:lang w:val="en-GB"/>
        </w:rPr>
      </w:pPr>
    </w:p>
    <w:p w14:paraId="5DF80C57" w14:textId="078F0504" w:rsidR="00BC266C" w:rsidRDefault="00BC266C" w:rsidP="00BC266C">
      <w:pPr>
        <w:rPr>
          <w:lang w:val="en-GB"/>
        </w:rPr>
      </w:pPr>
    </w:p>
    <w:p w14:paraId="14C02AE5" w14:textId="630BF453" w:rsidR="00BC266C" w:rsidRDefault="00BC266C" w:rsidP="00BC266C">
      <w:pPr>
        <w:rPr>
          <w:lang w:val="en-GB"/>
        </w:rPr>
      </w:pPr>
    </w:p>
    <w:p w14:paraId="5CA90AEA" w14:textId="28D33FD5" w:rsidR="00BC266C" w:rsidRDefault="00BC266C" w:rsidP="00BC266C">
      <w:pPr>
        <w:rPr>
          <w:lang w:val="en-GB"/>
        </w:rPr>
      </w:pPr>
    </w:p>
    <w:p w14:paraId="4B44897F" w14:textId="6FDFD18F" w:rsidR="00BC266C" w:rsidRDefault="00BC266C" w:rsidP="00BC266C">
      <w:pPr>
        <w:rPr>
          <w:lang w:val="en-GB"/>
        </w:rPr>
      </w:pPr>
    </w:p>
    <w:p w14:paraId="78773F20" w14:textId="01A9994B" w:rsidR="00BC266C" w:rsidRDefault="00BC266C" w:rsidP="00BC266C">
      <w:pPr>
        <w:rPr>
          <w:lang w:val="en-GB"/>
        </w:rPr>
      </w:pPr>
    </w:p>
    <w:p w14:paraId="626A80A0" w14:textId="7FA7DEA3" w:rsidR="00BC266C" w:rsidRDefault="00BC266C" w:rsidP="00BC266C">
      <w:pPr>
        <w:rPr>
          <w:lang w:val="en-GB"/>
        </w:rPr>
      </w:pPr>
    </w:p>
    <w:p w14:paraId="6614FDE9" w14:textId="1E654A80" w:rsidR="00BC266C" w:rsidRDefault="00BC266C" w:rsidP="00BC266C">
      <w:pPr>
        <w:rPr>
          <w:lang w:val="en-GB"/>
        </w:rPr>
      </w:pPr>
    </w:p>
    <w:p w14:paraId="2EE7C33A" w14:textId="6FE23D74" w:rsidR="00BC266C" w:rsidRDefault="00BC266C" w:rsidP="00BC266C">
      <w:pPr>
        <w:rPr>
          <w:lang w:val="en-GB"/>
        </w:rPr>
      </w:pPr>
    </w:p>
    <w:p w14:paraId="555C7A1C" w14:textId="3F170F93" w:rsidR="00BC266C" w:rsidRDefault="00BC266C" w:rsidP="00BC266C">
      <w:pPr>
        <w:rPr>
          <w:lang w:val="en-GB"/>
        </w:rPr>
      </w:pPr>
    </w:p>
    <w:p w14:paraId="72BD4ADF" w14:textId="388A0756" w:rsidR="00BC266C" w:rsidRDefault="00BC266C" w:rsidP="00BC266C">
      <w:pPr>
        <w:rPr>
          <w:lang w:val="en-GB"/>
        </w:rPr>
      </w:pPr>
    </w:p>
    <w:p w14:paraId="22484815" w14:textId="5F360C02" w:rsidR="00BC266C" w:rsidRDefault="00BC266C" w:rsidP="00BC266C">
      <w:pPr>
        <w:rPr>
          <w:lang w:val="en-GB"/>
        </w:rPr>
      </w:pPr>
    </w:p>
    <w:p w14:paraId="37779AD8" w14:textId="5F9C9221" w:rsidR="00BC266C" w:rsidRDefault="00BC266C" w:rsidP="00BC266C">
      <w:pPr>
        <w:rPr>
          <w:lang w:val="en-GB"/>
        </w:rPr>
      </w:pPr>
    </w:p>
    <w:p w14:paraId="5DC3364F" w14:textId="68DD2DC3" w:rsidR="00BC266C" w:rsidRDefault="00BC266C" w:rsidP="00BC266C">
      <w:pPr>
        <w:pStyle w:val="Heading1"/>
      </w:pPr>
      <w:bookmarkStart w:id="211" w:name="_Toc91736604"/>
      <w:bookmarkStart w:id="212" w:name="_Toc94113095"/>
      <w:r>
        <w:lastRenderedPageBreak/>
        <w:t>6.</w:t>
      </w:r>
      <w:r w:rsidRPr="004F4EBC">
        <w:t>HUMAN INTERFACE DESIGN</w:t>
      </w:r>
      <w:bookmarkEnd w:id="211"/>
      <w:bookmarkEnd w:id="212"/>
    </w:p>
    <w:p w14:paraId="25074C71" w14:textId="77777777" w:rsidR="00BC266C" w:rsidRDefault="00BC266C" w:rsidP="00BC266C"/>
    <w:p w14:paraId="240C596E" w14:textId="77777777" w:rsidR="00BC266C" w:rsidRPr="000D499A" w:rsidRDefault="00BC266C" w:rsidP="00BC266C">
      <w:pPr>
        <w:rPr>
          <w:sz w:val="28"/>
          <w:szCs w:val="28"/>
        </w:rPr>
      </w:pPr>
      <w:r w:rsidRPr="000D499A">
        <w:rPr>
          <w:sz w:val="28"/>
          <w:szCs w:val="28"/>
        </w:rPr>
        <w:t>Admin interface</w:t>
      </w:r>
    </w:p>
    <w:p w14:paraId="08CF844A" w14:textId="77777777" w:rsidR="00BC266C" w:rsidRDefault="00BC266C" w:rsidP="00BC266C">
      <w:r>
        <w:rPr>
          <w:noProof/>
        </w:rPr>
        <w:drawing>
          <wp:inline distT="0" distB="0" distL="0" distR="0" wp14:anchorId="2E969D88" wp14:editId="63262F57">
            <wp:extent cx="3981450" cy="2933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6736" cy="2937595"/>
                    </a:xfrm>
                    <a:prstGeom prst="rect">
                      <a:avLst/>
                    </a:prstGeom>
                    <a:noFill/>
                    <a:ln>
                      <a:noFill/>
                    </a:ln>
                  </pic:spPr>
                </pic:pic>
              </a:graphicData>
            </a:graphic>
          </wp:inline>
        </w:drawing>
      </w:r>
    </w:p>
    <w:p w14:paraId="1C12CE9F" w14:textId="77777777" w:rsidR="00BC266C" w:rsidRDefault="00BC266C" w:rsidP="00BC266C"/>
    <w:p w14:paraId="188D6508" w14:textId="77777777" w:rsidR="00BC266C" w:rsidRPr="00BD32B2" w:rsidRDefault="00BC266C" w:rsidP="00BC266C">
      <w:r w:rsidRPr="00BD32B2">
        <w:rPr>
          <w:noProof/>
        </w:rPr>
        <w:t>Doctor’s  interface</w:t>
      </w:r>
    </w:p>
    <w:p w14:paraId="0369B163" w14:textId="77777777" w:rsidR="00BC266C" w:rsidRPr="00447126" w:rsidRDefault="00BC266C" w:rsidP="00BC266C">
      <w:pPr>
        <w:rPr>
          <w:rFonts w:eastAsiaTheme="majorEastAsia"/>
          <w:b/>
          <w:sz w:val="28"/>
          <w:szCs w:val="28"/>
        </w:rPr>
      </w:pPr>
      <w:bookmarkStart w:id="213" w:name="_Toc91736288"/>
      <w:r>
        <w:rPr>
          <w:noProof/>
        </w:rPr>
        <w:drawing>
          <wp:inline distT="0" distB="0" distL="0" distR="0" wp14:anchorId="4AF2FAA4" wp14:editId="66863DD7">
            <wp:extent cx="3721100" cy="2590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0" cy="2590800"/>
                    </a:xfrm>
                    <a:prstGeom prst="rect">
                      <a:avLst/>
                    </a:prstGeom>
                    <a:noFill/>
                    <a:ln>
                      <a:noFill/>
                    </a:ln>
                  </pic:spPr>
                </pic:pic>
              </a:graphicData>
            </a:graphic>
          </wp:inline>
        </w:drawing>
      </w:r>
      <w:bookmarkEnd w:id="213"/>
    </w:p>
    <w:p w14:paraId="08C6CF67" w14:textId="77777777" w:rsidR="00BC266C" w:rsidRPr="00447126" w:rsidRDefault="00BC266C" w:rsidP="00BC266C">
      <w:pPr>
        <w:pStyle w:val="R-Normal"/>
        <w:spacing w:line="360" w:lineRule="auto"/>
        <w:jc w:val="both"/>
        <w:rPr>
          <w:rFonts w:ascii="Times New Roman" w:hAnsi="Times New Roman"/>
          <w:sz w:val="24"/>
          <w:szCs w:val="24"/>
        </w:rPr>
      </w:pPr>
      <w:r w:rsidRPr="00BE698D">
        <w:rPr>
          <w:rFonts w:ascii="Times New Roman" w:hAnsi="Times New Roman"/>
          <w:sz w:val="24"/>
          <w:szCs w:val="24"/>
        </w:rPr>
        <w:t>The System owners and Administrators shall interact with the system through a web-portal where the System owner should be able to register with Username and password on the web-portal to log in and manage the system information and an administrator also can be able to log in to the web-</w:t>
      </w:r>
      <w:r w:rsidRPr="00BE698D">
        <w:rPr>
          <w:rFonts w:ascii="Times New Roman" w:hAnsi="Times New Roman"/>
          <w:sz w:val="24"/>
          <w:szCs w:val="24"/>
        </w:rPr>
        <w:lastRenderedPageBreak/>
        <w:t>portal with a username and password where he/she can administer the system by for instance editing system or user information.</w:t>
      </w:r>
    </w:p>
    <w:p w14:paraId="4E0F4AE1" w14:textId="77777777" w:rsidR="00BC266C" w:rsidRPr="00211C42" w:rsidRDefault="00BC266C" w:rsidP="00BC266C">
      <w:pPr>
        <w:keepNext/>
        <w:keepLines/>
        <w:spacing w:before="40" w:after="0" w:line="360" w:lineRule="auto"/>
        <w:ind w:right="609"/>
        <w:outlineLvl w:val="1"/>
        <w:rPr>
          <w:szCs w:val="24"/>
          <w:lang w:eastAsia="ar-SA"/>
        </w:rPr>
      </w:pPr>
    </w:p>
    <w:p w14:paraId="3BB876E0" w14:textId="77777777" w:rsidR="00BC266C" w:rsidRPr="004D6FFE" w:rsidRDefault="00BC266C" w:rsidP="00BC266C">
      <w:r>
        <w:t>The dataset will be uploaded to the server through a web browser application.</w:t>
      </w:r>
    </w:p>
    <w:p w14:paraId="2EB540C0" w14:textId="77777777" w:rsidR="00BC266C" w:rsidRDefault="00BC266C" w:rsidP="00BC266C">
      <w:pPr>
        <w:pStyle w:val="BodyText"/>
        <w:spacing w:line="360" w:lineRule="auto"/>
        <w:jc w:val="both"/>
      </w:pPr>
      <w:r w:rsidRPr="00BE698D">
        <w:t>The communication between the database, client application side and the web-portal consist of operation concerning reading and modifying data, while the communication between the application and database will be through reading only.</w:t>
      </w:r>
    </w:p>
    <w:p w14:paraId="7A81C343" w14:textId="77777777" w:rsidR="00BC266C" w:rsidRPr="00211C42" w:rsidRDefault="00BC266C" w:rsidP="00BC266C">
      <w:pPr>
        <w:pStyle w:val="BodyText"/>
        <w:spacing w:line="360" w:lineRule="auto"/>
        <w:jc w:val="both"/>
      </w:pPr>
      <w:r>
        <w:t>The communication between the phone and the server will through an SMS api that shall be uploaded on the server</w:t>
      </w:r>
      <w:r w:rsidRPr="00BE698D">
        <w:rPr>
          <w:rFonts w:ascii="Times New Roman" w:hAnsi="Times New Roman"/>
          <w:szCs w:val="24"/>
        </w:rPr>
        <w:t>.</w:t>
      </w:r>
    </w:p>
    <w:p w14:paraId="5F2CE669" w14:textId="77777777" w:rsidR="00BC266C" w:rsidRPr="00447126" w:rsidRDefault="00BC266C" w:rsidP="00BC266C">
      <w:pPr>
        <w:spacing w:line="256" w:lineRule="auto"/>
        <w:rPr>
          <w:szCs w:val="24"/>
        </w:rPr>
      </w:pPr>
    </w:p>
    <w:p w14:paraId="58903AC3" w14:textId="77777777" w:rsidR="00BC266C" w:rsidRDefault="00BC266C" w:rsidP="00BC266C">
      <w:pPr>
        <w:pStyle w:val="Heading1"/>
      </w:pPr>
      <w:r>
        <w:rPr>
          <w:sz w:val="32"/>
          <w:lang w:val="en-GB"/>
        </w:rPr>
        <w:t xml:space="preserve"> </w:t>
      </w:r>
      <w:bookmarkStart w:id="214" w:name="_Toc91736605"/>
      <w:bookmarkStart w:id="215" w:name="_Toc94113096"/>
      <w:r>
        <w:rPr>
          <w:sz w:val="32"/>
          <w:lang w:val="en-GB"/>
        </w:rPr>
        <w:t>R</w:t>
      </w:r>
      <w:r>
        <w:rPr>
          <w:lang w:val="en-GB"/>
        </w:rPr>
        <w:t xml:space="preserve">EQUIREMENTS </w:t>
      </w:r>
      <w:r>
        <w:rPr>
          <w:sz w:val="32"/>
          <w:lang w:val="en-GB"/>
        </w:rPr>
        <w:t>M</w:t>
      </w:r>
      <w:r>
        <w:rPr>
          <w:lang w:val="en-GB"/>
        </w:rPr>
        <w:t>ATRIX</w:t>
      </w:r>
      <w:bookmarkEnd w:id="214"/>
      <w:bookmarkEnd w:id="215"/>
    </w:p>
    <w:p w14:paraId="302B24E8" w14:textId="77777777" w:rsidR="00BC266C" w:rsidRDefault="00BC266C" w:rsidP="00BC266C"/>
    <w:p w14:paraId="02339880" w14:textId="77777777" w:rsidR="00BC266C" w:rsidRPr="00447126" w:rsidRDefault="00BC266C" w:rsidP="00BC266C"/>
    <w:p w14:paraId="106E0D2B" w14:textId="77777777" w:rsidR="00BC266C" w:rsidRDefault="00BC266C" w:rsidP="00BC266C">
      <w:pPr>
        <w:rPr>
          <w:rFonts w:ascii="Cambria" w:eastAsiaTheme="majorEastAsia" w:hAnsi="Cambria" w:cstheme="majorBidi"/>
          <w:b/>
          <w:sz w:val="28"/>
          <w:szCs w:val="28"/>
        </w:rPr>
      </w:pPr>
    </w:p>
    <w:p w14:paraId="68FBD39B" w14:textId="77777777" w:rsidR="00BC266C" w:rsidRDefault="00BC266C" w:rsidP="00BC266C">
      <w:pPr>
        <w:rPr>
          <w:rFonts w:ascii="Cambria" w:eastAsiaTheme="majorEastAsia" w:hAnsi="Cambria" w:cstheme="majorBidi"/>
          <w:b/>
          <w:sz w:val="28"/>
          <w:szCs w:val="28"/>
        </w:rPr>
      </w:pPr>
    </w:p>
    <w:p w14:paraId="1FF1DFDD" w14:textId="77777777" w:rsidR="00BC266C" w:rsidRDefault="00BC266C" w:rsidP="00BC266C">
      <w:pPr>
        <w:rPr>
          <w:rFonts w:ascii="Cambria" w:eastAsiaTheme="majorEastAsia" w:hAnsi="Cambria" w:cstheme="majorBidi"/>
          <w:b/>
          <w:sz w:val="28"/>
          <w:szCs w:val="28"/>
        </w:rPr>
      </w:pPr>
    </w:p>
    <w:p w14:paraId="1D25F31C" w14:textId="77777777" w:rsidR="00BC266C" w:rsidRDefault="00BC266C" w:rsidP="00BC266C">
      <w:pPr>
        <w:rPr>
          <w:rFonts w:ascii="Cambria" w:eastAsiaTheme="majorEastAsia" w:hAnsi="Cambria" w:cstheme="majorBidi"/>
          <w:b/>
          <w:sz w:val="28"/>
          <w:szCs w:val="28"/>
        </w:rPr>
      </w:pPr>
    </w:p>
    <w:p w14:paraId="53EC3A22" w14:textId="77777777" w:rsidR="00BC266C" w:rsidRDefault="00BC266C" w:rsidP="00BC266C">
      <w:pPr>
        <w:rPr>
          <w:rFonts w:ascii="Cambria" w:eastAsiaTheme="majorEastAsia" w:hAnsi="Cambria" w:cstheme="majorBidi"/>
          <w:b/>
          <w:sz w:val="28"/>
          <w:szCs w:val="28"/>
        </w:rPr>
      </w:pPr>
    </w:p>
    <w:p w14:paraId="287F16B3" w14:textId="77777777" w:rsidR="00BC266C" w:rsidRDefault="00BC266C" w:rsidP="00BC266C">
      <w:pPr>
        <w:rPr>
          <w:noProof/>
        </w:rPr>
      </w:pPr>
    </w:p>
    <w:p w14:paraId="0C9B9CDE" w14:textId="77777777" w:rsidR="008F2D29" w:rsidRPr="008F2D29" w:rsidRDefault="008F2D29" w:rsidP="008F2D29">
      <w:pPr>
        <w:spacing w:line="360" w:lineRule="auto"/>
        <w:rPr>
          <w:b/>
          <w:bCs/>
          <w:lang w:val="en-GB"/>
        </w:rPr>
      </w:pPr>
    </w:p>
    <w:p w14:paraId="48DDAA91" w14:textId="77777777" w:rsidR="008F2D29" w:rsidRPr="008F2D29" w:rsidRDefault="008F2D29" w:rsidP="008F2D29">
      <w:pPr>
        <w:spacing w:line="360" w:lineRule="auto"/>
        <w:rPr>
          <w:b/>
          <w:bCs/>
          <w:lang w:val="en-GB"/>
        </w:rPr>
      </w:pPr>
    </w:p>
    <w:p w14:paraId="7AE5662C" w14:textId="77777777" w:rsidR="008F2D29" w:rsidRPr="008F2D29" w:rsidRDefault="008F2D29" w:rsidP="008F2D29">
      <w:pPr>
        <w:spacing w:line="360" w:lineRule="auto"/>
        <w:rPr>
          <w:b/>
          <w:bCs/>
          <w:lang w:val="en-GB"/>
        </w:rPr>
      </w:pPr>
    </w:p>
    <w:p w14:paraId="4D8D9C98" w14:textId="77777777" w:rsidR="008F2D29" w:rsidRPr="008F2D29" w:rsidRDefault="008F2D29" w:rsidP="008F2D29">
      <w:pPr>
        <w:spacing w:line="360" w:lineRule="auto"/>
        <w:rPr>
          <w:b/>
          <w:bCs/>
          <w:lang w:val="en-GB"/>
        </w:rPr>
      </w:pPr>
    </w:p>
    <w:p w14:paraId="4CBD61BD" w14:textId="77777777" w:rsidR="008F2D29" w:rsidRPr="008F2D29" w:rsidRDefault="008F2D29" w:rsidP="008F2D29">
      <w:pPr>
        <w:spacing w:line="360" w:lineRule="auto"/>
        <w:rPr>
          <w:b/>
          <w:bCs/>
          <w:lang w:val="en-GB"/>
        </w:rPr>
      </w:pPr>
    </w:p>
    <w:p w14:paraId="7ED055ED" w14:textId="77777777" w:rsidR="008F2D29" w:rsidRPr="00CA3C34" w:rsidRDefault="008F2D29" w:rsidP="003D38D3">
      <w:pPr>
        <w:spacing w:line="360" w:lineRule="auto"/>
        <w:rPr>
          <w:b/>
        </w:rPr>
      </w:pPr>
    </w:p>
    <w:p w14:paraId="25D20001" w14:textId="77777777" w:rsidR="003D38D3" w:rsidRPr="00300B5D" w:rsidRDefault="003D38D3" w:rsidP="003D38D3">
      <w:pPr>
        <w:spacing w:line="360" w:lineRule="auto"/>
      </w:pPr>
    </w:p>
    <w:p w14:paraId="23C58EB0" w14:textId="77777777" w:rsidR="007A2F48" w:rsidRDefault="004C2242"/>
    <w:sectPr w:rsidR="007A2F48" w:rsidSect="0066152B">
      <w:pgSz w:w="12240" w:h="15840"/>
      <w:pgMar w:top="1440" w:right="1440" w:bottom="1440" w:left="1440" w:header="720" w:footer="720" w:gutter="0"/>
      <w:pgNumType w:start="1"/>
      <w:cols w:space="720"/>
      <w:docGrid w:linePitch="360"/>
      <w:sectPrChange w:id="216" w:author="Hassan Kyanzi" w:date="2022-01-26T18:10:00Z">
        <w:sectPr w:rsidR="007A2F48" w:rsidSect="0066152B">
          <w:pgMar w:top="1440" w:right="1440" w:bottom="1440" w:left="1440" w:header="720" w:footer="720" w:gutter="0"/>
          <w:pgNumType w:start="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BA844" w14:textId="77777777" w:rsidR="004C2242" w:rsidRDefault="004C2242" w:rsidP="00B74DE6">
      <w:pPr>
        <w:spacing w:after="0" w:line="240" w:lineRule="auto"/>
      </w:pPr>
      <w:r>
        <w:separator/>
      </w:r>
    </w:p>
  </w:endnote>
  <w:endnote w:type="continuationSeparator" w:id="0">
    <w:p w14:paraId="2A5279DA" w14:textId="77777777" w:rsidR="004C2242" w:rsidRDefault="004C2242" w:rsidP="00B74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136" w:author="Hassan Kyanzi" w:date="2022-01-26T18:11:00Z"/>
  <w:sdt>
    <w:sdtPr>
      <w:id w:val="-1499267979"/>
      <w:docPartObj>
        <w:docPartGallery w:val="Page Numbers (Bottom of Page)"/>
        <w:docPartUnique/>
      </w:docPartObj>
    </w:sdtPr>
    <w:sdtEndPr>
      <w:rPr>
        <w:noProof/>
      </w:rPr>
    </w:sdtEndPr>
    <w:sdtContent>
      <w:customXmlInsRangeEnd w:id="136"/>
      <w:p w14:paraId="35048EAA" w14:textId="1791E6D8" w:rsidR="0036255F" w:rsidRDefault="0036255F">
        <w:pPr>
          <w:pStyle w:val="Footer"/>
          <w:jc w:val="center"/>
          <w:rPr>
            <w:ins w:id="137" w:author="Hassan Kyanzi" w:date="2022-01-26T18:11:00Z"/>
          </w:rPr>
        </w:pPr>
        <w:ins w:id="138" w:author="Hassan Kyanzi" w:date="2022-01-26T18:11:00Z">
          <w:r>
            <w:fldChar w:fldCharType="begin"/>
          </w:r>
          <w:r>
            <w:instrText xml:space="preserve"> PAGE   \* MERGEFORMAT </w:instrText>
          </w:r>
          <w:r>
            <w:fldChar w:fldCharType="separate"/>
          </w:r>
          <w:r>
            <w:rPr>
              <w:noProof/>
            </w:rPr>
            <w:t>2</w:t>
          </w:r>
          <w:r>
            <w:rPr>
              <w:noProof/>
            </w:rPr>
            <w:fldChar w:fldCharType="end"/>
          </w:r>
        </w:ins>
      </w:p>
      <w:customXmlInsRangeStart w:id="139" w:author="Hassan Kyanzi" w:date="2022-01-26T18:11:00Z"/>
    </w:sdtContent>
  </w:sdt>
  <w:customXmlInsRangeEnd w:id="139"/>
  <w:p w14:paraId="7A01BBAB" w14:textId="77777777" w:rsidR="004E1E30" w:rsidRDefault="004E1E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BFE8B" w14:textId="77777777" w:rsidR="004C2242" w:rsidRDefault="004C2242" w:rsidP="00B74DE6">
      <w:pPr>
        <w:spacing w:after="0" w:line="240" w:lineRule="auto"/>
      </w:pPr>
      <w:r>
        <w:separator/>
      </w:r>
    </w:p>
  </w:footnote>
  <w:footnote w:type="continuationSeparator" w:id="0">
    <w:p w14:paraId="3CB7C3E9" w14:textId="77777777" w:rsidR="004C2242" w:rsidRDefault="004C2242" w:rsidP="00B74D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760C"/>
    <w:multiLevelType w:val="hybridMultilevel"/>
    <w:tmpl w:val="D5943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C6BDA"/>
    <w:multiLevelType w:val="hybridMultilevel"/>
    <w:tmpl w:val="D744D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54270C"/>
    <w:multiLevelType w:val="hybridMultilevel"/>
    <w:tmpl w:val="7B84F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9A6B1F"/>
    <w:multiLevelType w:val="hybridMultilevel"/>
    <w:tmpl w:val="9A9CD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ssan Kyanzi">
    <w15:presenceInfo w15:providerId="Windows Live" w15:userId="f115ae82511297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8D3"/>
    <w:rsid w:val="0003733F"/>
    <w:rsid w:val="00045635"/>
    <w:rsid w:val="000673DD"/>
    <w:rsid w:val="00076710"/>
    <w:rsid w:val="000905BB"/>
    <w:rsid w:val="00092831"/>
    <w:rsid w:val="000D5CE0"/>
    <w:rsid w:val="000F2BDA"/>
    <w:rsid w:val="00150093"/>
    <w:rsid w:val="001B21A3"/>
    <w:rsid w:val="001C492A"/>
    <w:rsid w:val="002A0979"/>
    <w:rsid w:val="002A7306"/>
    <w:rsid w:val="002D2D3C"/>
    <w:rsid w:val="00300E60"/>
    <w:rsid w:val="00323DF3"/>
    <w:rsid w:val="0036255F"/>
    <w:rsid w:val="00370E07"/>
    <w:rsid w:val="003D38D3"/>
    <w:rsid w:val="004C2242"/>
    <w:rsid w:val="004D5EED"/>
    <w:rsid w:val="004E1E30"/>
    <w:rsid w:val="00500EFD"/>
    <w:rsid w:val="00505521"/>
    <w:rsid w:val="005066CF"/>
    <w:rsid w:val="00513357"/>
    <w:rsid w:val="005219AA"/>
    <w:rsid w:val="0061078A"/>
    <w:rsid w:val="006175BF"/>
    <w:rsid w:val="00654236"/>
    <w:rsid w:val="0066152B"/>
    <w:rsid w:val="00697D63"/>
    <w:rsid w:val="00722E26"/>
    <w:rsid w:val="007377C7"/>
    <w:rsid w:val="00771517"/>
    <w:rsid w:val="0079747C"/>
    <w:rsid w:val="007F4D11"/>
    <w:rsid w:val="008A54F7"/>
    <w:rsid w:val="008E7EEB"/>
    <w:rsid w:val="008F2D29"/>
    <w:rsid w:val="00A51504"/>
    <w:rsid w:val="00AC35B5"/>
    <w:rsid w:val="00B10831"/>
    <w:rsid w:val="00B66DF1"/>
    <w:rsid w:val="00B74DE6"/>
    <w:rsid w:val="00BC266C"/>
    <w:rsid w:val="00BE630E"/>
    <w:rsid w:val="00CF12E1"/>
    <w:rsid w:val="00D17539"/>
    <w:rsid w:val="00D92F17"/>
    <w:rsid w:val="00DE0393"/>
    <w:rsid w:val="00E41935"/>
    <w:rsid w:val="00E7769D"/>
    <w:rsid w:val="00F90D14"/>
    <w:rsid w:val="00FC1440"/>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B3E66E"/>
  <w15:chartTrackingRefBased/>
  <w15:docId w15:val="{65134128-E72B-475E-88FE-7064D7EDD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8D3"/>
    <w:pPr>
      <w:spacing w:after="4" w:line="363" w:lineRule="auto"/>
      <w:ind w:left="10" w:hanging="10"/>
      <w:jc w:val="both"/>
    </w:pPr>
    <w:rPr>
      <w:rFonts w:ascii="Times New Roman" w:eastAsia="Times New Roman" w:hAnsi="Times New Roman" w:cs="Times New Roman"/>
      <w:color w:val="000000"/>
      <w:sz w:val="24"/>
      <w:lang w:val="en-US"/>
    </w:rPr>
  </w:style>
  <w:style w:type="paragraph" w:styleId="Heading1">
    <w:name w:val="heading 1"/>
    <w:next w:val="Normal"/>
    <w:link w:val="Heading1Char"/>
    <w:uiPriority w:val="9"/>
    <w:unhideWhenUsed/>
    <w:qFormat/>
    <w:rsid w:val="003D38D3"/>
    <w:pPr>
      <w:keepNext/>
      <w:keepLines/>
      <w:spacing w:after="228" w:line="265" w:lineRule="auto"/>
      <w:ind w:left="10" w:hanging="10"/>
      <w:outlineLvl w:val="0"/>
    </w:pPr>
    <w:rPr>
      <w:rFonts w:ascii="Times New Roman" w:eastAsia="Times New Roman" w:hAnsi="Times New Roman" w:cs="Times New Roman"/>
      <w:b/>
      <w:color w:val="000000"/>
      <w:sz w:val="36"/>
      <w:lang w:val="en-US"/>
    </w:rPr>
  </w:style>
  <w:style w:type="paragraph" w:styleId="Heading2">
    <w:name w:val="heading 2"/>
    <w:next w:val="Normal"/>
    <w:link w:val="Heading2Char"/>
    <w:uiPriority w:val="9"/>
    <w:unhideWhenUsed/>
    <w:qFormat/>
    <w:rsid w:val="003D38D3"/>
    <w:pPr>
      <w:keepNext/>
      <w:keepLines/>
      <w:spacing w:after="228" w:line="265" w:lineRule="auto"/>
      <w:ind w:left="10" w:hanging="10"/>
      <w:outlineLvl w:val="1"/>
    </w:pPr>
    <w:rPr>
      <w:rFonts w:ascii="Times New Roman" w:eastAsia="Times New Roman" w:hAnsi="Times New Roman" w:cs="Times New Roman"/>
      <w:b/>
      <w:color w:val="000000"/>
      <w:sz w:val="32"/>
      <w:lang w:val="en-US"/>
    </w:rPr>
  </w:style>
  <w:style w:type="paragraph" w:styleId="Heading3">
    <w:name w:val="heading 3"/>
    <w:basedOn w:val="Normal"/>
    <w:next w:val="Normal"/>
    <w:link w:val="Heading3Char"/>
    <w:uiPriority w:val="9"/>
    <w:unhideWhenUsed/>
    <w:qFormat/>
    <w:rsid w:val="003D38D3"/>
    <w:pPr>
      <w:keepNext/>
      <w:keepLines/>
      <w:spacing w:before="40" w:after="0"/>
      <w:outlineLvl w:val="2"/>
    </w:pPr>
    <w:rPr>
      <w:rFonts w:eastAsiaTheme="majorEastAsia" w:cstheme="majorBidi"/>
      <w:b/>
      <w:color w:val="auto"/>
      <w:szCs w:val="24"/>
    </w:rPr>
  </w:style>
  <w:style w:type="paragraph" w:styleId="Heading4">
    <w:name w:val="heading 4"/>
    <w:basedOn w:val="Normal"/>
    <w:next w:val="Normal"/>
    <w:link w:val="Heading4Char"/>
    <w:uiPriority w:val="9"/>
    <w:unhideWhenUsed/>
    <w:qFormat/>
    <w:rsid w:val="00D1753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1753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905B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0905B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0905B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0905B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8D3"/>
    <w:rPr>
      <w:rFonts w:ascii="Times New Roman" w:eastAsia="Times New Roman" w:hAnsi="Times New Roman" w:cs="Times New Roman"/>
      <w:b/>
      <w:color w:val="000000"/>
      <w:sz w:val="36"/>
      <w:lang w:val="en-US"/>
    </w:rPr>
  </w:style>
  <w:style w:type="character" w:customStyle="1" w:styleId="Heading2Char">
    <w:name w:val="Heading 2 Char"/>
    <w:basedOn w:val="DefaultParagraphFont"/>
    <w:link w:val="Heading2"/>
    <w:uiPriority w:val="9"/>
    <w:rsid w:val="003D38D3"/>
    <w:rPr>
      <w:rFonts w:ascii="Times New Roman" w:eastAsia="Times New Roman" w:hAnsi="Times New Roman" w:cs="Times New Roman"/>
      <w:b/>
      <w:color w:val="000000"/>
      <w:sz w:val="32"/>
      <w:lang w:val="en-US"/>
    </w:rPr>
  </w:style>
  <w:style w:type="character" w:customStyle="1" w:styleId="Heading3Char">
    <w:name w:val="Heading 3 Char"/>
    <w:basedOn w:val="DefaultParagraphFont"/>
    <w:link w:val="Heading3"/>
    <w:uiPriority w:val="9"/>
    <w:rsid w:val="003D38D3"/>
    <w:rPr>
      <w:rFonts w:ascii="Times New Roman" w:eastAsiaTheme="majorEastAsia" w:hAnsi="Times New Roman" w:cstheme="majorBidi"/>
      <w:b/>
      <w:sz w:val="24"/>
      <w:szCs w:val="24"/>
      <w:lang w:val="en-US"/>
    </w:rPr>
  </w:style>
  <w:style w:type="character" w:styleId="Hyperlink">
    <w:name w:val="Hyperlink"/>
    <w:basedOn w:val="DefaultParagraphFont"/>
    <w:uiPriority w:val="99"/>
    <w:unhideWhenUsed/>
    <w:rsid w:val="003D38D3"/>
    <w:rPr>
      <w:color w:val="0000FF"/>
      <w:u w:val="single"/>
    </w:rPr>
  </w:style>
  <w:style w:type="paragraph" w:styleId="TOCHeading">
    <w:name w:val="TOC Heading"/>
    <w:basedOn w:val="Heading1"/>
    <w:next w:val="Normal"/>
    <w:uiPriority w:val="39"/>
    <w:unhideWhenUsed/>
    <w:qFormat/>
    <w:rsid w:val="003D38D3"/>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66152B"/>
    <w:pPr>
      <w:tabs>
        <w:tab w:val="right" w:leader="dot" w:pos="9350"/>
      </w:tabs>
      <w:spacing w:after="100"/>
      <w:ind w:left="0"/>
      <w:pPrChange w:id="0" w:author="Hassan Kyanzi" w:date="2022-01-26T18:10:00Z">
        <w:pPr>
          <w:spacing w:after="100" w:line="363" w:lineRule="auto"/>
          <w:ind w:hanging="10"/>
          <w:jc w:val="both"/>
        </w:pPr>
      </w:pPrChange>
    </w:pPr>
    <w:rPr>
      <w:rPrChange w:id="0" w:author="Hassan Kyanzi" w:date="2022-01-26T18:10:00Z">
        <w:rPr>
          <w:color w:val="000000"/>
          <w:sz w:val="24"/>
          <w:szCs w:val="22"/>
          <w:lang w:val="en-US" w:eastAsia="en-US" w:bidi="ar-SA"/>
        </w:rPr>
      </w:rPrChange>
    </w:rPr>
  </w:style>
  <w:style w:type="paragraph" w:styleId="TOC2">
    <w:name w:val="toc 2"/>
    <w:basedOn w:val="Normal"/>
    <w:next w:val="Normal"/>
    <w:autoRedefine/>
    <w:uiPriority w:val="39"/>
    <w:unhideWhenUsed/>
    <w:rsid w:val="003D38D3"/>
    <w:pPr>
      <w:spacing w:after="100"/>
      <w:ind w:left="240"/>
    </w:pPr>
  </w:style>
  <w:style w:type="paragraph" w:styleId="TOC3">
    <w:name w:val="toc 3"/>
    <w:basedOn w:val="Normal"/>
    <w:next w:val="Normal"/>
    <w:autoRedefine/>
    <w:uiPriority w:val="39"/>
    <w:unhideWhenUsed/>
    <w:rsid w:val="003D38D3"/>
    <w:pPr>
      <w:spacing w:after="100"/>
      <w:ind w:left="480"/>
    </w:pPr>
  </w:style>
  <w:style w:type="paragraph" w:styleId="ListParagraph">
    <w:name w:val="List Paragraph"/>
    <w:basedOn w:val="Normal"/>
    <w:uiPriority w:val="34"/>
    <w:qFormat/>
    <w:rsid w:val="003D38D3"/>
    <w:pPr>
      <w:ind w:left="720"/>
      <w:contextualSpacing/>
    </w:pPr>
  </w:style>
  <w:style w:type="paragraph" w:styleId="NormalWeb">
    <w:name w:val="Normal (Web)"/>
    <w:basedOn w:val="Normal"/>
    <w:uiPriority w:val="99"/>
    <w:semiHidden/>
    <w:unhideWhenUsed/>
    <w:rsid w:val="0079747C"/>
    <w:rPr>
      <w:szCs w:val="24"/>
    </w:rPr>
  </w:style>
  <w:style w:type="table" w:styleId="TableGrid">
    <w:name w:val="Table Grid"/>
    <w:basedOn w:val="TableNormal"/>
    <w:uiPriority w:val="39"/>
    <w:rsid w:val="008F2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Normal">
    <w:name w:val="R-Normal"/>
    <w:basedOn w:val="Normal"/>
    <w:rsid w:val="00BC266C"/>
    <w:pPr>
      <w:suppressAutoHyphens/>
      <w:spacing w:after="0" w:line="240" w:lineRule="auto"/>
      <w:ind w:left="0" w:firstLine="0"/>
      <w:jc w:val="left"/>
    </w:pPr>
    <w:rPr>
      <w:rFonts w:ascii="Arial" w:hAnsi="Arial"/>
      <w:color w:val="auto"/>
      <w:sz w:val="20"/>
      <w:szCs w:val="20"/>
      <w:lang w:eastAsia="ar-SA"/>
    </w:rPr>
  </w:style>
  <w:style w:type="paragraph" w:styleId="BodyText">
    <w:name w:val="Body Text"/>
    <w:basedOn w:val="Normal"/>
    <w:link w:val="BodyTextChar"/>
    <w:rsid w:val="00BC266C"/>
    <w:pPr>
      <w:spacing w:after="120" w:line="240" w:lineRule="exact"/>
      <w:ind w:left="0" w:firstLine="0"/>
      <w:jc w:val="left"/>
    </w:pPr>
    <w:rPr>
      <w:rFonts w:ascii="Times" w:hAnsi="Times"/>
      <w:color w:val="auto"/>
      <w:szCs w:val="20"/>
    </w:rPr>
  </w:style>
  <w:style w:type="character" w:customStyle="1" w:styleId="BodyTextChar">
    <w:name w:val="Body Text Char"/>
    <w:basedOn w:val="DefaultParagraphFont"/>
    <w:link w:val="BodyText"/>
    <w:rsid w:val="00BC266C"/>
    <w:rPr>
      <w:rFonts w:ascii="Times" w:eastAsia="Times New Roman" w:hAnsi="Times" w:cs="Times New Roman"/>
      <w:sz w:val="24"/>
      <w:szCs w:val="20"/>
      <w:lang w:val="en-US"/>
    </w:rPr>
  </w:style>
  <w:style w:type="character" w:customStyle="1" w:styleId="Heading4Char">
    <w:name w:val="Heading 4 Char"/>
    <w:basedOn w:val="DefaultParagraphFont"/>
    <w:link w:val="Heading4"/>
    <w:uiPriority w:val="9"/>
    <w:rsid w:val="00D17539"/>
    <w:rPr>
      <w:rFonts w:asciiTheme="majorHAnsi" w:eastAsiaTheme="majorEastAsia" w:hAnsiTheme="majorHAnsi" w:cstheme="majorBidi"/>
      <w:i/>
      <w:iCs/>
      <w:color w:val="2F5496" w:themeColor="accent1" w:themeShade="BF"/>
      <w:sz w:val="24"/>
      <w:lang w:val="en-US"/>
    </w:rPr>
  </w:style>
  <w:style w:type="character" w:customStyle="1" w:styleId="Heading5Char">
    <w:name w:val="Heading 5 Char"/>
    <w:basedOn w:val="DefaultParagraphFont"/>
    <w:link w:val="Heading5"/>
    <w:uiPriority w:val="9"/>
    <w:rsid w:val="00D17539"/>
    <w:rPr>
      <w:rFonts w:asciiTheme="majorHAnsi" w:eastAsiaTheme="majorEastAsia" w:hAnsiTheme="majorHAnsi" w:cstheme="majorBidi"/>
      <w:color w:val="2F5496" w:themeColor="accent1" w:themeShade="BF"/>
      <w:sz w:val="24"/>
      <w:lang w:val="en-US"/>
    </w:rPr>
  </w:style>
  <w:style w:type="character" w:customStyle="1" w:styleId="Heading6Char">
    <w:name w:val="Heading 6 Char"/>
    <w:basedOn w:val="DefaultParagraphFont"/>
    <w:link w:val="Heading6"/>
    <w:uiPriority w:val="9"/>
    <w:rsid w:val="000905BB"/>
    <w:rPr>
      <w:rFonts w:asciiTheme="majorHAnsi" w:eastAsiaTheme="majorEastAsia" w:hAnsiTheme="majorHAnsi" w:cstheme="majorBidi"/>
      <w:color w:val="1F3763" w:themeColor="accent1" w:themeShade="7F"/>
      <w:sz w:val="24"/>
      <w:lang w:val="en-US"/>
    </w:rPr>
  </w:style>
  <w:style w:type="character" w:customStyle="1" w:styleId="Heading7Char">
    <w:name w:val="Heading 7 Char"/>
    <w:basedOn w:val="DefaultParagraphFont"/>
    <w:link w:val="Heading7"/>
    <w:uiPriority w:val="9"/>
    <w:rsid w:val="000905BB"/>
    <w:rPr>
      <w:rFonts w:asciiTheme="majorHAnsi" w:eastAsiaTheme="majorEastAsia" w:hAnsiTheme="majorHAnsi" w:cstheme="majorBidi"/>
      <w:i/>
      <w:iCs/>
      <w:color w:val="1F3763" w:themeColor="accent1" w:themeShade="7F"/>
      <w:sz w:val="24"/>
      <w:lang w:val="en-US"/>
    </w:rPr>
  </w:style>
  <w:style w:type="character" w:customStyle="1" w:styleId="Heading8Char">
    <w:name w:val="Heading 8 Char"/>
    <w:basedOn w:val="DefaultParagraphFont"/>
    <w:link w:val="Heading8"/>
    <w:uiPriority w:val="9"/>
    <w:rsid w:val="000905BB"/>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rsid w:val="000905BB"/>
    <w:rPr>
      <w:rFonts w:asciiTheme="majorHAnsi" w:eastAsiaTheme="majorEastAsia" w:hAnsiTheme="majorHAnsi" w:cstheme="majorBidi"/>
      <w:i/>
      <w:iCs/>
      <w:color w:val="272727" w:themeColor="text1" w:themeTint="D8"/>
      <w:sz w:val="21"/>
      <w:szCs w:val="21"/>
      <w:lang w:val="en-US"/>
    </w:rPr>
  </w:style>
  <w:style w:type="paragraph" w:styleId="Revision">
    <w:name w:val="Revision"/>
    <w:hidden/>
    <w:uiPriority w:val="99"/>
    <w:semiHidden/>
    <w:rsid w:val="00150093"/>
    <w:pPr>
      <w:spacing w:after="0" w:line="240" w:lineRule="auto"/>
    </w:pPr>
    <w:rPr>
      <w:rFonts w:ascii="Times New Roman" w:eastAsia="Times New Roman" w:hAnsi="Times New Roman" w:cs="Times New Roman"/>
      <w:color w:val="000000"/>
      <w:sz w:val="24"/>
      <w:lang w:val="en-US"/>
    </w:rPr>
  </w:style>
  <w:style w:type="paragraph" w:styleId="Header">
    <w:name w:val="header"/>
    <w:basedOn w:val="Normal"/>
    <w:link w:val="HeaderChar"/>
    <w:uiPriority w:val="99"/>
    <w:unhideWhenUsed/>
    <w:rsid w:val="000D5C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5CE0"/>
    <w:rPr>
      <w:rFonts w:ascii="Times New Roman" w:eastAsia="Times New Roman" w:hAnsi="Times New Roman" w:cs="Times New Roman"/>
      <w:color w:val="000000"/>
      <w:sz w:val="24"/>
      <w:lang w:val="en-US"/>
    </w:rPr>
  </w:style>
  <w:style w:type="paragraph" w:styleId="Footer">
    <w:name w:val="footer"/>
    <w:basedOn w:val="Normal"/>
    <w:link w:val="FooterChar"/>
    <w:uiPriority w:val="99"/>
    <w:unhideWhenUsed/>
    <w:rsid w:val="000D5C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5CE0"/>
    <w:rPr>
      <w:rFonts w:ascii="Times New Roman" w:eastAsia="Times New Roman" w:hAnsi="Times New Roman" w:cs="Times New Roman"/>
      <w:color w:val="000000"/>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185601">
      <w:bodyDiv w:val="1"/>
      <w:marLeft w:val="0"/>
      <w:marRight w:val="0"/>
      <w:marTop w:val="0"/>
      <w:marBottom w:val="0"/>
      <w:divBdr>
        <w:top w:val="none" w:sz="0" w:space="0" w:color="auto"/>
        <w:left w:val="none" w:sz="0" w:space="0" w:color="auto"/>
        <w:bottom w:val="none" w:sz="0" w:space="0" w:color="auto"/>
        <w:right w:val="none" w:sz="0" w:space="0" w:color="auto"/>
      </w:divBdr>
    </w:div>
    <w:div w:id="123824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A494D-252A-4CE0-B939-9249ED305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16</Pages>
  <Words>2801</Words>
  <Characters>15966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Kyanzi</dc:creator>
  <cp:keywords/>
  <dc:description/>
  <cp:lastModifiedBy>Hassan Kyanzi</cp:lastModifiedBy>
  <cp:revision>14</cp:revision>
  <dcterms:created xsi:type="dcterms:W3CDTF">2022-01-26T07:55:00Z</dcterms:created>
  <dcterms:modified xsi:type="dcterms:W3CDTF">2022-01-26T15:16:00Z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0927a4d5-be3c-3da0-8353-c6cc944daeec</vt:lpwstr>
  </property>
  <property fmtid="{D5CDD505-2E9C-101B-9397-08002B2CF9AE}" pid="24" name="Mendeley Citation Style_1">
    <vt:lpwstr>http://www.zotero.org/styles/ieee</vt:lpwstr>
  </property>
</Properties>
</file>