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CACFA" w14:textId="77777777" w:rsidR="00E02732" w:rsidRPr="003B46C4" w:rsidRDefault="00E02732" w:rsidP="008D40EF">
      <w:pPr>
        <w:pStyle w:val="BodyText"/>
        <w:spacing w:after="0"/>
        <w:jc w:val="both"/>
        <w:rPr>
          <w:rFonts w:ascii="Times New Roman" w:hAnsi="Times New Roman" w:cs="Times New Roman"/>
          <w:color w:val="333333"/>
        </w:rPr>
      </w:pPr>
    </w:p>
    <w:p w14:paraId="7394BF78" w14:textId="77777777" w:rsidR="00E02732" w:rsidRPr="003B46C4" w:rsidRDefault="00E02732" w:rsidP="00217F77">
      <w:pPr>
        <w:pStyle w:val="Default"/>
        <w:spacing w:line="360" w:lineRule="auto"/>
        <w:jc w:val="center"/>
        <w:rPr>
          <w:rFonts w:ascii="Times New Roman" w:hAnsi="Times New Roman" w:cs="Times New Roman"/>
          <w:b/>
          <w:bCs/>
          <w:sz w:val="32"/>
          <w:szCs w:val="32"/>
        </w:rPr>
      </w:pPr>
      <w:r w:rsidRPr="003B46C4">
        <w:rPr>
          <w:rFonts w:ascii="Times New Roman" w:hAnsi="Times New Roman" w:cs="Times New Roman"/>
          <w:b/>
          <w:bCs/>
          <w:sz w:val="32"/>
          <w:szCs w:val="32"/>
        </w:rPr>
        <w:t xml:space="preserve">MAKERERE </w:t>
      </w:r>
      <w:r w:rsidRPr="003B46C4">
        <w:rPr>
          <w:rFonts w:ascii="Times New Roman" w:hAnsi="Times New Roman" w:cs="Times New Roman"/>
          <w:b/>
          <w:noProof/>
          <w:sz w:val="32"/>
          <w:szCs w:val="32"/>
          <w:lang w:eastAsia="en-US"/>
        </w:rPr>
        <w:drawing>
          <wp:inline distT="0" distB="0" distL="0" distR="0" wp14:anchorId="28B3A374" wp14:editId="0E9252D7">
            <wp:extent cx="1440180" cy="1089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180" cy="1089660"/>
                    </a:xfrm>
                    <a:prstGeom prst="rect">
                      <a:avLst/>
                    </a:prstGeom>
                    <a:noFill/>
                    <a:ln>
                      <a:noFill/>
                    </a:ln>
                  </pic:spPr>
                </pic:pic>
              </a:graphicData>
            </a:graphic>
          </wp:inline>
        </w:drawing>
      </w:r>
      <w:r w:rsidRPr="003B46C4">
        <w:rPr>
          <w:rFonts w:ascii="Times New Roman" w:hAnsi="Times New Roman" w:cs="Times New Roman"/>
          <w:b/>
          <w:bCs/>
          <w:sz w:val="32"/>
          <w:szCs w:val="32"/>
        </w:rPr>
        <w:t xml:space="preserve"> UNIVERSITY</w:t>
      </w:r>
    </w:p>
    <w:p w14:paraId="2C8257D4" w14:textId="77777777" w:rsidR="00E02732" w:rsidRPr="003B46C4" w:rsidRDefault="00E02732" w:rsidP="00217F77">
      <w:pPr>
        <w:pStyle w:val="BodyText"/>
        <w:spacing w:after="0"/>
        <w:jc w:val="center"/>
        <w:rPr>
          <w:rFonts w:ascii="Times New Roman" w:hAnsi="Times New Roman" w:cs="Times New Roman"/>
          <w:color w:val="333333"/>
          <w:sz w:val="32"/>
          <w:szCs w:val="32"/>
        </w:rPr>
      </w:pPr>
    </w:p>
    <w:p w14:paraId="1F7035F6" w14:textId="77777777" w:rsidR="00E02732" w:rsidRPr="003B46C4" w:rsidRDefault="00E02732" w:rsidP="00217F77">
      <w:pPr>
        <w:pStyle w:val="BodyText"/>
        <w:spacing w:after="0"/>
        <w:jc w:val="center"/>
        <w:rPr>
          <w:rFonts w:ascii="Times New Roman" w:hAnsi="Times New Roman" w:cs="Times New Roman"/>
          <w:color w:val="333333"/>
          <w:sz w:val="32"/>
          <w:szCs w:val="32"/>
        </w:rPr>
      </w:pPr>
    </w:p>
    <w:p w14:paraId="6AC02682" w14:textId="749C517A" w:rsidR="00E02732" w:rsidRPr="003B46C4" w:rsidRDefault="00C03B31" w:rsidP="00217F77">
      <w:pPr>
        <w:spacing w:after="200"/>
        <w:contextualSpacing/>
        <w:jc w:val="center"/>
        <w:rPr>
          <w:rFonts w:ascii="Times New Roman" w:hAnsi="Times New Roman" w:cs="Times New Roman"/>
          <w:sz w:val="32"/>
          <w:szCs w:val="32"/>
        </w:rPr>
      </w:pPr>
      <w:r w:rsidRPr="003B46C4">
        <w:rPr>
          <w:rFonts w:ascii="Times New Roman" w:hAnsi="Times New Roman" w:cs="Times New Roman"/>
          <w:b/>
          <w:sz w:val="32"/>
          <w:szCs w:val="32"/>
        </w:rPr>
        <w:t>MATERNAL MORTALITY RATE PREDICTION AND ADVISORY SYSTEM</w:t>
      </w:r>
    </w:p>
    <w:p w14:paraId="68922A55" w14:textId="77777777" w:rsidR="00E02732" w:rsidRPr="003B46C4" w:rsidRDefault="00E02732" w:rsidP="00217F77">
      <w:pPr>
        <w:jc w:val="center"/>
        <w:rPr>
          <w:rFonts w:ascii="Times New Roman" w:hAnsi="Times New Roman" w:cs="Times New Roman"/>
          <w:sz w:val="32"/>
          <w:szCs w:val="32"/>
        </w:rPr>
      </w:pPr>
    </w:p>
    <w:p w14:paraId="4A6EE84D" w14:textId="77777777" w:rsidR="00E02732" w:rsidRPr="003B46C4" w:rsidRDefault="00E02732" w:rsidP="00217F77">
      <w:pPr>
        <w:jc w:val="center"/>
        <w:rPr>
          <w:rFonts w:ascii="Times New Roman" w:hAnsi="Times New Roman" w:cs="Times New Roman"/>
          <w:sz w:val="32"/>
          <w:szCs w:val="32"/>
        </w:rPr>
      </w:pPr>
      <w:r w:rsidRPr="003B46C4">
        <w:rPr>
          <w:rFonts w:ascii="Times New Roman" w:hAnsi="Times New Roman" w:cs="Times New Roman"/>
          <w:sz w:val="32"/>
          <w:szCs w:val="32"/>
        </w:rPr>
        <w:t>By</w:t>
      </w:r>
    </w:p>
    <w:p w14:paraId="1BD2C19E" w14:textId="400111EC" w:rsidR="00E02732" w:rsidRPr="003B46C4" w:rsidRDefault="00E02732" w:rsidP="00217F77">
      <w:pPr>
        <w:spacing w:after="200"/>
        <w:contextualSpacing/>
        <w:jc w:val="center"/>
        <w:rPr>
          <w:rFonts w:ascii="Times New Roman" w:hAnsi="Times New Roman" w:cs="Times New Roman"/>
          <w:sz w:val="32"/>
          <w:szCs w:val="32"/>
        </w:rPr>
      </w:pPr>
      <w:r w:rsidRPr="003B46C4">
        <w:rPr>
          <w:rFonts w:ascii="Times New Roman" w:hAnsi="Times New Roman" w:cs="Times New Roman"/>
          <w:sz w:val="32"/>
          <w:szCs w:val="32"/>
        </w:rPr>
        <w:t>BSE</w:t>
      </w:r>
      <w:r w:rsidR="00C03B31" w:rsidRPr="003B46C4">
        <w:rPr>
          <w:rFonts w:ascii="Times New Roman" w:hAnsi="Times New Roman" w:cs="Times New Roman"/>
          <w:sz w:val="32"/>
          <w:szCs w:val="32"/>
        </w:rPr>
        <w:t>21-11</w:t>
      </w:r>
    </w:p>
    <w:p w14:paraId="7F5A9699" w14:textId="33BBA04A" w:rsidR="00E02732" w:rsidRPr="003B46C4" w:rsidRDefault="009924F0" w:rsidP="00217F77">
      <w:pPr>
        <w:spacing w:after="200"/>
        <w:contextualSpacing/>
        <w:jc w:val="center"/>
        <w:rPr>
          <w:rFonts w:ascii="Times New Roman" w:hAnsi="Times New Roman" w:cs="Times New Roman"/>
          <w:sz w:val="32"/>
          <w:szCs w:val="32"/>
        </w:rPr>
      </w:pPr>
      <w:r w:rsidRPr="003B46C4">
        <w:rPr>
          <w:rFonts w:ascii="Times New Roman" w:hAnsi="Times New Roman" w:cs="Times New Roman"/>
          <w:sz w:val="32"/>
          <w:szCs w:val="32"/>
        </w:rPr>
        <w:t xml:space="preserve">DATA SCIENCE, </w:t>
      </w:r>
      <w:r w:rsidR="00C03B31" w:rsidRPr="003B46C4">
        <w:rPr>
          <w:rFonts w:ascii="Times New Roman" w:hAnsi="Times New Roman" w:cs="Times New Roman"/>
          <w:sz w:val="32"/>
          <w:szCs w:val="32"/>
        </w:rPr>
        <w:t>EMBEDDED SYSTEMS</w:t>
      </w:r>
    </w:p>
    <w:p w14:paraId="5150615E" w14:textId="77777777" w:rsidR="00E02732" w:rsidRPr="003B46C4" w:rsidRDefault="00E02732" w:rsidP="00217F77">
      <w:pPr>
        <w:spacing w:after="200"/>
        <w:contextualSpacing/>
        <w:jc w:val="center"/>
        <w:rPr>
          <w:rFonts w:ascii="Times New Roman" w:hAnsi="Times New Roman" w:cs="Times New Roman"/>
          <w:sz w:val="32"/>
          <w:szCs w:val="32"/>
        </w:rPr>
      </w:pPr>
      <w:r w:rsidRPr="003B46C4">
        <w:rPr>
          <w:rFonts w:ascii="Times New Roman" w:hAnsi="Times New Roman" w:cs="Times New Roman"/>
          <w:sz w:val="32"/>
          <w:szCs w:val="32"/>
        </w:rPr>
        <w:t>DEPARTMENT OF NETWORKS</w:t>
      </w:r>
    </w:p>
    <w:p w14:paraId="13B441AC" w14:textId="77777777" w:rsidR="00E02732" w:rsidRPr="003B46C4" w:rsidRDefault="00E02732" w:rsidP="00217F77">
      <w:pPr>
        <w:spacing w:after="200"/>
        <w:contextualSpacing/>
        <w:jc w:val="center"/>
        <w:rPr>
          <w:rFonts w:ascii="Times New Roman" w:hAnsi="Times New Roman" w:cs="Times New Roman"/>
          <w:sz w:val="32"/>
          <w:szCs w:val="32"/>
        </w:rPr>
      </w:pPr>
      <w:r w:rsidRPr="003B46C4">
        <w:rPr>
          <w:rFonts w:ascii="Times New Roman" w:hAnsi="Times New Roman" w:cs="Times New Roman"/>
          <w:sz w:val="32"/>
          <w:szCs w:val="32"/>
        </w:rPr>
        <w:t>SCHOOL OF COMPUTING AND INFORMATICS TECHNOLOGY</w:t>
      </w:r>
    </w:p>
    <w:p w14:paraId="054813E4" w14:textId="77777777" w:rsidR="00E02732" w:rsidRPr="003B46C4" w:rsidRDefault="00E02732" w:rsidP="008D40EF">
      <w:pPr>
        <w:jc w:val="both"/>
        <w:rPr>
          <w:rFonts w:ascii="Times New Roman" w:hAnsi="Times New Roman" w:cs="Times New Roman"/>
        </w:rPr>
      </w:pPr>
    </w:p>
    <w:p w14:paraId="392FD258" w14:textId="77777777" w:rsidR="00E02732" w:rsidRPr="003B46C4" w:rsidRDefault="00E02732" w:rsidP="008D40EF">
      <w:pPr>
        <w:jc w:val="both"/>
        <w:rPr>
          <w:rFonts w:ascii="Times New Roman" w:hAnsi="Times New Roman" w:cs="Times New Roman"/>
        </w:rPr>
      </w:pPr>
    </w:p>
    <w:p w14:paraId="7AA53C80" w14:textId="26D4A199" w:rsidR="00E02732" w:rsidRPr="003B46C4" w:rsidRDefault="00E02732" w:rsidP="00217F77">
      <w:pPr>
        <w:spacing w:after="200"/>
        <w:contextualSpacing/>
        <w:jc w:val="center"/>
        <w:rPr>
          <w:rFonts w:ascii="Times New Roman" w:hAnsi="Times New Roman" w:cs="Times New Roman"/>
          <w:sz w:val="28"/>
          <w:szCs w:val="28"/>
        </w:rPr>
      </w:pPr>
      <w:r w:rsidRPr="003B46C4">
        <w:rPr>
          <w:rFonts w:ascii="Times New Roman" w:hAnsi="Times New Roman" w:cs="Times New Roman"/>
          <w:sz w:val="28"/>
          <w:szCs w:val="28"/>
        </w:rPr>
        <w:t>A Project Report Submitted to the School of Computing and Informatics Technology</w:t>
      </w:r>
    </w:p>
    <w:p w14:paraId="300F0618" w14:textId="46482E8B" w:rsidR="00E02732" w:rsidRPr="003B46C4" w:rsidRDefault="00E02732" w:rsidP="00217F77">
      <w:pPr>
        <w:spacing w:after="200"/>
        <w:contextualSpacing/>
        <w:jc w:val="center"/>
        <w:rPr>
          <w:rFonts w:ascii="Times New Roman" w:hAnsi="Times New Roman" w:cs="Times New Roman"/>
          <w:sz w:val="28"/>
          <w:szCs w:val="28"/>
        </w:rPr>
      </w:pPr>
      <w:r w:rsidRPr="003B46C4">
        <w:rPr>
          <w:rFonts w:ascii="Times New Roman" w:hAnsi="Times New Roman" w:cs="Times New Roman"/>
          <w:sz w:val="28"/>
          <w:szCs w:val="28"/>
        </w:rPr>
        <w:t>for the Study Leading to a Project in Partial Fulfillment of the</w:t>
      </w:r>
    </w:p>
    <w:p w14:paraId="4B69897B" w14:textId="5A2E5AAB" w:rsidR="00E02732" w:rsidRPr="003B46C4" w:rsidRDefault="00E02732" w:rsidP="00217F77">
      <w:pPr>
        <w:spacing w:after="200"/>
        <w:contextualSpacing/>
        <w:jc w:val="center"/>
        <w:rPr>
          <w:rFonts w:ascii="Times New Roman" w:hAnsi="Times New Roman" w:cs="Times New Roman"/>
          <w:sz w:val="28"/>
          <w:szCs w:val="28"/>
        </w:rPr>
      </w:pPr>
      <w:r w:rsidRPr="003B46C4">
        <w:rPr>
          <w:rFonts w:ascii="Times New Roman" w:hAnsi="Times New Roman" w:cs="Times New Roman"/>
          <w:sz w:val="28"/>
          <w:szCs w:val="28"/>
        </w:rPr>
        <w:t>Requirements for the Award of the Degree of Bachelor of</w:t>
      </w:r>
    </w:p>
    <w:p w14:paraId="2ACC0774" w14:textId="77777777" w:rsidR="00E02732" w:rsidRPr="003B46C4" w:rsidRDefault="00E02732" w:rsidP="00217F77">
      <w:pPr>
        <w:spacing w:after="200"/>
        <w:contextualSpacing/>
        <w:jc w:val="center"/>
        <w:rPr>
          <w:rFonts w:ascii="Times New Roman" w:hAnsi="Times New Roman" w:cs="Times New Roman"/>
          <w:sz w:val="28"/>
          <w:szCs w:val="28"/>
        </w:rPr>
      </w:pPr>
      <w:r w:rsidRPr="003B46C4">
        <w:rPr>
          <w:rFonts w:ascii="Times New Roman" w:hAnsi="Times New Roman" w:cs="Times New Roman"/>
          <w:sz w:val="28"/>
          <w:szCs w:val="28"/>
        </w:rPr>
        <w:t>Science in Software Engineering of Makerere University.</w:t>
      </w:r>
    </w:p>
    <w:p w14:paraId="7046C9D3" w14:textId="77777777" w:rsidR="00E02732" w:rsidRPr="003B46C4" w:rsidRDefault="00E02732" w:rsidP="008D40EF">
      <w:pPr>
        <w:jc w:val="both"/>
        <w:rPr>
          <w:rFonts w:ascii="Times New Roman" w:hAnsi="Times New Roman" w:cs="Times New Roman"/>
        </w:rPr>
      </w:pPr>
    </w:p>
    <w:p w14:paraId="66B997F0" w14:textId="77777777" w:rsidR="00E02732" w:rsidRPr="003B46C4" w:rsidRDefault="00E02732" w:rsidP="00217F77">
      <w:pPr>
        <w:jc w:val="center"/>
        <w:rPr>
          <w:rFonts w:ascii="Times New Roman" w:hAnsi="Times New Roman" w:cs="Times New Roman"/>
          <w:sz w:val="28"/>
          <w:szCs w:val="28"/>
        </w:rPr>
      </w:pPr>
    </w:p>
    <w:p w14:paraId="7906CECA" w14:textId="77777777" w:rsidR="00E02732" w:rsidRPr="003B46C4" w:rsidRDefault="00E02732" w:rsidP="00217F77">
      <w:pPr>
        <w:jc w:val="center"/>
        <w:rPr>
          <w:rFonts w:ascii="Times New Roman" w:hAnsi="Times New Roman" w:cs="Times New Roman"/>
          <w:sz w:val="28"/>
          <w:szCs w:val="28"/>
        </w:rPr>
      </w:pPr>
      <w:r w:rsidRPr="003B46C4">
        <w:rPr>
          <w:rFonts w:ascii="Times New Roman" w:hAnsi="Times New Roman" w:cs="Times New Roman"/>
          <w:sz w:val="28"/>
          <w:szCs w:val="28"/>
        </w:rPr>
        <w:t>Supervisor</w:t>
      </w:r>
    </w:p>
    <w:p w14:paraId="15381E36" w14:textId="6915F56F" w:rsidR="00E02732" w:rsidRPr="003B46C4" w:rsidRDefault="00C03B31" w:rsidP="00217F77">
      <w:pPr>
        <w:spacing w:after="200"/>
        <w:contextualSpacing/>
        <w:jc w:val="center"/>
        <w:rPr>
          <w:rFonts w:ascii="Times New Roman" w:hAnsi="Times New Roman" w:cs="Times New Roman"/>
          <w:sz w:val="28"/>
          <w:szCs w:val="28"/>
        </w:rPr>
      </w:pPr>
      <w:r w:rsidRPr="003B46C4">
        <w:rPr>
          <w:rFonts w:ascii="Times New Roman" w:hAnsi="Times New Roman" w:cs="Times New Roman"/>
          <w:sz w:val="28"/>
          <w:szCs w:val="28"/>
        </w:rPr>
        <w:t>Dr. Moses Ntanda</w:t>
      </w:r>
    </w:p>
    <w:p w14:paraId="24EBB6CA" w14:textId="4869E54E" w:rsidR="00E02732" w:rsidRPr="003B46C4" w:rsidRDefault="00E02732" w:rsidP="00217F77">
      <w:pPr>
        <w:spacing w:after="200"/>
        <w:contextualSpacing/>
        <w:jc w:val="center"/>
        <w:rPr>
          <w:rFonts w:ascii="Times New Roman" w:hAnsi="Times New Roman" w:cs="Times New Roman"/>
          <w:sz w:val="28"/>
          <w:szCs w:val="28"/>
        </w:rPr>
      </w:pPr>
      <w:r w:rsidRPr="003B46C4">
        <w:rPr>
          <w:rFonts w:ascii="Times New Roman" w:hAnsi="Times New Roman" w:cs="Times New Roman"/>
          <w:sz w:val="28"/>
          <w:szCs w:val="28"/>
        </w:rPr>
        <w:lastRenderedPageBreak/>
        <w:t xml:space="preserve">Department of </w:t>
      </w:r>
      <w:r w:rsidR="00C03B31" w:rsidRPr="003B46C4">
        <w:rPr>
          <w:rFonts w:ascii="Times New Roman" w:hAnsi="Times New Roman" w:cs="Times New Roman"/>
          <w:sz w:val="28"/>
          <w:szCs w:val="28"/>
        </w:rPr>
        <w:t>Networks</w:t>
      </w:r>
    </w:p>
    <w:p w14:paraId="01D02D91" w14:textId="77777777" w:rsidR="00E02732" w:rsidRPr="003B46C4" w:rsidRDefault="00E02732" w:rsidP="00217F77">
      <w:pPr>
        <w:spacing w:after="200"/>
        <w:contextualSpacing/>
        <w:jc w:val="center"/>
        <w:rPr>
          <w:rFonts w:ascii="Times New Roman" w:hAnsi="Times New Roman" w:cs="Times New Roman"/>
          <w:sz w:val="28"/>
          <w:szCs w:val="28"/>
        </w:rPr>
      </w:pPr>
      <w:r w:rsidRPr="003B46C4">
        <w:rPr>
          <w:rFonts w:ascii="Times New Roman" w:hAnsi="Times New Roman" w:cs="Times New Roman"/>
          <w:sz w:val="28"/>
          <w:szCs w:val="28"/>
        </w:rPr>
        <w:t>School of Computing and Informatics Technology, Makerere University</w:t>
      </w:r>
    </w:p>
    <w:p w14:paraId="7FC09256" w14:textId="4EF6A297" w:rsidR="00E02732" w:rsidRPr="003B46C4" w:rsidRDefault="00E02732" w:rsidP="00217F77">
      <w:pPr>
        <w:spacing w:after="200"/>
        <w:contextualSpacing/>
        <w:jc w:val="center"/>
        <w:rPr>
          <w:rFonts w:ascii="Times New Roman" w:hAnsi="Times New Roman" w:cs="Times New Roman"/>
          <w:sz w:val="28"/>
          <w:szCs w:val="28"/>
        </w:rPr>
      </w:pPr>
      <w:r w:rsidRPr="003B46C4">
        <w:rPr>
          <w:rFonts w:ascii="Times New Roman" w:hAnsi="Times New Roman" w:cs="Times New Roman"/>
          <w:sz w:val="28"/>
          <w:szCs w:val="28"/>
        </w:rPr>
        <w:t>Supervisor email, +256-41-540628, Fax: +256-41-540620</w:t>
      </w:r>
    </w:p>
    <w:p w14:paraId="19BADD6A" w14:textId="77777777" w:rsidR="00E02732" w:rsidRPr="003B46C4" w:rsidRDefault="00E02732" w:rsidP="00217F77">
      <w:pPr>
        <w:spacing w:after="200"/>
        <w:contextualSpacing/>
        <w:jc w:val="center"/>
        <w:rPr>
          <w:rFonts w:ascii="Times New Roman" w:hAnsi="Times New Roman" w:cs="Times New Roman"/>
        </w:rPr>
      </w:pPr>
    </w:p>
    <w:p w14:paraId="30CCDBD6" w14:textId="6FB6852B" w:rsidR="00E02732" w:rsidRPr="003B46C4" w:rsidRDefault="00C03B31" w:rsidP="00217F77">
      <w:pPr>
        <w:spacing w:after="200"/>
        <w:contextualSpacing/>
        <w:jc w:val="center"/>
        <w:rPr>
          <w:rFonts w:ascii="Times New Roman" w:hAnsi="Times New Roman" w:cs="Times New Roman"/>
          <w:sz w:val="28"/>
          <w:szCs w:val="28"/>
        </w:rPr>
      </w:pPr>
      <w:r w:rsidRPr="003B46C4">
        <w:rPr>
          <w:rFonts w:ascii="Times New Roman" w:hAnsi="Times New Roman" w:cs="Times New Roman"/>
          <w:sz w:val="28"/>
          <w:szCs w:val="28"/>
        </w:rPr>
        <w:t>December</w:t>
      </w:r>
      <w:r w:rsidR="00E02732" w:rsidRPr="003B46C4">
        <w:rPr>
          <w:rFonts w:ascii="Times New Roman" w:hAnsi="Times New Roman" w:cs="Times New Roman"/>
          <w:sz w:val="28"/>
          <w:szCs w:val="28"/>
        </w:rPr>
        <w:t xml:space="preserve">, </w:t>
      </w:r>
      <w:r w:rsidRPr="003B46C4">
        <w:rPr>
          <w:rFonts w:ascii="Times New Roman" w:hAnsi="Times New Roman" w:cs="Times New Roman"/>
          <w:sz w:val="28"/>
          <w:szCs w:val="28"/>
        </w:rPr>
        <w:t>2021</w:t>
      </w:r>
    </w:p>
    <w:p w14:paraId="3E1A80A7" w14:textId="77777777" w:rsidR="00E02732" w:rsidRPr="003B46C4" w:rsidRDefault="00E02732" w:rsidP="008D40EF">
      <w:pPr>
        <w:spacing w:after="200"/>
        <w:contextualSpacing/>
        <w:jc w:val="both"/>
        <w:rPr>
          <w:rFonts w:ascii="Times New Roman" w:hAnsi="Times New Roman" w:cs="Times New Roman"/>
        </w:rPr>
      </w:pPr>
    </w:p>
    <w:p w14:paraId="19C64D54" w14:textId="77777777" w:rsidR="00E02732" w:rsidRPr="003B46C4" w:rsidRDefault="00E02732" w:rsidP="008D40EF">
      <w:pPr>
        <w:spacing w:after="200"/>
        <w:contextualSpacing/>
        <w:jc w:val="both"/>
        <w:rPr>
          <w:rFonts w:ascii="Times New Roman" w:hAnsi="Times New Roman" w:cs="Times New Roman"/>
        </w:rPr>
      </w:pPr>
    </w:p>
    <w:p w14:paraId="67914E01" w14:textId="77777777" w:rsidR="00E02732" w:rsidRPr="003B46C4" w:rsidRDefault="00E02732" w:rsidP="008D40EF">
      <w:pPr>
        <w:spacing w:after="200"/>
        <w:contextualSpacing/>
        <w:jc w:val="both"/>
        <w:rPr>
          <w:rFonts w:ascii="Times New Roman" w:hAnsi="Times New Roman" w:cs="Times New Roman"/>
        </w:rPr>
      </w:pPr>
    </w:p>
    <w:p w14:paraId="4C6A68EF" w14:textId="77777777" w:rsidR="00E02732" w:rsidRPr="003B46C4" w:rsidRDefault="00E02732" w:rsidP="008D40EF">
      <w:pPr>
        <w:spacing w:after="200"/>
        <w:contextualSpacing/>
        <w:jc w:val="both"/>
        <w:rPr>
          <w:rFonts w:ascii="Times New Roman" w:hAnsi="Times New Roman" w:cs="Times New Roman"/>
        </w:rPr>
      </w:pPr>
    </w:p>
    <w:p w14:paraId="29487A3C" w14:textId="77777777" w:rsidR="00E02732" w:rsidRPr="003B46C4" w:rsidRDefault="00E02732" w:rsidP="008D40EF">
      <w:pPr>
        <w:spacing w:after="200"/>
        <w:contextualSpacing/>
        <w:jc w:val="both"/>
        <w:rPr>
          <w:rFonts w:ascii="Times New Roman" w:hAnsi="Times New Roman" w:cs="Times New Roman"/>
        </w:rPr>
      </w:pPr>
    </w:p>
    <w:p w14:paraId="5C86085E" w14:textId="77777777" w:rsidR="00E02732" w:rsidRPr="003B46C4" w:rsidRDefault="00E02732" w:rsidP="008D40EF">
      <w:pPr>
        <w:spacing w:after="200"/>
        <w:contextualSpacing/>
        <w:jc w:val="both"/>
        <w:rPr>
          <w:rFonts w:ascii="Times New Roman" w:hAnsi="Times New Roman" w:cs="Times New Roman"/>
        </w:rPr>
      </w:pPr>
    </w:p>
    <w:p w14:paraId="1CFBDD4F" w14:textId="77777777" w:rsidR="00E02732" w:rsidRPr="003B46C4" w:rsidRDefault="00E02732" w:rsidP="008D40EF">
      <w:pPr>
        <w:spacing w:after="200"/>
        <w:contextualSpacing/>
        <w:jc w:val="both"/>
        <w:rPr>
          <w:rFonts w:ascii="Times New Roman" w:hAnsi="Times New Roman" w:cs="Times New Roman"/>
        </w:rPr>
      </w:pPr>
    </w:p>
    <w:p w14:paraId="0565ED67" w14:textId="77777777" w:rsidR="00E02732" w:rsidRPr="003B46C4" w:rsidRDefault="00E02732" w:rsidP="008D40EF">
      <w:pPr>
        <w:spacing w:after="200"/>
        <w:contextualSpacing/>
        <w:jc w:val="both"/>
        <w:rPr>
          <w:rFonts w:ascii="Times New Roman" w:hAnsi="Times New Roman" w:cs="Times New Roman"/>
        </w:rPr>
      </w:pPr>
    </w:p>
    <w:p w14:paraId="2A922A73" w14:textId="77777777" w:rsidR="00E02732" w:rsidRPr="003B46C4" w:rsidRDefault="00E02732" w:rsidP="008D40EF">
      <w:pPr>
        <w:suppressAutoHyphens w:val="0"/>
        <w:jc w:val="both"/>
        <w:rPr>
          <w:rFonts w:ascii="Times New Roman" w:hAnsi="Times New Roman" w:cs="Times New Roman"/>
        </w:rPr>
        <w:sectPr w:rsidR="00E02732" w:rsidRPr="003B46C4" w:rsidSect="00035DDA">
          <w:footerReference w:type="default" r:id="rId9"/>
          <w:headerReference w:type="first" r:id="rId10"/>
          <w:footerReference w:type="first" r:id="rId11"/>
          <w:pgSz w:w="12240" w:h="15840" w:code="1"/>
          <w:pgMar w:top="1134" w:right="1134" w:bottom="1134" w:left="1134"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26"/>
        </w:sectPr>
      </w:pPr>
    </w:p>
    <w:p w14:paraId="447344BC" w14:textId="77777777" w:rsidR="00E02732" w:rsidRPr="003B46C4" w:rsidRDefault="00E02732" w:rsidP="008D40EF">
      <w:pPr>
        <w:tabs>
          <w:tab w:val="left" w:pos="492"/>
        </w:tabs>
        <w:spacing w:after="200"/>
        <w:contextualSpacing/>
        <w:jc w:val="both"/>
        <w:rPr>
          <w:rFonts w:ascii="Times New Roman" w:hAnsi="Times New Roman" w:cs="Times New Roman"/>
        </w:rPr>
      </w:pPr>
    </w:p>
    <w:p w14:paraId="1520BAAA" w14:textId="77777777" w:rsidR="00E02732" w:rsidRPr="003B46C4" w:rsidRDefault="00E02732" w:rsidP="008D40EF">
      <w:pPr>
        <w:pStyle w:val="Heading1"/>
        <w:jc w:val="both"/>
        <w:rPr>
          <w:rFonts w:cs="Times New Roman"/>
        </w:rPr>
      </w:pPr>
      <w:bookmarkStart w:id="0" w:name="_Toc483860796"/>
      <w:bookmarkStart w:id="1" w:name="_Toc483930053"/>
      <w:bookmarkStart w:id="2" w:name="_Toc93939672"/>
      <w:r w:rsidRPr="003B46C4">
        <w:rPr>
          <w:rFonts w:cs="Times New Roman"/>
        </w:rPr>
        <w:t>Declaration</w:t>
      </w:r>
      <w:bookmarkEnd w:id="0"/>
      <w:bookmarkEnd w:id="1"/>
      <w:bookmarkEnd w:id="2"/>
    </w:p>
    <w:p w14:paraId="23A5C17C" w14:textId="45FB20F2" w:rsidR="00E02732" w:rsidRPr="003B46C4" w:rsidRDefault="00E02732" w:rsidP="008D40EF">
      <w:pPr>
        <w:spacing w:line="360" w:lineRule="auto"/>
        <w:jc w:val="both"/>
        <w:rPr>
          <w:rFonts w:ascii="Times New Roman" w:hAnsi="Times New Roman" w:cs="Times New Roman"/>
        </w:rPr>
      </w:pPr>
      <w:r w:rsidRPr="003B46C4">
        <w:rPr>
          <w:rFonts w:ascii="Times New Roman" w:hAnsi="Times New Roman" w:cs="Times New Roman"/>
        </w:rPr>
        <w:t xml:space="preserve">We, group BSE </w:t>
      </w:r>
      <w:r w:rsidR="00C03B31" w:rsidRPr="003B46C4">
        <w:rPr>
          <w:rFonts w:ascii="Times New Roman" w:hAnsi="Times New Roman" w:cs="Times New Roman"/>
        </w:rPr>
        <w:t>21</w:t>
      </w:r>
      <w:r w:rsidRPr="003B46C4">
        <w:rPr>
          <w:rFonts w:ascii="Times New Roman" w:hAnsi="Times New Roman" w:cs="Times New Roman"/>
        </w:rPr>
        <w:t>-</w:t>
      </w:r>
      <w:r w:rsidR="00C03B31" w:rsidRPr="003B46C4">
        <w:rPr>
          <w:rFonts w:ascii="Times New Roman" w:hAnsi="Times New Roman" w:cs="Times New Roman"/>
        </w:rPr>
        <w:t>11</w:t>
      </w:r>
      <w:r w:rsidRPr="003B46C4">
        <w:rPr>
          <w:rFonts w:ascii="Times New Roman" w:hAnsi="Times New Roman" w:cs="Times New Roman"/>
        </w:rPr>
        <w:t>, hereby declare that the work presented is original and has never been submitted for an award to any university or institution of higher learning</w:t>
      </w:r>
    </w:p>
    <w:p w14:paraId="28FC6E97" w14:textId="77777777" w:rsidR="00E02732" w:rsidRPr="003B46C4" w:rsidRDefault="00E02732" w:rsidP="008D40EF">
      <w:pPr>
        <w:spacing w:line="360" w:lineRule="auto"/>
        <w:jc w:val="both"/>
        <w:rPr>
          <w:rFonts w:ascii="Times New Roman" w:hAnsi="Times New Roman" w:cs="Times New Roman"/>
        </w:rPr>
      </w:pPr>
    </w:p>
    <w:p w14:paraId="7049E711" w14:textId="77777777" w:rsidR="00E02732" w:rsidRPr="003B46C4" w:rsidRDefault="00E02732" w:rsidP="008D40EF">
      <w:pPr>
        <w:spacing w:after="200"/>
        <w:contextualSpacing/>
        <w:jc w:val="both"/>
        <w:rPr>
          <w:rFonts w:ascii="Times New Roman" w:hAnsi="Times New Roman" w:cs="Times New Roman"/>
        </w:rPr>
      </w:pPr>
    </w:p>
    <w:tbl>
      <w:tblPr>
        <w:tblStyle w:val="TableGrid"/>
        <w:tblW w:w="0" w:type="auto"/>
        <w:tblLook w:val="04A0" w:firstRow="1" w:lastRow="0" w:firstColumn="1" w:lastColumn="0" w:noHBand="0" w:noVBand="1"/>
      </w:tblPr>
      <w:tblGrid>
        <w:gridCol w:w="562"/>
        <w:gridCol w:w="4112"/>
        <w:gridCol w:w="2338"/>
        <w:gridCol w:w="2338"/>
      </w:tblGrid>
      <w:tr w:rsidR="00AA595D" w:rsidRPr="003B46C4" w14:paraId="3604F350" w14:textId="77777777" w:rsidTr="00AA595D">
        <w:tc>
          <w:tcPr>
            <w:tcW w:w="562" w:type="dxa"/>
          </w:tcPr>
          <w:p w14:paraId="6A653564" w14:textId="0413B54D" w:rsidR="00AA595D" w:rsidRPr="003B46C4" w:rsidRDefault="00AA595D" w:rsidP="008D40EF">
            <w:pPr>
              <w:spacing w:after="200"/>
              <w:contextualSpacing/>
              <w:jc w:val="both"/>
              <w:rPr>
                <w:rFonts w:ascii="Times New Roman" w:hAnsi="Times New Roman" w:cs="Times New Roman"/>
              </w:rPr>
            </w:pPr>
            <w:r w:rsidRPr="003B46C4">
              <w:rPr>
                <w:rFonts w:ascii="Times New Roman" w:hAnsi="Times New Roman" w:cs="Times New Roman"/>
              </w:rPr>
              <w:t>#</w:t>
            </w:r>
          </w:p>
        </w:tc>
        <w:tc>
          <w:tcPr>
            <w:tcW w:w="4112" w:type="dxa"/>
          </w:tcPr>
          <w:p w14:paraId="47BE3F07" w14:textId="31EC5637" w:rsidR="00AA595D" w:rsidRPr="003B46C4" w:rsidRDefault="00AA595D" w:rsidP="008D40EF">
            <w:pPr>
              <w:spacing w:after="200"/>
              <w:contextualSpacing/>
              <w:jc w:val="both"/>
              <w:rPr>
                <w:rFonts w:ascii="Times New Roman" w:hAnsi="Times New Roman" w:cs="Times New Roman"/>
              </w:rPr>
            </w:pPr>
            <w:r w:rsidRPr="003B46C4">
              <w:rPr>
                <w:rFonts w:ascii="Times New Roman" w:hAnsi="Times New Roman" w:cs="Times New Roman"/>
              </w:rPr>
              <w:t>Names</w:t>
            </w:r>
          </w:p>
        </w:tc>
        <w:tc>
          <w:tcPr>
            <w:tcW w:w="2338" w:type="dxa"/>
          </w:tcPr>
          <w:p w14:paraId="6884D97D" w14:textId="7256BCE7" w:rsidR="00AA595D" w:rsidRPr="003B46C4" w:rsidRDefault="00AA595D" w:rsidP="008D40EF">
            <w:pPr>
              <w:spacing w:after="200"/>
              <w:contextualSpacing/>
              <w:jc w:val="both"/>
              <w:rPr>
                <w:rFonts w:ascii="Times New Roman" w:hAnsi="Times New Roman" w:cs="Times New Roman"/>
              </w:rPr>
            </w:pPr>
            <w:r w:rsidRPr="003B46C4">
              <w:rPr>
                <w:rFonts w:ascii="Times New Roman" w:hAnsi="Times New Roman" w:cs="Times New Roman"/>
              </w:rPr>
              <w:t>Registration Number</w:t>
            </w:r>
          </w:p>
        </w:tc>
        <w:tc>
          <w:tcPr>
            <w:tcW w:w="2338" w:type="dxa"/>
          </w:tcPr>
          <w:p w14:paraId="4B988A78" w14:textId="621C377D" w:rsidR="00AA595D" w:rsidRPr="003B46C4" w:rsidRDefault="00AA595D" w:rsidP="008D40EF">
            <w:pPr>
              <w:spacing w:after="200"/>
              <w:contextualSpacing/>
              <w:jc w:val="both"/>
              <w:rPr>
                <w:rFonts w:ascii="Times New Roman" w:hAnsi="Times New Roman" w:cs="Times New Roman"/>
              </w:rPr>
            </w:pPr>
            <w:r w:rsidRPr="003B46C4">
              <w:rPr>
                <w:rFonts w:ascii="Times New Roman" w:hAnsi="Times New Roman" w:cs="Times New Roman"/>
              </w:rPr>
              <w:t>Student Number</w:t>
            </w:r>
          </w:p>
        </w:tc>
      </w:tr>
      <w:tr w:rsidR="00AA595D" w:rsidRPr="003B46C4" w14:paraId="30B10C55" w14:textId="77777777" w:rsidTr="00AA595D">
        <w:tc>
          <w:tcPr>
            <w:tcW w:w="562" w:type="dxa"/>
          </w:tcPr>
          <w:p w14:paraId="76F7161B" w14:textId="77777777" w:rsidR="00AA595D" w:rsidRPr="003B46C4" w:rsidRDefault="00AA595D" w:rsidP="008D40EF">
            <w:pPr>
              <w:spacing w:after="200"/>
              <w:contextualSpacing/>
              <w:jc w:val="both"/>
              <w:rPr>
                <w:rFonts w:ascii="Times New Roman" w:hAnsi="Times New Roman" w:cs="Times New Roman"/>
              </w:rPr>
            </w:pPr>
          </w:p>
        </w:tc>
        <w:tc>
          <w:tcPr>
            <w:tcW w:w="4112" w:type="dxa"/>
          </w:tcPr>
          <w:p w14:paraId="0018060B" w14:textId="400578C6" w:rsidR="00AA595D" w:rsidRPr="003B46C4" w:rsidRDefault="00AA595D" w:rsidP="008D40EF">
            <w:pPr>
              <w:spacing w:after="200"/>
              <w:contextualSpacing/>
              <w:jc w:val="both"/>
              <w:rPr>
                <w:rFonts w:ascii="Times New Roman" w:hAnsi="Times New Roman" w:cs="Times New Roman"/>
              </w:rPr>
            </w:pPr>
            <w:r w:rsidRPr="003B46C4">
              <w:rPr>
                <w:rFonts w:ascii="Times New Roman" w:hAnsi="Times New Roman" w:cs="Times New Roman"/>
              </w:rPr>
              <w:t>Wamala Edgar Watson</w:t>
            </w:r>
          </w:p>
        </w:tc>
        <w:tc>
          <w:tcPr>
            <w:tcW w:w="2338" w:type="dxa"/>
          </w:tcPr>
          <w:p w14:paraId="34AC8DC4" w14:textId="3D4B6794" w:rsidR="00AA595D" w:rsidRPr="003B46C4" w:rsidRDefault="00AA595D" w:rsidP="008D40EF">
            <w:pPr>
              <w:spacing w:after="200"/>
              <w:contextualSpacing/>
              <w:jc w:val="both"/>
              <w:rPr>
                <w:rFonts w:ascii="Times New Roman" w:hAnsi="Times New Roman" w:cs="Times New Roman"/>
              </w:rPr>
            </w:pPr>
            <w:r w:rsidRPr="003B46C4">
              <w:rPr>
                <w:rFonts w:ascii="Times New Roman" w:hAnsi="Times New Roman" w:cs="Times New Roman"/>
              </w:rPr>
              <w:t>17/U/20633/EVE</w:t>
            </w:r>
          </w:p>
        </w:tc>
        <w:tc>
          <w:tcPr>
            <w:tcW w:w="2338" w:type="dxa"/>
          </w:tcPr>
          <w:p w14:paraId="5AC773C4" w14:textId="2F24B872" w:rsidR="00AA595D" w:rsidRPr="003B46C4" w:rsidRDefault="00905A91" w:rsidP="008D40EF">
            <w:pPr>
              <w:spacing w:after="200"/>
              <w:contextualSpacing/>
              <w:jc w:val="both"/>
              <w:rPr>
                <w:rFonts w:ascii="Times New Roman" w:hAnsi="Times New Roman" w:cs="Times New Roman"/>
              </w:rPr>
            </w:pPr>
            <w:r w:rsidRPr="003B46C4">
              <w:rPr>
                <w:rFonts w:ascii="Times New Roman" w:hAnsi="Times New Roman" w:cs="Times New Roman"/>
              </w:rPr>
              <w:t>217022321</w:t>
            </w:r>
          </w:p>
        </w:tc>
      </w:tr>
      <w:tr w:rsidR="00AA595D" w:rsidRPr="003B46C4" w14:paraId="213DEFD9" w14:textId="77777777" w:rsidTr="00AA595D">
        <w:tc>
          <w:tcPr>
            <w:tcW w:w="562" w:type="dxa"/>
          </w:tcPr>
          <w:p w14:paraId="1332E276" w14:textId="77777777" w:rsidR="00AA595D" w:rsidRPr="003B46C4" w:rsidRDefault="00AA595D" w:rsidP="008D40EF">
            <w:pPr>
              <w:spacing w:after="200"/>
              <w:contextualSpacing/>
              <w:jc w:val="both"/>
              <w:rPr>
                <w:rFonts w:ascii="Times New Roman" w:hAnsi="Times New Roman" w:cs="Times New Roman"/>
              </w:rPr>
            </w:pPr>
          </w:p>
        </w:tc>
        <w:tc>
          <w:tcPr>
            <w:tcW w:w="4112" w:type="dxa"/>
          </w:tcPr>
          <w:p w14:paraId="22268A95" w14:textId="52BC1109" w:rsidR="00AA595D" w:rsidRPr="003B46C4" w:rsidRDefault="00AA595D" w:rsidP="008D40EF">
            <w:pPr>
              <w:spacing w:after="200"/>
              <w:contextualSpacing/>
              <w:jc w:val="both"/>
              <w:rPr>
                <w:rFonts w:ascii="Times New Roman" w:hAnsi="Times New Roman" w:cs="Times New Roman"/>
              </w:rPr>
            </w:pPr>
            <w:r w:rsidRPr="003B46C4">
              <w:rPr>
                <w:rFonts w:ascii="Times New Roman" w:hAnsi="Times New Roman" w:cs="Times New Roman"/>
              </w:rPr>
              <w:t>Kyanzi Hassan Musisi</w:t>
            </w:r>
          </w:p>
        </w:tc>
        <w:tc>
          <w:tcPr>
            <w:tcW w:w="2338" w:type="dxa"/>
          </w:tcPr>
          <w:p w14:paraId="3B9F3512" w14:textId="0EFF6757" w:rsidR="00AA595D" w:rsidRPr="003B46C4" w:rsidRDefault="00AA595D" w:rsidP="008D40EF">
            <w:pPr>
              <w:spacing w:after="200"/>
              <w:contextualSpacing/>
              <w:jc w:val="both"/>
              <w:rPr>
                <w:rFonts w:ascii="Times New Roman" w:hAnsi="Times New Roman" w:cs="Times New Roman"/>
              </w:rPr>
            </w:pPr>
            <w:r w:rsidRPr="003B46C4">
              <w:rPr>
                <w:rFonts w:ascii="Times New Roman" w:hAnsi="Times New Roman" w:cs="Times New Roman"/>
              </w:rPr>
              <w:t>17/U/19979/EVE</w:t>
            </w:r>
          </w:p>
        </w:tc>
        <w:tc>
          <w:tcPr>
            <w:tcW w:w="2338" w:type="dxa"/>
          </w:tcPr>
          <w:p w14:paraId="65C3BD31" w14:textId="0BC677E2" w:rsidR="00AA595D" w:rsidRPr="003B46C4" w:rsidRDefault="00AA595D" w:rsidP="008D40EF">
            <w:pPr>
              <w:spacing w:after="200"/>
              <w:contextualSpacing/>
              <w:jc w:val="both"/>
              <w:rPr>
                <w:rFonts w:ascii="Times New Roman" w:hAnsi="Times New Roman" w:cs="Times New Roman"/>
              </w:rPr>
            </w:pPr>
            <w:r w:rsidRPr="003B46C4">
              <w:rPr>
                <w:rFonts w:ascii="Times New Roman" w:hAnsi="Times New Roman" w:cs="Times New Roman"/>
              </w:rPr>
              <w:t>217022320</w:t>
            </w:r>
          </w:p>
        </w:tc>
      </w:tr>
      <w:tr w:rsidR="00AA595D" w:rsidRPr="003B46C4" w14:paraId="58B3C55B" w14:textId="77777777" w:rsidTr="00AA595D">
        <w:tc>
          <w:tcPr>
            <w:tcW w:w="562" w:type="dxa"/>
          </w:tcPr>
          <w:p w14:paraId="602712A6" w14:textId="77777777" w:rsidR="00AA595D" w:rsidRPr="003B46C4" w:rsidRDefault="00AA595D" w:rsidP="008D40EF">
            <w:pPr>
              <w:spacing w:after="200"/>
              <w:contextualSpacing/>
              <w:jc w:val="both"/>
              <w:rPr>
                <w:rFonts w:ascii="Times New Roman" w:hAnsi="Times New Roman" w:cs="Times New Roman"/>
              </w:rPr>
            </w:pPr>
          </w:p>
        </w:tc>
        <w:tc>
          <w:tcPr>
            <w:tcW w:w="4112" w:type="dxa"/>
          </w:tcPr>
          <w:p w14:paraId="56035AB2" w14:textId="4332BDC4" w:rsidR="00AA595D" w:rsidRPr="003B46C4" w:rsidRDefault="00AA595D" w:rsidP="008D40EF">
            <w:pPr>
              <w:spacing w:after="200"/>
              <w:contextualSpacing/>
              <w:jc w:val="both"/>
              <w:rPr>
                <w:rFonts w:ascii="Times New Roman" w:hAnsi="Times New Roman" w:cs="Times New Roman"/>
              </w:rPr>
            </w:pPr>
            <w:r w:rsidRPr="003B46C4">
              <w:rPr>
                <w:rFonts w:ascii="Times New Roman" w:hAnsi="Times New Roman" w:cs="Times New Roman"/>
              </w:rPr>
              <w:t>Asiimwe Brenda Angel</w:t>
            </w:r>
          </w:p>
        </w:tc>
        <w:tc>
          <w:tcPr>
            <w:tcW w:w="2338" w:type="dxa"/>
          </w:tcPr>
          <w:p w14:paraId="59BB4A2F" w14:textId="4ACEF804" w:rsidR="00AA595D" w:rsidRPr="003B46C4" w:rsidRDefault="00AA595D" w:rsidP="008D40EF">
            <w:pPr>
              <w:spacing w:after="200"/>
              <w:contextualSpacing/>
              <w:jc w:val="both"/>
              <w:rPr>
                <w:rFonts w:ascii="Times New Roman" w:hAnsi="Times New Roman" w:cs="Times New Roman"/>
              </w:rPr>
            </w:pPr>
            <w:r w:rsidRPr="003B46C4">
              <w:rPr>
                <w:rFonts w:ascii="Times New Roman" w:hAnsi="Times New Roman" w:cs="Times New Roman"/>
              </w:rPr>
              <w:t>17/U/3014/EVE</w:t>
            </w:r>
          </w:p>
        </w:tc>
        <w:tc>
          <w:tcPr>
            <w:tcW w:w="2338" w:type="dxa"/>
          </w:tcPr>
          <w:p w14:paraId="0119E005" w14:textId="47E861C0" w:rsidR="00AA595D" w:rsidRPr="003B46C4" w:rsidRDefault="00AC2AD9" w:rsidP="008D40EF">
            <w:pPr>
              <w:spacing w:after="200"/>
              <w:contextualSpacing/>
              <w:jc w:val="both"/>
              <w:rPr>
                <w:rFonts w:ascii="Times New Roman" w:hAnsi="Times New Roman" w:cs="Times New Roman"/>
              </w:rPr>
            </w:pPr>
            <w:r w:rsidRPr="003B46C4">
              <w:rPr>
                <w:rFonts w:ascii="Times New Roman" w:hAnsi="Times New Roman" w:cs="Times New Roman"/>
              </w:rPr>
              <w:t>217002455</w:t>
            </w:r>
          </w:p>
        </w:tc>
      </w:tr>
      <w:tr w:rsidR="00AA595D" w:rsidRPr="003B46C4" w14:paraId="114AF7DE" w14:textId="77777777" w:rsidTr="00AA595D">
        <w:tc>
          <w:tcPr>
            <w:tcW w:w="562" w:type="dxa"/>
          </w:tcPr>
          <w:p w14:paraId="03A70DFA" w14:textId="77777777" w:rsidR="00AA595D" w:rsidRPr="003B46C4" w:rsidRDefault="00AA595D" w:rsidP="008D40EF">
            <w:pPr>
              <w:spacing w:after="200"/>
              <w:contextualSpacing/>
              <w:jc w:val="both"/>
              <w:rPr>
                <w:rFonts w:ascii="Times New Roman" w:hAnsi="Times New Roman" w:cs="Times New Roman"/>
              </w:rPr>
            </w:pPr>
          </w:p>
        </w:tc>
        <w:tc>
          <w:tcPr>
            <w:tcW w:w="4112" w:type="dxa"/>
          </w:tcPr>
          <w:p w14:paraId="3ACFED90" w14:textId="74F6DC44" w:rsidR="00AA595D" w:rsidRPr="003B46C4" w:rsidRDefault="00AA595D" w:rsidP="008D40EF">
            <w:pPr>
              <w:spacing w:after="200"/>
              <w:contextualSpacing/>
              <w:jc w:val="both"/>
              <w:rPr>
                <w:rFonts w:ascii="Times New Roman" w:hAnsi="Times New Roman" w:cs="Times New Roman"/>
              </w:rPr>
            </w:pPr>
            <w:r w:rsidRPr="003B46C4">
              <w:rPr>
                <w:rFonts w:ascii="Times New Roman" w:hAnsi="Times New Roman" w:cs="Times New Roman"/>
              </w:rPr>
              <w:t>Tindyebwa Fortunate Allan</w:t>
            </w:r>
          </w:p>
        </w:tc>
        <w:tc>
          <w:tcPr>
            <w:tcW w:w="2338" w:type="dxa"/>
          </w:tcPr>
          <w:p w14:paraId="55D97A90" w14:textId="037672B1" w:rsidR="00AA595D" w:rsidRPr="003B46C4" w:rsidRDefault="00AA595D" w:rsidP="008D40EF">
            <w:pPr>
              <w:spacing w:after="200"/>
              <w:contextualSpacing/>
              <w:jc w:val="both"/>
              <w:rPr>
                <w:rFonts w:ascii="Times New Roman" w:hAnsi="Times New Roman" w:cs="Times New Roman"/>
              </w:rPr>
            </w:pPr>
            <w:r w:rsidRPr="003B46C4">
              <w:rPr>
                <w:rFonts w:ascii="Times New Roman" w:hAnsi="Times New Roman" w:cs="Times New Roman"/>
              </w:rPr>
              <w:t>17/U/10441/EVE</w:t>
            </w:r>
          </w:p>
        </w:tc>
        <w:tc>
          <w:tcPr>
            <w:tcW w:w="2338" w:type="dxa"/>
          </w:tcPr>
          <w:p w14:paraId="133FCA92" w14:textId="7CACC556" w:rsidR="00AA595D" w:rsidRPr="003B46C4" w:rsidRDefault="00AC2AD9" w:rsidP="008D40EF">
            <w:pPr>
              <w:spacing w:after="200"/>
              <w:contextualSpacing/>
              <w:jc w:val="both"/>
              <w:rPr>
                <w:rFonts w:ascii="Times New Roman" w:hAnsi="Times New Roman" w:cs="Times New Roman"/>
              </w:rPr>
            </w:pPr>
            <w:r w:rsidRPr="003B46C4">
              <w:rPr>
                <w:rFonts w:ascii="Times New Roman" w:hAnsi="Times New Roman" w:cs="Times New Roman"/>
              </w:rPr>
              <w:t>217005376</w:t>
            </w:r>
          </w:p>
        </w:tc>
      </w:tr>
    </w:tbl>
    <w:p w14:paraId="5E3259C8" w14:textId="77777777" w:rsidR="00E02732" w:rsidRPr="003B46C4" w:rsidRDefault="00E02732" w:rsidP="008D40EF">
      <w:pPr>
        <w:spacing w:after="200"/>
        <w:contextualSpacing/>
        <w:jc w:val="both"/>
        <w:rPr>
          <w:rFonts w:ascii="Times New Roman" w:hAnsi="Times New Roman" w:cs="Times New Roman"/>
        </w:rPr>
      </w:pPr>
    </w:p>
    <w:p w14:paraId="4CAB28FE" w14:textId="77777777" w:rsidR="00E02732" w:rsidRPr="003B46C4" w:rsidRDefault="00E02732" w:rsidP="008D40EF">
      <w:pPr>
        <w:spacing w:after="200"/>
        <w:contextualSpacing/>
        <w:jc w:val="both"/>
        <w:rPr>
          <w:rFonts w:ascii="Times New Roman" w:hAnsi="Times New Roman" w:cs="Times New Roman"/>
        </w:rPr>
      </w:pPr>
    </w:p>
    <w:p w14:paraId="5D508238" w14:textId="77777777" w:rsidR="00E02732" w:rsidRPr="003B46C4" w:rsidRDefault="00E02732" w:rsidP="008D40EF">
      <w:pPr>
        <w:spacing w:after="200"/>
        <w:contextualSpacing/>
        <w:jc w:val="both"/>
        <w:rPr>
          <w:rFonts w:ascii="Times New Roman" w:hAnsi="Times New Roman" w:cs="Times New Roman"/>
        </w:rPr>
      </w:pPr>
    </w:p>
    <w:p w14:paraId="74A09866" w14:textId="77777777" w:rsidR="00E02732" w:rsidRPr="003B46C4" w:rsidRDefault="00E02732" w:rsidP="008D40EF">
      <w:pPr>
        <w:spacing w:after="200"/>
        <w:contextualSpacing/>
        <w:jc w:val="both"/>
        <w:rPr>
          <w:rFonts w:ascii="Times New Roman" w:hAnsi="Times New Roman" w:cs="Times New Roman"/>
        </w:rPr>
      </w:pPr>
    </w:p>
    <w:p w14:paraId="50037D23" w14:textId="77777777" w:rsidR="00E02732" w:rsidRPr="003B46C4" w:rsidRDefault="00E02732" w:rsidP="008D40EF">
      <w:pPr>
        <w:spacing w:after="200"/>
        <w:contextualSpacing/>
        <w:jc w:val="both"/>
        <w:rPr>
          <w:rFonts w:ascii="Times New Roman" w:hAnsi="Times New Roman" w:cs="Times New Roman"/>
        </w:rPr>
      </w:pPr>
    </w:p>
    <w:p w14:paraId="30E479C3" w14:textId="77777777" w:rsidR="00E02732" w:rsidRPr="003B46C4" w:rsidRDefault="00E02732" w:rsidP="008D40EF">
      <w:pPr>
        <w:spacing w:after="200"/>
        <w:contextualSpacing/>
        <w:jc w:val="both"/>
        <w:rPr>
          <w:rFonts w:ascii="Times New Roman" w:hAnsi="Times New Roman" w:cs="Times New Roman"/>
        </w:rPr>
      </w:pPr>
    </w:p>
    <w:p w14:paraId="482003B5" w14:textId="77777777" w:rsidR="00E02732" w:rsidRPr="003B46C4" w:rsidRDefault="00E02732" w:rsidP="008D40EF">
      <w:pPr>
        <w:spacing w:after="200"/>
        <w:contextualSpacing/>
        <w:jc w:val="both"/>
        <w:rPr>
          <w:rFonts w:ascii="Times New Roman" w:hAnsi="Times New Roman" w:cs="Times New Roman"/>
        </w:rPr>
      </w:pPr>
    </w:p>
    <w:p w14:paraId="0F3B16BE" w14:textId="77777777" w:rsidR="00E02732" w:rsidRPr="003B46C4" w:rsidRDefault="00E02732" w:rsidP="008D40EF">
      <w:pPr>
        <w:spacing w:after="200"/>
        <w:contextualSpacing/>
        <w:jc w:val="both"/>
        <w:rPr>
          <w:rFonts w:ascii="Times New Roman" w:hAnsi="Times New Roman" w:cs="Times New Roman"/>
        </w:rPr>
      </w:pPr>
    </w:p>
    <w:p w14:paraId="68E41E49" w14:textId="77777777" w:rsidR="00E02732" w:rsidRPr="003B46C4" w:rsidRDefault="00E02732" w:rsidP="008D40EF">
      <w:pPr>
        <w:spacing w:after="200"/>
        <w:contextualSpacing/>
        <w:jc w:val="both"/>
        <w:rPr>
          <w:rFonts w:ascii="Times New Roman" w:hAnsi="Times New Roman" w:cs="Times New Roman"/>
        </w:rPr>
      </w:pPr>
    </w:p>
    <w:p w14:paraId="126AB741" w14:textId="77777777" w:rsidR="00E02732" w:rsidRPr="003B46C4" w:rsidRDefault="00E02732" w:rsidP="008D40EF">
      <w:pPr>
        <w:spacing w:after="200"/>
        <w:contextualSpacing/>
        <w:jc w:val="both"/>
        <w:rPr>
          <w:rFonts w:ascii="Times New Roman" w:hAnsi="Times New Roman" w:cs="Times New Roman"/>
        </w:rPr>
      </w:pPr>
    </w:p>
    <w:p w14:paraId="2304FF33" w14:textId="77777777" w:rsidR="00E02732" w:rsidRPr="003B46C4" w:rsidRDefault="00E02732" w:rsidP="008D40EF">
      <w:pPr>
        <w:spacing w:after="200"/>
        <w:contextualSpacing/>
        <w:jc w:val="both"/>
        <w:rPr>
          <w:rFonts w:ascii="Times New Roman" w:hAnsi="Times New Roman" w:cs="Times New Roman"/>
        </w:rPr>
      </w:pPr>
    </w:p>
    <w:p w14:paraId="11BEFF0D" w14:textId="77777777" w:rsidR="00E02732" w:rsidRPr="003B46C4" w:rsidRDefault="00E02732" w:rsidP="008D40EF">
      <w:pPr>
        <w:spacing w:after="200"/>
        <w:contextualSpacing/>
        <w:jc w:val="both"/>
        <w:rPr>
          <w:rFonts w:ascii="Times New Roman" w:hAnsi="Times New Roman" w:cs="Times New Roman"/>
        </w:rPr>
      </w:pPr>
    </w:p>
    <w:p w14:paraId="674B600D" w14:textId="77777777" w:rsidR="00E02732" w:rsidRPr="003B46C4" w:rsidRDefault="00E02732" w:rsidP="008D40EF">
      <w:pPr>
        <w:spacing w:after="200"/>
        <w:contextualSpacing/>
        <w:jc w:val="both"/>
        <w:rPr>
          <w:rFonts w:ascii="Times New Roman" w:hAnsi="Times New Roman" w:cs="Times New Roman"/>
        </w:rPr>
      </w:pPr>
    </w:p>
    <w:p w14:paraId="51B0B3C1" w14:textId="77777777" w:rsidR="00E02732" w:rsidRPr="003B46C4" w:rsidRDefault="00E02732" w:rsidP="008D40EF">
      <w:pPr>
        <w:spacing w:after="200"/>
        <w:contextualSpacing/>
        <w:jc w:val="both"/>
        <w:rPr>
          <w:rFonts w:ascii="Times New Roman" w:hAnsi="Times New Roman" w:cs="Times New Roman"/>
        </w:rPr>
      </w:pPr>
    </w:p>
    <w:p w14:paraId="02ECD593" w14:textId="77777777" w:rsidR="00E02732" w:rsidRPr="003B46C4" w:rsidRDefault="00E02732" w:rsidP="008D40EF">
      <w:pPr>
        <w:spacing w:after="200"/>
        <w:contextualSpacing/>
        <w:jc w:val="both"/>
        <w:rPr>
          <w:rFonts w:ascii="Times New Roman" w:hAnsi="Times New Roman" w:cs="Times New Roman"/>
        </w:rPr>
      </w:pPr>
    </w:p>
    <w:p w14:paraId="52CA0F70" w14:textId="77777777" w:rsidR="00E02732" w:rsidRPr="003B46C4" w:rsidRDefault="00E02732" w:rsidP="008D40EF">
      <w:pPr>
        <w:spacing w:after="200"/>
        <w:contextualSpacing/>
        <w:jc w:val="both"/>
        <w:rPr>
          <w:rFonts w:ascii="Times New Roman" w:hAnsi="Times New Roman" w:cs="Times New Roman"/>
        </w:rPr>
      </w:pPr>
    </w:p>
    <w:p w14:paraId="2CBF2DE2" w14:textId="77777777" w:rsidR="00E02732" w:rsidRPr="003B46C4" w:rsidRDefault="00E02732" w:rsidP="008D40EF">
      <w:pPr>
        <w:spacing w:after="200"/>
        <w:contextualSpacing/>
        <w:jc w:val="both"/>
        <w:rPr>
          <w:rFonts w:ascii="Times New Roman" w:hAnsi="Times New Roman" w:cs="Times New Roman"/>
        </w:rPr>
      </w:pPr>
    </w:p>
    <w:p w14:paraId="3D4FFAB0" w14:textId="77777777" w:rsidR="00E02732" w:rsidRPr="003B46C4" w:rsidRDefault="00E02732" w:rsidP="008D40EF">
      <w:pPr>
        <w:spacing w:after="200"/>
        <w:contextualSpacing/>
        <w:jc w:val="both"/>
        <w:rPr>
          <w:rFonts w:ascii="Times New Roman" w:hAnsi="Times New Roman" w:cs="Times New Roman"/>
        </w:rPr>
      </w:pPr>
    </w:p>
    <w:p w14:paraId="405105A2" w14:textId="77777777" w:rsidR="00E02732" w:rsidRPr="003B46C4" w:rsidRDefault="00E02732" w:rsidP="008D40EF">
      <w:pPr>
        <w:spacing w:after="200"/>
        <w:contextualSpacing/>
        <w:jc w:val="both"/>
        <w:rPr>
          <w:rFonts w:ascii="Times New Roman" w:hAnsi="Times New Roman" w:cs="Times New Roman"/>
        </w:rPr>
      </w:pPr>
    </w:p>
    <w:p w14:paraId="7F51ED91" w14:textId="77777777" w:rsidR="00E02732" w:rsidRPr="003B46C4" w:rsidRDefault="00E02732" w:rsidP="008D40EF">
      <w:pPr>
        <w:spacing w:after="200"/>
        <w:contextualSpacing/>
        <w:jc w:val="both"/>
        <w:rPr>
          <w:rFonts w:ascii="Times New Roman" w:hAnsi="Times New Roman" w:cs="Times New Roman"/>
        </w:rPr>
      </w:pPr>
    </w:p>
    <w:p w14:paraId="0513CC17" w14:textId="77777777" w:rsidR="00E02732" w:rsidRPr="003B46C4" w:rsidRDefault="00E02732" w:rsidP="008D40EF">
      <w:pPr>
        <w:spacing w:after="200"/>
        <w:contextualSpacing/>
        <w:jc w:val="both"/>
        <w:rPr>
          <w:rFonts w:ascii="Times New Roman" w:hAnsi="Times New Roman" w:cs="Times New Roman"/>
        </w:rPr>
      </w:pPr>
    </w:p>
    <w:p w14:paraId="63893DEF" w14:textId="77777777" w:rsidR="00E02732" w:rsidRPr="003B46C4" w:rsidRDefault="00E02732" w:rsidP="008D40EF">
      <w:pPr>
        <w:spacing w:after="200"/>
        <w:contextualSpacing/>
        <w:jc w:val="both"/>
        <w:rPr>
          <w:rFonts w:ascii="Times New Roman" w:hAnsi="Times New Roman" w:cs="Times New Roman"/>
        </w:rPr>
      </w:pPr>
    </w:p>
    <w:p w14:paraId="2319E0C7" w14:textId="77777777" w:rsidR="00E02732" w:rsidRPr="003B46C4" w:rsidRDefault="00E02732" w:rsidP="008D40EF">
      <w:pPr>
        <w:spacing w:after="200"/>
        <w:contextualSpacing/>
        <w:jc w:val="both"/>
        <w:rPr>
          <w:rFonts w:ascii="Times New Roman" w:hAnsi="Times New Roman" w:cs="Times New Roman"/>
        </w:rPr>
      </w:pPr>
    </w:p>
    <w:p w14:paraId="32D0FBCC" w14:textId="77777777" w:rsidR="00E02732" w:rsidRPr="003B46C4" w:rsidRDefault="00E02732" w:rsidP="008D40EF">
      <w:pPr>
        <w:spacing w:after="200"/>
        <w:contextualSpacing/>
        <w:jc w:val="both"/>
        <w:rPr>
          <w:rFonts w:ascii="Times New Roman" w:hAnsi="Times New Roman" w:cs="Times New Roman"/>
        </w:rPr>
      </w:pPr>
    </w:p>
    <w:p w14:paraId="1658A238" w14:textId="77777777" w:rsidR="00E02732" w:rsidRPr="003B46C4" w:rsidRDefault="00E02732" w:rsidP="008D40EF">
      <w:pPr>
        <w:spacing w:after="200"/>
        <w:contextualSpacing/>
        <w:jc w:val="both"/>
        <w:rPr>
          <w:rFonts w:ascii="Times New Roman" w:hAnsi="Times New Roman" w:cs="Times New Roman"/>
        </w:rPr>
      </w:pPr>
    </w:p>
    <w:p w14:paraId="61540167" w14:textId="77777777" w:rsidR="00E02732" w:rsidRPr="003B46C4" w:rsidRDefault="00E02732" w:rsidP="008D40EF">
      <w:pPr>
        <w:spacing w:after="200"/>
        <w:contextualSpacing/>
        <w:jc w:val="both"/>
        <w:rPr>
          <w:rFonts w:ascii="Times New Roman" w:hAnsi="Times New Roman" w:cs="Times New Roman"/>
        </w:rPr>
      </w:pPr>
    </w:p>
    <w:p w14:paraId="6EC6BC0F" w14:textId="77777777" w:rsidR="00E02732" w:rsidRPr="003B46C4" w:rsidRDefault="00E02732" w:rsidP="008D40EF">
      <w:pPr>
        <w:spacing w:after="200"/>
        <w:contextualSpacing/>
        <w:jc w:val="both"/>
        <w:rPr>
          <w:rFonts w:ascii="Times New Roman" w:hAnsi="Times New Roman" w:cs="Times New Roman"/>
        </w:rPr>
      </w:pPr>
    </w:p>
    <w:p w14:paraId="59297E03" w14:textId="77777777" w:rsidR="00E02732" w:rsidRPr="003B46C4" w:rsidRDefault="00E02732" w:rsidP="008D40EF">
      <w:pPr>
        <w:spacing w:after="200"/>
        <w:contextualSpacing/>
        <w:jc w:val="both"/>
        <w:rPr>
          <w:rFonts w:ascii="Times New Roman" w:hAnsi="Times New Roman" w:cs="Times New Roman"/>
        </w:rPr>
      </w:pPr>
    </w:p>
    <w:p w14:paraId="27D42EF4" w14:textId="0827E049" w:rsidR="00E02732" w:rsidRPr="003B46C4" w:rsidRDefault="00E02732" w:rsidP="008D40EF">
      <w:pPr>
        <w:spacing w:after="200"/>
        <w:contextualSpacing/>
        <w:jc w:val="both"/>
        <w:rPr>
          <w:rFonts w:ascii="Times New Roman" w:hAnsi="Times New Roman" w:cs="Times New Roman"/>
        </w:rPr>
      </w:pPr>
    </w:p>
    <w:p w14:paraId="7CD3F437" w14:textId="77777777" w:rsidR="004A6A5F" w:rsidRPr="003B46C4" w:rsidRDefault="004A6A5F" w:rsidP="008D40EF">
      <w:pPr>
        <w:spacing w:after="200"/>
        <w:contextualSpacing/>
        <w:jc w:val="both"/>
        <w:rPr>
          <w:rFonts w:ascii="Times New Roman" w:hAnsi="Times New Roman" w:cs="Times New Roman"/>
        </w:rPr>
      </w:pPr>
    </w:p>
    <w:p w14:paraId="121A15C5" w14:textId="77777777" w:rsidR="00E02732" w:rsidRPr="003B46C4" w:rsidRDefault="00E02732" w:rsidP="008D40EF">
      <w:pPr>
        <w:pStyle w:val="Heading1"/>
        <w:jc w:val="both"/>
        <w:rPr>
          <w:rFonts w:cs="Times New Roman"/>
        </w:rPr>
      </w:pPr>
      <w:bookmarkStart w:id="3" w:name="_Toc483860797"/>
      <w:bookmarkStart w:id="4" w:name="_Toc483930054"/>
      <w:bookmarkStart w:id="5" w:name="_Toc93939673"/>
      <w:r w:rsidRPr="003B46C4">
        <w:rPr>
          <w:rFonts w:cs="Times New Roman"/>
        </w:rPr>
        <w:t>Approval</w:t>
      </w:r>
      <w:bookmarkEnd w:id="3"/>
      <w:bookmarkEnd w:id="4"/>
      <w:bookmarkEnd w:id="5"/>
    </w:p>
    <w:p w14:paraId="0DC1D2DA" w14:textId="77777777" w:rsidR="00E02732" w:rsidRPr="003B46C4" w:rsidRDefault="00E02732" w:rsidP="008D40EF">
      <w:pPr>
        <w:spacing w:after="200"/>
        <w:contextualSpacing/>
        <w:jc w:val="both"/>
        <w:rPr>
          <w:rFonts w:ascii="Times New Roman" w:hAnsi="Times New Roman" w:cs="Times New Roman"/>
          <w:b/>
          <w:bCs/>
        </w:rPr>
      </w:pPr>
    </w:p>
    <w:p w14:paraId="5FC2B615" w14:textId="3ADE35C3" w:rsidR="00E02732" w:rsidRPr="003B46C4" w:rsidRDefault="00E02732" w:rsidP="008D40EF">
      <w:pPr>
        <w:spacing w:after="200"/>
        <w:contextualSpacing/>
        <w:jc w:val="both"/>
        <w:rPr>
          <w:rFonts w:ascii="Times New Roman" w:hAnsi="Times New Roman" w:cs="Times New Roman"/>
        </w:rPr>
      </w:pPr>
      <w:r w:rsidRPr="003B46C4">
        <w:rPr>
          <w:rFonts w:ascii="Times New Roman" w:hAnsi="Times New Roman" w:cs="Times New Roman"/>
        </w:rPr>
        <w:t xml:space="preserve">This project report titled </w:t>
      </w:r>
      <w:r w:rsidR="001522D0" w:rsidRPr="003B46C4">
        <w:rPr>
          <w:rFonts w:ascii="Times New Roman" w:hAnsi="Times New Roman" w:cs="Times New Roman"/>
        </w:rPr>
        <w:t xml:space="preserve">Maternal Mortality Rate Prediction and Advisory system </w:t>
      </w:r>
      <w:r w:rsidRPr="003B46C4">
        <w:rPr>
          <w:rFonts w:ascii="Times New Roman" w:hAnsi="Times New Roman" w:cs="Times New Roman"/>
        </w:rPr>
        <w:t>has been submitted for examination with my approval as the supervisor of group BSE</w:t>
      </w:r>
      <w:r w:rsidR="001522D0" w:rsidRPr="003B46C4">
        <w:rPr>
          <w:rFonts w:ascii="Times New Roman" w:hAnsi="Times New Roman" w:cs="Times New Roman"/>
        </w:rPr>
        <w:t>21-11</w:t>
      </w:r>
      <w:r w:rsidRPr="003B46C4">
        <w:rPr>
          <w:rFonts w:ascii="Times New Roman" w:hAnsi="Times New Roman" w:cs="Times New Roman"/>
        </w:rPr>
        <w:t>.</w:t>
      </w:r>
    </w:p>
    <w:p w14:paraId="4BD02902" w14:textId="77777777" w:rsidR="00E02732" w:rsidRPr="003B46C4" w:rsidRDefault="00E02732" w:rsidP="008D40EF">
      <w:pPr>
        <w:spacing w:after="200"/>
        <w:contextualSpacing/>
        <w:jc w:val="both"/>
        <w:rPr>
          <w:rFonts w:ascii="Times New Roman" w:hAnsi="Times New Roman" w:cs="Times New Roman"/>
        </w:rPr>
      </w:pPr>
    </w:p>
    <w:p w14:paraId="0BC2025A" w14:textId="04F6B91A" w:rsidR="00E02732" w:rsidRPr="003B46C4" w:rsidRDefault="004A6A5F" w:rsidP="008D40EF">
      <w:pPr>
        <w:spacing w:after="200"/>
        <w:contextualSpacing/>
        <w:jc w:val="both"/>
        <w:rPr>
          <w:rFonts w:ascii="Times New Roman" w:hAnsi="Times New Roman" w:cs="Times New Roman"/>
        </w:rPr>
      </w:pPr>
      <w:r w:rsidRPr="003B46C4">
        <w:rPr>
          <w:rFonts w:ascii="Times New Roman" w:hAnsi="Times New Roman" w:cs="Times New Roman"/>
        </w:rPr>
        <w:t>Dr. Moses Ntanda</w:t>
      </w:r>
    </w:p>
    <w:p w14:paraId="2CE0FB42" w14:textId="77777777" w:rsidR="00E02732" w:rsidRPr="003B46C4" w:rsidRDefault="00E02732" w:rsidP="008D40EF">
      <w:pPr>
        <w:spacing w:after="200"/>
        <w:contextualSpacing/>
        <w:jc w:val="both"/>
        <w:rPr>
          <w:rFonts w:ascii="Times New Roman" w:hAnsi="Times New Roman" w:cs="Times New Roman"/>
        </w:rPr>
      </w:pPr>
    </w:p>
    <w:p w14:paraId="4E13CE2B" w14:textId="0BCC6CB7" w:rsidR="00E02732" w:rsidRPr="003B46C4" w:rsidRDefault="004A6A5F" w:rsidP="008D40EF">
      <w:pPr>
        <w:spacing w:after="200"/>
        <w:contextualSpacing/>
        <w:jc w:val="both"/>
        <w:rPr>
          <w:rFonts w:ascii="Times New Roman" w:hAnsi="Times New Roman" w:cs="Times New Roman"/>
        </w:rPr>
      </w:pPr>
      <w:r w:rsidRPr="003B46C4">
        <w:rPr>
          <w:rFonts w:ascii="Times New Roman" w:hAnsi="Times New Roman" w:cs="Times New Roman"/>
        </w:rPr>
        <w:t>Networks Department</w:t>
      </w:r>
    </w:p>
    <w:p w14:paraId="68D9347D" w14:textId="77777777" w:rsidR="00E02732" w:rsidRPr="003B46C4" w:rsidRDefault="00E02732" w:rsidP="008D40EF">
      <w:pPr>
        <w:spacing w:after="200"/>
        <w:contextualSpacing/>
        <w:jc w:val="both"/>
        <w:rPr>
          <w:rFonts w:ascii="Times New Roman" w:hAnsi="Times New Roman" w:cs="Times New Roman"/>
        </w:rPr>
      </w:pPr>
    </w:p>
    <w:p w14:paraId="6FBF9CB0" w14:textId="77777777" w:rsidR="00E02732" w:rsidRPr="003B46C4" w:rsidRDefault="00E02732" w:rsidP="008D40EF">
      <w:pPr>
        <w:spacing w:after="200"/>
        <w:contextualSpacing/>
        <w:jc w:val="both"/>
        <w:rPr>
          <w:rFonts w:ascii="Times New Roman" w:hAnsi="Times New Roman" w:cs="Times New Roman"/>
        </w:rPr>
      </w:pPr>
      <w:r w:rsidRPr="003B46C4">
        <w:rPr>
          <w:rFonts w:ascii="Times New Roman" w:hAnsi="Times New Roman" w:cs="Times New Roman"/>
        </w:rPr>
        <w:t>School of Computing and Informatics Technology;</w:t>
      </w:r>
    </w:p>
    <w:p w14:paraId="24EB00C1" w14:textId="77777777" w:rsidR="00E02732" w:rsidRPr="003B46C4" w:rsidRDefault="00E02732" w:rsidP="008D40EF">
      <w:pPr>
        <w:spacing w:after="200"/>
        <w:contextualSpacing/>
        <w:jc w:val="both"/>
        <w:rPr>
          <w:rFonts w:ascii="Times New Roman" w:hAnsi="Times New Roman" w:cs="Times New Roman"/>
        </w:rPr>
      </w:pPr>
    </w:p>
    <w:p w14:paraId="6688A67B" w14:textId="77777777" w:rsidR="00E02732" w:rsidRPr="003B46C4" w:rsidRDefault="00E02732" w:rsidP="008D40EF">
      <w:pPr>
        <w:spacing w:after="200"/>
        <w:contextualSpacing/>
        <w:jc w:val="both"/>
        <w:rPr>
          <w:rFonts w:ascii="Times New Roman" w:hAnsi="Times New Roman" w:cs="Times New Roman"/>
        </w:rPr>
      </w:pPr>
      <w:r w:rsidRPr="003B46C4">
        <w:rPr>
          <w:rFonts w:ascii="Times New Roman" w:hAnsi="Times New Roman" w:cs="Times New Roman"/>
        </w:rPr>
        <w:t>College of Computing and Information Sciences,</w:t>
      </w:r>
    </w:p>
    <w:p w14:paraId="2367A9A2" w14:textId="77777777" w:rsidR="00E02732" w:rsidRPr="003B46C4" w:rsidRDefault="00E02732" w:rsidP="008D40EF">
      <w:pPr>
        <w:spacing w:after="200"/>
        <w:contextualSpacing/>
        <w:jc w:val="both"/>
        <w:rPr>
          <w:rFonts w:ascii="Times New Roman" w:hAnsi="Times New Roman" w:cs="Times New Roman"/>
        </w:rPr>
      </w:pPr>
    </w:p>
    <w:p w14:paraId="5AE3635F" w14:textId="77777777" w:rsidR="00E02732" w:rsidRPr="003B46C4" w:rsidRDefault="00E02732" w:rsidP="008D40EF">
      <w:pPr>
        <w:spacing w:after="200"/>
        <w:contextualSpacing/>
        <w:jc w:val="both"/>
        <w:rPr>
          <w:rFonts w:ascii="Times New Roman" w:hAnsi="Times New Roman" w:cs="Times New Roman"/>
        </w:rPr>
      </w:pPr>
      <w:r w:rsidRPr="003B46C4">
        <w:rPr>
          <w:rFonts w:ascii="Times New Roman" w:hAnsi="Times New Roman" w:cs="Times New Roman"/>
        </w:rPr>
        <w:t>Makerere University</w:t>
      </w:r>
    </w:p>
    <w:p w14:paraId="60682434" w14:textId="77777777" w:rsidR="00E02732" w:rsidRPr="003B46C4" w:rsidRDefault="00E02732" w:rsidP="008D40EF">
      <w:pPr>
        <w:spacing w:after="200"/>
        <w:contextualSpacing/>
        <w:jc w:val="both"/>
        <w:rPr>
          <w:rFonts w:ascii="Times New Roman" w:hAnsi="Times New Roman" w:cs="Times New Roman"/>
        </w:rPr>
      </w:pPr>
    </w:p>
    <w:p w14:paraId="1641BFED" w14:textId="77777777" w:rsidR="00E02732" w:rsidRPr="003B46C4" w:rsidRDefault="00E02732" w:rsidP="008D40EF">
      <w:pPr>
        <w:spacing w:after="200"/>
        <w:contextualSpacing/>
        <w:jc w:val="both"/>
        <w:rPr>
          <w:rFonts w:ascii="Times New Roman" w:hAnsi="Times New Roman" w:cs="Times New Roman"/>
        </w:rPr>
      </w:pPr>
      <w:r w:rsidRPr="003B46C4">
        <w:rPr>
          <w:rFonts w:ascii="Times New Roman" w:hAnsi="Times New Roman" w:cs="Times New Roman"/>
        </w:rPr>
        <w:t>Signature: ................................................... Date: ............................</w:t>
      </w:r>
    </w:p>
    <w:p w14:paraId="736CA330" w14:textId="77777777" w:rsidR="00E02732" w:rsidRPr="003B46C4" w:rsidRDefault="00E02732" w:rsidP="008D40EF">
      <w:pPr>
        <w:spacing w:after="200"/>
        <w:contextualSpacing/>
        <w:jc w:val="both"/>
        <w:rPr>
          <w:rFonts w:ascii="Times New Roman" w:hAnsi="Times New Roman" w:cs="Times New Roman"/>
        </w:rPr>
      </w:pPr>
    </w:p>
    <w:p w14:paraId="29BD5C34" w14:textId="77777777" w:rsidR="00E02732" w:rsidRPr="003B46C4" w:rsidRDefault="00E02732" w:rsidP="008D40EF">
      <w:pPr>
        <w:spacing w:after="200"/>
        <w:contextualSpacing/>
        <w:jc w:val="both"/>
        <w:rPr>
          <w:rFonts w:ascii="Times New Roman" w:hAnsi="Times New Roman" w:cs="Times New Roman"/>
        </w:rPr>
      </w:pPr>
      <w:r w:rsidRPr="003B46C4">
        <w:rPr>
          <w:rFonts w:ascii="Times New Roman" w:hAnsi="Times New Roman" w:cs="Times New Roman"/>
        </w:rPr>
        <w:lastRenderedPageBreak/>
        <w:t>Supervisor</w:t>
      </w:r>
    </w:p>
    <w:p w14:paraId="608702CB" w14:textId="77777777" w:rsidR="00E02732" w:rsidRPr="003B46C4" w:rsidRDefault="00E02732" w:rsidP="008D40EF">
      <w:pPr>
        <w:spacing w:after="200"/>
        <w:contextualSpacing/>
        <w:jc w:val="both"/>
        <w:rPr>
          <w:rFonts w:ascii="Times New Roman" w:hAnsi="Times New Roman" w:cs="Times New Roman"/>
        </w:rPr>
      </w:pPr>
    </w:p>
    <w:p w14:paraId="3682FFA9" w14:textId="77777777" w:rsidR="00E02732" w:rsidRPr="003B46C4" w:rsidRDefault="00E02732" w:rsidP="008D40EF">
      <w:pPr>
        <w:spacing w:after="200"/>
        <w:contextualSpacing/>
        <w:jc w:val="both"/>
        <w:rPr>
          <w:rFonts w:ascii="Times New Roman" w:hAnsi="Times New Roman" w:cs="Times New Roman"/>
        </w:rPr>
      </w:pPr>
    </w:p>
    <w:p w14:paraId="5A96CF09" w14:textId="77777777" w:rsidR="00E02732" w:rsidRPr="003B46C4" w:rsidRDefault="00E02732" w:rsidP="008D40EF">
      <w:pPr>
        <w:spacing w:after="200"/>
        <w:contextualSpacing/>
        <w:jc w:val="both"/>
        <w:rPr>
          <w:rFonts w:ascii="Times New Roman" w:hAnsi="Times New Roman" w:cs="Times New Roman"/>
        </w:rPr>
      </w:pPr>
    </w:p>
    <w:p w14:paraId="66916189" w14:textId="77777777" w:rsidR="00E02732" w:rsidRPr="003B46C4" w:rsidRDefault="00E02732" w:rsidP="008D40EF">
      <w:pPr>
        <w:spacing w:after="200"/>
        <w:contextualSpacing/>
        <w:jc w:val="both"/>
        <w:rPr>
          <w:rFonts w:ascii="Times New Roman" w:hAnsi="Times New Roman" w:cs="Times New Roman"/>
        </w:rPr>
      </w:pPr>
    </w:p>
    <w:p w14:paraId="7257B9BB" w14:textId="77777777" w:rsidR="00E02732" w:rsidRPr="003B46C4" w:rsidRDefault="00E02732" w:rsidP="008D40EF">
      <w:pPr>
        <w:spacing w:after="200"/>
        <w:contextualSpacing/>
        <w:jc w:val="both"/>
        <w:rPr>
          <w:rFonts w:ascii="Times New Roman" w:hAnsi="Times New Roman" w:cs="Times New Roman"/>
        </w:rPr>
      </w:pPr>
    </w:p>
    <w:p w14:paraId="2A7D2988" w14:textId="77777777" w:rsidR="00E02732" w:rsidRPr="003B46C4" w:rsidRDefault="00E02732" w:rsidP="008D40EF">
      <w:pPr>
        <w:spacing w:after="200"/>
        <w:contextualSpacing/>
        <w:jc w:val="both"/>
        <w:rPr>
          <w:rFonts w:ascii="Times New Roman" w:hAnsi="Times New Roman" w:cs="Times New Roman"/>
        </w:rPr>
      </w:pPr>
    </w:p>
    <w:p w14:paraId="1EAEFDC8" w14:textId="77777777" w:rsidR="00E02732" w:rsidRPr="003B46C4" w:rsidRDefault="00E02732" w:rsidP="008D40EF">
      <w:pPr>
        <w:spacing w:after="200"/>
        <w:contextualSpacing/>
        <w:jc w:val="both"/>
        <w:rPr>
          <w:rFonts w:ascii="Times New Roman" w:hAnsi="Times New Roman" w:cs="Times New Roman"/>
        </w:rPr>
      </w:pPr>
    </w:p>
    <w:p w14:paraId="3A4A9E0D" w14:textId="77777777" w:rsidR="00E02732" w:rsidRPr="003B46C4" w:rsidRDefault="00E02732" w:rsidP="008D40EF">
      <w:pPr>
        <w:spacing w:after="200"/>
        <w:contextualSpacing/>
        <w:jc w:val="both"/>
        <w:rPr>
          <w:rFonts w:ascii="Times New Roman" w:hAnsi="Times New Roman" w:cs="Times New Roman"/>
        </w:rPr>
      </w:pPr>
    </w:p>
    <w:p w14:paraId="5B9E1BA2" w14:textId="77777777" w:rsidR="00E02732" w:rsidRPr="003B46C4" w:rsidRDefault="00E02732" w:rsidP="008D40EF">
      <w:pPr>
        <w:spacing w:after="200"/>
        <w:contextualSpacing/>
        <w:jc w:val="both"/>
        <w:rPr>
          <w:rFonts w:ascii="Times New Roman" w:hAnsi="Times New Roman" w:cs="Times New Roman"/>
        </w:rPr>
      </w:pPr>
    </w:p>
    <w:p w14:paraId="5B96F78F" w14:textId="77777777" w:rsidR="00E02732" w:rsidRPr="003B46C4" w:rsidRDefault="00E02732" w:rsidP="008D40EF">
      <w:pPr>
        <w:spacing w:after="200"/>
        <w:contextualSpacing/>
        <w:jc w:val="both"/>
        <w:rPr>
          <w:rFonts w:ascii="Times New Roman" w:hAnsi="Times New Roman" w:cs="Times New Roman"/>
        </w:rPr>
      </w:pPr>
    </w:p>
    <w:p w14:paraId="49A3FD65" w14:textId="77777777" w:rsidR="00E02732" w:rsidRPr="003B46C4" w:rsidRDefault="00E02732" w:rsidP="008D40EF">
      <w:pPr>
        <w:spacing w:after="200"/>
        <w:contextualSpacing/>
        <w:jc w:val="both"/>
        <w:rPr>
          <w:rFonts w:ascii="Times New Roman" w:hAnsi="Times New Roman" w:cs="Times New Roman"/>
        </w:rPr>
      </w:pPr>
    </w:p>
    <w:p w14:paraId="333CDA5E" w14:textId="77777777" w:rsidR="00E02732" w:rsidRPr="003B46C4" w:rsidRDefault="00E02732" w:rsidP="008D40EF">
      <w:pPr>
        <w:spacing w:after="200"/>
        <w:contextualSpacing/>
        <w:jc w:val="both"/>
        <w:rPr>
          <w:rFonts w:ascii="Times New Roman" w:hAnsi="Times New Roman" w:cs="Times New Roman"/>
        </w:rPr>
      </w:pPr>
    </w:p>
    <w:p w14:paraId="40921759" w14:textId="77777777" w:rsidR="00E02732" w:rsidRPr="003B46C4" w:rsidRDefault="00E02732" w:rsidP="008D40EF">
      <w:pPr>
        <w:spacing w:after="200"/>
        <w:contextualSpacing/>
        <w:jc w:val="both"/>
        <w:rPr>
          <w:rFonts w:ascii="Times New Roman" w:hAnsi="Times New Roman" w:cs="Times New Roman"/>
        </w:rPr>
      </w:pPr>
    </w:p>
    <w:p w14:paraId="3F968AF2" w14:textId="77777777" w:rsidR="00E02732" w:rsidRPr="003B46C4" w:rsidRDefault="00E02732" w:rsidP="008D40EF">
      <w:pPr>
        <w:spacing w:after="200"/>
        <w:contextualSpacing/>
        <w:jc w:val="both"/>
        <w:rPr>
          <w:rFonts w:ascii="Times New Roman" w:hAnsi="Times New Roman" w:cs="Times New Roman"/>
        </w:rPr>
      </w:pPr>
    </w:p>
    <w:p w14:paraId="0D5D490C" w14:textId="77777777" w:rsidR="00E02732" w:rsidRPr="003B46C4" w:rsidRDefault="00E02732" w:rsidP="008D40EF">
      <w:pPr>
        <w:spacing w:after="200"/>
        <w:contextualSpacing/>
        <w:jc w:val="both"/>
        <w:rPr>
          <w:rFonts w:ascii="Times New Roman" w:hAnsi="Times New Roman" w:cs="Times New Roman"/>
        </w:rPr>
      </w:pPr>
    </w:p>
    <w:p w14:paraId="4EC810C0" w14:textId="77777777" w:rsidR="00E02732" w:rsidRPr="003B46C4" w:rsidRDefault="00E02732" w:rsidP="008D40EF">
      <w:pPr>
        <w:spacing w:after="200"/>
        <w:contextualSpacing/>
        <w:jc w:val="both"/>
        <w:rPr>
          <w:rFonts w:ascii="Times New Roman" w:hAnsi="Times New Roman" w:cs="Times New Roman"/>
        </w:rPr>
      </w:pPr>
    </w:p>
    <w:p w14:paraId="6C3762D9" w14:textId="63E7A80C" w:rsidR="00E02732" w:rsidRDefault="00E02732" w:rsidP="008D40EF">
      <w:pPr>
        <w:spacing w:after="200"/>
        <w:contextualSpacing/>
        <w:jc w:val="both"/>
        <w:rPr>
          <w:rFonts w:ascii="Times New Roman" w:hAnsi="Times New Roman" w:cs="Times New Roman"/>
        </w:rPr>
      </w:pPr>
    </w:p>
    <w:p w14:paraId="4926B072" w14:textId="6C4BE851" w:rsidR="003B46C4" w:rsidRDefault="003B46C4" w:rsidP="008D40EF">
      <w:pPr>
        <w:spacing w:after="200"/>
        <w:contextualSpacing/>
        <w:jc w:val="both"/>
        <w:rPr>
          <w:rFonts w:ascii="Times New Roman" w:hAnsi="Times New Roman" w:cs="Times New Roman"/>
        </w:rPr>
      </w:pPr>
    </w:p>
    <w:p w14:paraId="371C62A3" w14:textId="77777777" w:rsidR="003B46C4" w:rsidRPr="003B46C4" w:rsidRDefault="003B46C4" w:rsidP="008D40EF">
      <w:pPr>
        <w:spacing w:after="200"/>
        <w:contextualSpacing/>
        <w:jc w:val="both"/>
        <w:rPr>
          <w:rFonts w:ascii="Times New Roman" w:hAnsi="Times New Roman" w:cs="Times New Roman"/>
        </w:rPr>
      </w:pPr>
    </w:p>
    <w:p w14:paraId="23D81B84" w14:textId="77777777" w:rsidR="00E02732" w:rsidRPr="003B46C4" w:rsidRDefault="00E02732" w:rsidP="008D40EF">
      <w:pPr>
        <w:spacing w:after="200"/>
        <w:contextualSpacing/>
        <w:jc w:val="both"/>
        <w:rPr>
          <w:rFonts w:ascii="Times New Roman" w:hAnsi="Times New Roman" w:cs="Times New Roman"/>
        </w:rPr>
      </w:pPr>
    </w:p>
    <w:p w14:paraId="34A45405" w14:textId="77777777" w:rsidR="00E02732" w:rsidRPr="003B46C4" w:rsidRDefault="00E02732" w:rsidP="008D40EF">
      <w:pPr>
        <w:spacing w:after="200"/>
        <w:contextualSpacing/>
        <w:jc w:val="both"/>
        <w:rPr>
          <w:rFonts w:ascii="Times New Roman" w:hAnsi="Times New Roman" w:cs="Times New Roman"/>
        </w:rPr>
      </w:pPr>
    </w:p>
    <w:p w14:paraId="1F381F15" w14:textId="77777777" w:rsidR="00E02732" w:rsidRPr="003B46C4" w:rsidRDefault="00E02732" w:rsidP="008D40EF">
      <w:pPr>
        <w:spacing w:after="200"/>
        <w:contextualSpacing/>
        <w:jc w:val="both"/>
        <w:rPr>
          <w:rFonts w:ascii="Times New Roman" w:hAnsi="Times New Roman" w:cs="Times New Roman"/>
        </w:rPr>
      </w:pPr>
    </w:p>
    <w:p w14:paraId="470D253F" w14:textId="77777777" w:rsidR="00E02732" w:rsidRPr="003B46C4" w:rsidRDefault="00E02732" w:rsidP="008D40EF">
      <w:pPr>
        <w:spacing w:after="200"/>
        <w:contextualSpacing/>
        <w:jc w:val="both"/>
        <w:rPr>
          <w:rFonts w:ascii="Times New Roman" w:hAnsi="Times New Roman" w:cs="Times New Roman"/>
        </w:rPr>
      </w:pPr>
    </w:p>
    <w:p w14:paraId="5E5AB9B3" w14:textId="77777777" w:rsidR="00E02732" w:rsidRPr="003B46C4" w:rsidRDefault="00E02732" w:rsidP="008D40EF">
      <w:pPr>
        <w:spacing w:after="200"/>
        <w:contextualSpacing/>
        <w:jc w:val="both"/>
        <w:rPr>
          <w:rFonts w:ascii="Times New Roman" w:hAnsi="Times New Roman" w:cs="Times New Roman"/>
        </w:rPr>
      </w:pPr>
    </w:p>
    <w:p w14:paraId="3B38B0A9" w14:textId="77777777" w:rsidR="00E02732" w:rsidRPr="003B46C4" w:rsidRDefault="00E02732" w:rsidP="00217F77">
      <w:pPr>
        <w:pStyle w:val="Heading1"/>
        <w:numPr>
          <w:ilvl w:val="0"/>
          <w:numId w:val="0"/>
        </w:numPr>
        <w:jc w:val="both"/>
        <w:rPr>
          <w:rFonts w:cs="Times New Roman"/>
        </w:rPr>
      </w:pPr>
    </w:p>
    <w:p w14:paraId="4DEEA321" w14:textId="5700E0C1" w:rsidR="00E02732" w:rsidRDefault="00E02732" w:rsidP="00217F77">
      <w:pPr>
        <w:pStyle w:val="Heading1"/>
        <w:rPr>
          <w:rFonts w:cs="Times New Roman"/>
        </w:rPr>
      </w:pPr>
      <w:bookmarkStart w:id="6" w:name="_Toc483860798"/>
      <w:bookmarkStart w:id="7" w:name="_Toc483930055"/>
      <w:bookmarkStart w:id="8" w:name="_Toc93939674"/>
      <w:r w:rsidRPr="003B46C4">
        <w:rPr>
          <w:rFonts w:cs="Times New Roman"/>
        </w:rPr>
        <w:t>Dedication</w:t>
      </w:r>
      <w:bookmarkEnd w:id="6"/>
      <w:bookmarkEnd w:id="7"/>
      <w:bookmarkEnd w:id="8"/>
    </w:p>
    <w:p w14:paraId="57BB2846" w14:textId="7F4489F5" w:rsidR="003B46C4" w:rsidRDefault="003B46C4" w:rsidP="003B46C4">
      <w:r>
        <w:t>We dedicate this project to our parents, guardians and siblings for all their financial and moral support they’ve rendered to us during our tenure as students of Bachelors of science in Software Engineering.</w:t>
      </w:r>
    </w:p>
    <w:p w14:paraId="4193C76A" w14:textId="5D560D90" w:rsidR="003B46C4" w:rsidRDefault="003B46C4" w:rsidP="003B46C4"/>
    <w:p w14:paraId="49534845" w14:textId="77777777" w:rsidR="003B46C4" w:rsidRPr="003B46C4" w:rsidRDefault="003B46C4" w:rsidP="003B46C4"/>
    <w:p w14:paraId="56F50CF1" w14:textId="77777777" w:rsidR="00E02732" w:rsidRPr="003B46C4" w:rsidRDefault="00E02732" w:rsidP="008D40EF">
      <w:pPr>
        <w:jc w:val="both"/>
        <w:rPr>
          <w:rFonts w:ascii="Times New Roman" w:hAnsi="Times New Roman" w:cs="Times New Roman"/>
        </w:rPr>
      </w:pPr>
    </w:p>
    <w:p w14:paraId="11FE5F3B" w14:textId="77777777" w:rsidR="00E02732" w:rsidRPr="003B46C4" w:rsidRDefault="00E02732" w:rsidP="008D40EF">
      <w:pPr>
        <w:jc w:val="both"/>
        <w:rPr>
          <w:rFonts w:ascii="Times New Roman" w:hAnsi="Times New Roman" w:cs="Times New Roman"/>
        </w:rPr>
      </w:pPr>
    </w:p>
    <w:p w14:paraId="66982090" w14:textId="77777777" w:rsidR="00E02732" w:rsidRPr="003B46C4" w:rsidRDefault="00E02732" w:rsidP="008D40EF">
      <w:pPr>
        <w:jc w:val="both"/>
        <w:rPr>
          <w:rFonts w:ascii="Times New Roman" w:hAnsi="Times New Roman" w:cs="Times New Roman"/>
        </w:rPr>
      </w:pPr>
    </w:p>
    <w:p w14:paraId="7526351C" w14:textId="77777777" w:rsidR="00E02732" w:rsidRPr="003B46C4" w:rsidRDefault="00E02732" w:rsidP="008D40EF">
      <w:pPr>
        <w:jc w:val="both"/>
        <w:rPr>
          <w:rFonts w:ascii="Times New Roman" w:hAnsi="Times New Roman" w:cs="Times New Roman"/>
        </w:rPr>
      </w:pPr>
    </w:p>
    <w:p w14:paraId="55D07C97" w14:textId="77777777" w:rsidR="00E02732" w:rsidRPr="003B46C4" w:rsidRDefault="00E02732" w:rsidP="008D40EF">
      <w:pPr>
        <w:jc w:val="both"/>
        <w:rPr>
          <w:rFonts w:ascii="Times New Roman" w:hAnsi="Times New Roman" w:cs="Times New Roman"/>
        </w:rPr>
      </w:pPr>
    </w:p>
    <w:p w14:paraId="3A488BCA" w14:textId="77777777" w:rsidR="00E02732" w:rsidRPr="003B46C4" w:rsidRDefault="00E02732" w:rsidP="008D40EF">
      <w:pPr>
        <w:jc w:val="both"/>
        <w:rPr>
          <w:rFonts w:ascii="Times New Roman" w:hAnsi="Times New Roman" w:cs="Times New Roman"/>
        </w:rPr>
      </w:pPr>
    </w:p>
    <w:p w14:paraId="0C27A38C" w14:textId="77777777" w:rsidR="00E02732" w:rsidRPr="003B46C4" w:rsidRDefault="00E02732" w:rsidP="008D40EF">
      <w:pPr>
        <w:jc w:val="both"/>
        <w:rPr>
          <w:rFonts w:ascii="Times New Roman" w:hAnsi="Times New Roman" w:cs="Times New Roman"/>
        </w:rPr>
      </w:pPr>
    </w:p>
    <w:p w14:paraId="67B9D932" w14:textId="77777777" w:rsidR="00E02732" w:rsidRPr="003B46C4" w:rsidRDefault="00E02732" w:rsidP="008D40EF">
      <w:pPr>
        <w:jc w:val="both"/>
        <w:rPr>
          <w:rFonts w:ascii="Times New Roman" w:hAnsi="Times New Roman" w:cs="Times New Roman"/>
        </w:rPr>
      </w:pPr>
    </w:p>
    <w:p w14:paraId="5FCE3ADD" w14:textId="77777777" w:rsidR="00E02732" w:rsidRPr="003B46C4" w:rsidRDefault="00E02732" w:rsidP="008D40EF">
      <w:pPr>
        <w:jc w:val="both"/>
        <w:rPr>
          <w:rFonts w:ascii="Times New Roman" w:hAnsi="Times New Roman" w:cs="Times New Roman"/>
        </w:rPr>
      </w:pPr>
    </w:p>
    <w:p w14:paraId="05B5191D" w14:textId="77777777" w:rsidR="00E02732" w:rsidRPr="003B46C4" w:rsidRDefault="00E02732" w:rsidP="008D40EF">
      <w:pPr>
        <w:jc w:val="both"/>
        <w:rPr>
          <w:rFonts w:ascii="Times New Roman" w:hAnsi="Times New Roman" w:cs="Times New Roman"/>
        </w:rPr>
      </w:pPr>
    </w:p>
    <w:p w14:paraId="0F91256F" w14:textId="77777777" w:rsidR="00E02732" w:rsidRPr="003B46C4" w:rsidRDefault="00E02732" w:rsidP="008D40EF">
      <w:pPr>
        <w:jc w:val="both"/>
        <w:rPr>
          <w:rFonts w:ascii="Times New Roman" w:hAnsi="Times New Roman" w:cs="Times New Roman"/>
        </w:rPr>
      </w:pPr>
    </w:p>
    <w:p w14:paraId="4E55DA22" w14:textId="77777777" w:rsidR="00E02732" w:rsidRPr="003B46C4" w:rsidRDefault="00E02732" w:rsidP="008D40EF">
      <w:pPr>
        <w:jc w:val="both"/>
        <w:rPr>
          <w:rFonts w:ascii="Times New Roman" w:hAnsi="Times New Roman" w:cs="Times New Roman"/>
        </w:rPr>
      </w:pPr>
    </w:p>
    <w:p w14:paraId="4E9E16C7" w14:textId="77777777" w:rsidR="00E02732" w:rsidRPr="003B46C4" w:rsidRDefault="00E02732" w:rsidP="008D40EF">
      <w:pPr>
        <w:jc w:val="both"/>
        <w:rPr>
          <w:rFonts w:ascii="Times New Roman" w:hAnsi="Times New Roman" w:cs="Times New Roman"/>
        </w:rPr>
      </w:pPr>
    </w:p>
    <w:p w14:paraId="21DCB4A0" w14:textId="77777777" w:rsidR="00E02732" w:rsidRPr="003B46C4" w:rsidRDefault="00E02732" w:rsidP="008D40EF">
      <w:pPr>
        <w:jc w:val="both"/>
        <w:rPr>
          <w:rFonts w:ascii="Times New Roman" w:hAnsi="Times New Roman" w:cs="Times New Roman"/>
        </w:rPr>
      </w:pPr>
    </w:p>
    <w:p w14:paraId="2B0A19EB" w14:textId="77777777" w:rsidR="00E02732" w:rsidRPr="003B46C4" w:rsidRDefault="00E02732" w:rsidP="008D40EF">
      <w:pPr>
        <w:jc w:val="both"/>
        <w:rPr>
          <w:rFonts w:ascii="Times New Roman" w:hAnsi="Times New Roman" w:cs="Times New Roman"/>
        </w:rPr>
      </w:pPr>
    </w:p>
    <w:p w14:paraId="3D912443" w14:textId="77777777" w:rsidR="00E02732" w:rsidRPr="003B46C4" w:rsidRDefault="00E02732" w:rsidP="008D40EF">
      <w:pPr>
        <w:jc w:val="both"/>
        <w:rPr>
          <w:rFonts w:ascii="Times New Roman" w:hAnsi="Times New Roman" w:cs="Times New Roman"/>
        </w:rPr>
      </w:pPr>
    </w:p>
    <w:p w14:paraId="0428FAA8" w14:textId="77777777" w:rsidR="00E02732" w:rsidRPr="003B46C4" w:rsidRDefault="00E02732" w:rsidP="008D40EF">
      <w:pPr>
        <w:jc w:val="both"/>
        <w:rPr>
          <w:rFonts w:ascii="Times New Roman" w:hAnsi="Times New Roman" w:cs="Times New Roman"/>
        </w:rPr>
      </w:pPr>
    </w:p>
    <w:p w14:paraId="3324AA1E" w14:textId="77777777" w:rsidR="00E02732" w:rsidRPr="003B46C4" w:rsidRDefault="00E02732" w:rsidP="008D40EF">
      <w:pPr>
        <w:jc w:val="both"/>
        <w:rPr>
          <w:rFonts w:ascii="Times New Roman" w:hAnsi="Times New Roman" w:cs="Times New Roman"/>
        </w:rPr>
      </w:pPr>
    </w:p>
    <w:p w14:paraId="209F0563" w14:textId="77777777" w:rsidR="00E02732" w:rsidRPr="003B46C4" w:rsidRDefault="00E02732" w:rsidP="008D40EF">
      <w:pPr>
        <w:jc w:val="both"/>
        <w:rPr>
          <w:rFonts w:ascii="Times New Roman" w:hAnsi="Times New Roman" w:cs="Times New Roman"/>
        </w:rPr>
      </w:pPr>
    </w:p>
    <w:p w14:paraId="0F9E5B31" w14:textId="77777777" w:rsidR="00E02732" w:rsidRPr="003B46C4" w:rsidRDefault="00E02732" w:rsidP="008D40EF">
      <w:pPr>
        <w:jc w:val="both"/>
        <w:rPr>
          <w:rFonts w:ascii="Times New Roman" w:hAnsi="Times New Roman" w:cs="Times New Roman"/>
        </w:rPr>
      </w:pPr>
    </w:p>
    <w:p w14:paraId="491D316E" w14:textId="77777777" w:rsidR="00E02732" w:rsidRPr="003B46C4" w:rsidRDefault="00E02732" w:rsidP="008D40EF">
      <w:pPr>
        <w:jc w:val="both"/>
        <w:rPr>
          <w:rFonts w:ascii="Times New Roman" w:hAnsi="Times New Roman" w:cs="Times New Roman"/>
        </w:rPr>
      </w:pPr>
    </w:p>
    <w:p w14:paraId="7FFE1F80" w14:textId="77777777" w:rsidR="00E02732" w:rsidRPr="003B46C4" w:rsidRDefault="00E02732" w:rsidP="008D40EF">
      <w:pPr>
        <w:jc w:val="both"/>
        <w:rPr>
          <w:rFonts w:ascii="Times New Roman" w:hAnsi="Times New Roman" w:cs="Times New Roman"/>
        </w:rPr>
      </w:pPr>
    </w:p>
    <w:p w14:paraId="530B69D6" w14:textId="77777777" w:rsidR="00E02732" w:rsidRPr="003B46C4" w:rsidRDefault="00E02732" w:rsidP="008D40EF">
      <w:pPr>
        <w:jc w:val="both"/>
        <w:rPr>
          <w:rFonts w:ascii="Times New Roman" w:hAnsi="Times New Roman" w:cs="Times New Roman"/>
        </w:rPr>
      </w:pPr>
    </w:p>
    <w:p w14:paraId="77E805CA" w14:textId="77777777" w:rsidR="00E02732" w:rsidRPr="003B46C4" w:rsidRDefault="00E02732" w:rsidP="008D40EF">
      <w:pPr>
        <w:jc w:val="both"/>
        <w:rPr>
          <w:rFonts w:ascii="Times New Roman" w:hAnsi="Times New Roman" w:cs="Times New Roman"/>
        </w:rPr>
      </w:pPr>
    </w:p>
    <w:p w14:paraId="1B33086D" w14:textId="77777777" w:rsidR="00E02732" w:rsidRPr="003B46C4" w:rsidRDefault="00E02732" w:rsidP="008D40EF">
      <w:pPr>
        <w:jc w:val="both"/>
        <w:rPr>
          <w:rFonts w:ascii="Times New Roman" w:hAnsi="Times New Roman" w:cs="Times New Roman"/>
        </w:rPr>
      </w:pPr>
    </w:p>
    <w:p w14:paraId="0FD702C2" w14:textId="77777777" w:rsidR="00E02732" w:rsidRPr="003B46C4" w:rsidRDefault="00E02732" w:rsidP="008D40EF">
      <w:pPr>
        <w:jc w:val="both"/>
        <w:rPr>
          <w:rFonts w:ascii="Times New Roman" w:hAnsi="Times New Roman" w:cs="Times New Roman"/>
        </w:rPr>
      </w:pPr>
    </w:p>
    <w:p w14:paraId="4691990E" w14:textId="77777777" w:rsidR="00E02732" w:rsidRPr="003B46C4" w:rsidRDefault="00E02732" w:rsidP="008D40EF">
      <w:pPr>
        <w:jc w:val="both"/>
        <w:rPr>
          <w:rFonts w:ascii="Times New Roman" w:hAnsi="Times New Roman" w:cs="Times New Roman"/>
        </w:rPr>
      </w:pPr>
    </w:p>
    <w:p w14:paraId="5AA979FD" w14:textId="77777777" w:rsidR="00E02732" w:rsidRPr="003B46C4" w:rsidRDefault="00E02732" w:rsidP="008D40EF">
      <w:pPr>
        <w:jc w:val="both"/>
        <w:rPr>
          <w:rFonts w:ascii="Times New Roman" w:hAnsi="Times New Roman" w:cs="Times New Roman"/>
        </w:rPr>
      </w:pPr>
    </w:p>
    <w:p w14:paraId="32B9B8D3" w14:textId="77777777" w:rsidR="00E02732" w:rsidRPr="003B46C4" w:rsidRDefault="00E02732" w:rsidP="008D40EF">
      <w:pPr>
        <w:jc w:val="both"/>
        <w:rPr>
          <w:rFonts w:ascii="Times New Roman" w:hAnsi="Times New Roman" w:cs="Times New Roman"/>
        </w:rPr>
      </w:pPr>
    </w:p>
    <w:p w14:paraId="19F44F4C" w14:textId="77777777" w:rsidR="00E02732" w:rsidRPr="003B46C4" w:rsidRDefault="00E02732" w:rsidP="008D40EF">
      <w:pPr>
        <w:jc w:val="both"/>
        <w:rPr>
          <w:rFonts w:ascii="Times New Roman" w:hAnsi="Times New Roman" w:cs="Times New Roman"/>
        </w:rPr>
      </w:pPr>
    </w:p>
    <w:p w14:paraId="4C92C584" w14:textId="77777777" w:rsidR="00E02732" w:rsidRPr="003B46C4" w:rsidRDefault="00E02732" w:rsidP="008D40EF">
      <w:pPr>
        <w:jc w:val="both"/>
        <w:rPr>
          <w:rFonts w:ascii="Times New Roman" w:hAnsi="Times New Roman" w:cs="Times New Roman"/>
        </w:rPr>
      </w:pPr>
    </w:p>
    <w:p w14:paraId="35B0278E" w14:textId="77777777" w:rsidR="00E02732" w:rsidRPr="003B46C4" w:rsidRDefault="00E02732" w:rsidP="008D40EF">
      <w:pPr>
        <w:jc w:val="both"/>
        <w:rPr>
          <w:rFonts w:ascii="Times New Roman" w:hAnsi="Times New Roman" w:cs="Times New Roman"/>
        </w:rPr>
      </w:pPr>
    </w:p>
    <w:p w14:paraId="41EA3AD1" w14:textId="77777777" w:rsidR="00E02732" w:rsidRPr="003B46C4" w:rsidRDefault="00E02732" w:rsidP="008D40EF">
      <w:pPr>
        <w:jc w:val="both"/>
        <w:rPr>
          <w:rFonts w:ascii="Times New Roman" w:hAnsi="Times New Roman" w:cs="Times New Roman"/>
        </w:rPr>
      </w:pPr>
    </w:p>
    <w:p w14:paraId="51DF41A9" w14:textId="77777777" w:rsidR="00E02732" w:rsidRPr="003B46C4" w:rsidRDefault="00E02732" w:rsidP="008D40EF">
      <w:pPr>
        <w:jc w:val="both"/>
        <w:rPr>
          <w:rFonts w:ascii="Times New Roman" w:hAnsi="Times New Roman" w:cs="Times New Roman"/>
        </w:rPr>
      </w:pPr>
    </w:p>
    <w:p w14:paraId="7CE6D326" w14:textId="77777777" w:rsidR="00E02732" w:rsidRPr="003B46C4" w:rsidRDefault="00E02732" w:rsidP="008D40EF">
      <w:pPr>
        <w:jc w:val="both"/>
        <w:rPr>
          <w:rFonts w:ascii="Times New Roman" w:hAnsi="Times New Roman" w:cs="Times New Roman"/>
        </w:rPr>
      </w:pPr>
    </w:p>
    <w:p w14:paraId="3E3F4214" w14:textId="77777777" w:rsidR="00E02732" w:rsidRPr="003B46C4" w:rsidRDefault="00E02732" w:rsidP="008D40EF">
      <w:pPr>
        <w:jc w:val="both"/>
        <w:rPr>
          <w:rFonts w:ascii="Times New Roman" w:hAnsi="Times New Roman" w:cs="Times New Roman"/>
        </w:rPr>
      </w:pPr>
    </w:p>
    <w:p w14:paraId="1BD6DB0D" w14:textId="77777777" w:rsidR="00E02732" w:rsidRPr="003B46C4" w:rsidRDefault="00E02732" w:rsidP="008D40EF">
      <w:pPr>
        <w:jc w:val="both"/>
        <w:rPr>
          <w:rFonts w:ascii="Times New Roman" w:hAnsi="Times New Roman" w:cs="Times New Roman"/>
        </w:rPr>
      </w:pPr>
    </w:p>
    <w:p w14:paraId="1C9E36C6" w14:textId="77777777" w:rsidR="00E02732" w:rsidRPr="003B46C4" w:rsidRDefault="00E02732" w:rsidP="008D40EF">
      <w:pPr>
        <w:jc w:val="both"/>
        <w:rPr>
          <w:rFonts w:ascii="Times New Roman" w:hAnsi="Times New Roman" w:cs="Times New Roman"/>
        </w:rPr>
      </w:pPr>
    </w:p>
    <w:p w14:paraId="7CA8147B" w14:textId="77777777" w:rsidR="00E02732" w:rsidRPr="003B46C4" w:rsidRDefault="00E02732" w:rsidP="008D40EF">
      <w:pPr>
        <w:jc w:val="both"/>
        <w:rPr>
          <w:rFonts w:ascii="Times New Roman" w:hAnsi="Times New Roman" w:cs="Times New Roman"/>
        </w:rPr>
      </w:pPr>
    </w:p>
    <w:p w14:paraId="737EFA09" w14:textId="7E3AA8CC" w:rsidR="00E02732" w:rsidRDefault="00E02732" w:rsidP="008D40EF">
      <w:pPr>
        <w:pStyle w:val="Heading1"/>
        <w:jc w:val="both"/>
        <w:rPr>
          <w:rFonts w:cs="Times New Roman"/>
        </w:rPr>
      </w:pPr>
      <w:bookmarkStart w:id="9" w:name="_Toc483860799"/>
      <w:bookmarkStart w:id="10" w:name="_Toc483930056"/>
      <w:bookmarkStart w:id="11" w:name="_Toc93939675"/>
      <w:r w:rsidRPr="003B46C4">
        <w:rPr>
          <w:rFonts w:cs="Times New Roman"/>
        </w:rPr>
        <w:t>Acknowledgements</w:t>
      </w:r>
      <w:bookmarkEnd w:id="9"/>
      <w:bookmarkEnd w:id="10"/>
      <w:bookmarkEnd w:id="11"/>
    </w:p>
    <w:p w14:paraId="2B6AA69A" w14:textId="35862B9A" w:rsidR="00201E71" w:rsidRDefault="00201E71" w:rsidP="00201E71"/>
    <w:p w14:paraId="694B1956" w14:textId="668E3C82" w:rsidR="00E02732" w:rsidRDefault="000E77BF" w:rsidP="008D40EF">
      <w:pPr>
        <w:jc w:val="both"/>
        <w:rPr>
          <w:rFonts w:ascii="Times New Roman" w:hAnsi="Times New Roman" w:cs="Times New Roman"/>
        </w:rPr>
      </w:pPr>
      <w:r>
        <w:rPr>
          <w:rFonts w:ascii="Times New Roman" w:hAnsi="Times New Roman" w:cs="Times New Roman"/>
        </w:rPr>
        <w:t xml:space="preserve">This project called “Maternal Mortality Rate Prediction and Advisory </w:t>
      </w:r>
      <w:r w:rsidR="00B520F2">
        <w:rPr>
          <w:rFonts w:ascii="Times New Roman" w:hAnsi="Times New Roman" w:cs="Times New Roman"/>
        </w:rPr>
        <w:t>System” is</w:t>
      </w:r>
      <w:r>
        <w:rPr>
          <w:rFonts w:ascii="Times New Roman" w:hAnsi="Times New Roman" w:cs="Times New Roman"/>
        </w:rPr>
        <w:t xml:space="preserve"> part of the Bachelors of Science in Software </w:t>
      </w:r>
      <w:r w:rsidR="00B520F2">
        <w:rPr>
          <w:rFonts w:ascii="Times New Roman" w:hAnsi="Times New Roman" w:cs="Times New Roman"/>
        </w:rPr>
        <w:t>engineering four</w:t>
      </w:r>
      <w:r>
        <w:rPr>
          <w:rFonts w:ascii="Times New Roman" w:hAnsi="Times New Roman" w:cs="Times New Roman"/>
        </w:rPr>
        <w:t xml:space="preserve"> years’ curriculum. We have tried our level best to present this information as clearly as we could so, we hope it will be understood by the widest spectrum of system developers, data analysts, data scientists</w:t>
      </w:r>
      <w:r w:rsidR="00B520F2">
        <w:rPr>
          <w:rFonts w:ascii="Times New Roman" w:hAnsi="Times New Roman" w:cs="Times New Roman"/>
        </w:rPr>
        <w:t xml:space="preserve"> and students who would use it for further research.</w:t>
      </w:r>
      <w:r>
        <w:rPr>
          <w:rFonts w:ascii="Times New Roman" w:hAnsi="Times New Roman" w:cs="Times New Roman"/>
        </w:rPr>
        <w:t xml:space="preserve"> </w:t>
      </w:r>
    </w:p>
    <w:p w14:paraId="79B43452" w14:textId="1148199D" w:rsidR="00B520F2" w:rsidRDefault="00B520F2" w:rsidP="008D40EF">
      <w:pPr>
        <w:jc w:val="both"/>
        <w:rPr>
          <w:rFonts w:ascii="Times New Roman" w:hAnsi="Times New Roman" w:cs="Times New Roman"/>
        </w:rPr>
      </w:pPr>
    </w:p>
    <w:p w14:paraId="160B5E33" w14:textId="75D3578F" w:rsidR="00B520F2" w:rsidRDefault="00B520F2" w:rsidP="008D40EF">
      <w:pPr>
        <w:jc w:val="both"/>
        <w:rPr>
          <w:rFonts w:ascii="Times New Roman" w:hAnsi="Times New Roman" w:cs="Times New Roman"/>
        </w:rPr>
      </w:pPr>
      <w:r>
        <w:rPr>
          <w:rFonts w:ascii="Times New Roman" w:hAnsi="Times New Roman" w:cs="Times New Roman"/>
        </w:rPr>
        <w:t xml:space="preserve">We </w:t>
      </w:r>
      <w:r w:rsidR="004716CF">
        <w:rPr>
          <w:rFonts w:ascii="Times New Roman" w:hAnsi="Times New Roman" w:cs="Times New Roman"/>
        </w:rPr>
        <w:t>have completed this project under supervision and guidance of Dr. Moses Ntanda.</w:t>
      </w:r>
      <w:r>
        <w:rPr>
          <w:rFonts w:ascii="Times New Roman" w:hAnsi="Times New Roman" w:cs="Times New Roman"/>
        </w:rPr>
        <w:t xml:space="preserve"> </w:t>
      </w:r>
      <w:r w:rsidR="004716CF">
        <w:rPr>
          <w:rFonts w:ascii="Times New Roman" w:hAnsi="Times New Roman" w:cs="Times New Roman"/>
        </w:rPr>
        <w:t xml:space="preserve">We would like to acknowledge his enthusiasm, knowledge, time, attention to detail and insightful comments he has always given us. </w:t>
      </w:r>
      <w:r w:rsidR="0047481A">
        <w:rPr>
          <w:rFonts w:ascii="Times New Roman" w:hAnsi="Times New Roman" w:cs="Times New Roman"/>
        </w:rPr>
        <w:t>All this combined has pushed us and helped keep us on track .</w:t>
      </w:r>
    </w:p>
    <w:p w14:paraId="64368353" w14:textId="64428251" w:rsidR="00B520F2" w:rsidRPr="003B46C4" w:rsidRDefault="00B520F2" w:rsidP="008D40EF">
      <w:pPr>
        <w:jc w:val="both"/>
        <w:rPr>
          <w:rFonts w:ascii="Times New Roman" w:hAnsi="Times New Roman" w:cs="Times New Roman"/>
        </w:rPr>
      </w:pPr>
    </w:p>
    <w:p w14:paraId="0117F201" w14:textId="77777777" w:rsidR="00E02732" w:rsidRPr="003B46C4" w:rsidRDefault="00E02732" w:rsidP="008D40EF">
      <w:pPr>
        <w:jc w:val="both"/>
        <w:rPr>
          <w:rFonts w:ascii="Times New Roman" w:hAnsi="Times New Roman" w:cs="Times New Roman"/>
        </w:rPr>
      </w:pPr>
    </w:p>
    <w:p w14:paraId="0EABCA36" w14:textId="77777777" w:rsidR="00E02732" w:rsidRPr="003B46C4" w:rsidRDefault="00E02732" w:rsidP="008D40EF">
      <w:pPr>
        <w:jc w:val="both"/>
        <w:rPr>
          <w:rFonts w:ascii="Times New Roman" w:hAnsi="Times New Roman" w:cs="Times New Roman"/>
        </w:rPr>
      </w:pPr>
    </w:p>
    <w:p w14:paraId="6F7935C9" w14:textId="77777777" w:rsidR="00E02732" w:rsidRPr="003B46C4" w:rsidRDefault="00E02732" w:rsidP="008D40EF">
      <w:pPr>
        <w:jc w:val="both"/>
        <w:rPr>
          <w:rFonts w:ascii="Times New Roman" w:hAnsi="Times New Roman" w:cs="Times New Roman"/>
        </w:rPr>
      </w:pPr>
    </w:p>
    <w:p w14:paraId="18113FE5" w14:textId="77777777" w:rsidR="00E02732" w:rsidRPr="003B46C4" w:rsidRDefault="00E02732" w:rsidP="008D40EF">
      <w:pPr>
        <w:jc w:val="both"/>
        <w:rPr>
          <w:rFonts w:ascii="Times New Roman" w:hAnsi="Times New Roman" w:cs="Times New Roman"/>
        </w:rPr>
      </w:pPr>
    </w:p>
    <w:p w14:paraId="68CCE438" w14:textId="77777777" w:rsidR="00E02732" w:rsidRPr="003B46C4" w:rsidRDefault="00E02732" w:rsidP="008D40EF">
      <w:pPr>
        <w:jc w:val="both"/>
        <w:rPr>
          <w:rFonts w:ascii="Times New Roman" w:hAnsi="Times New Roman" w:cs="Times New Roman"/>
        </w:rPr>
      </w:pPr>
    </w:p>
    <w:p w14:paraId="175C22BF" w14:textId="77777777" w:rsidR="00E02732" w:rsidRPr="003B46C4" w:rsidRDefault="00E02732" w:rsidP="008D40EF">
      <w:pPr>
        <w:jc w:val="both"/>
        <w:rPr>
          <w:rFonts w:ascii="Times New Roman" w:hAnsi="Times New Roman" w:cs="Times New Roman"/>
        </w:rPr>
      </w:pPr>
    </w:p>
    <w:p w14:paraId="44ADAA2A" w14:textId="77777777" w:rsidR="00E02732" w:rsidRPr="003B46C4" w:rsidRDefault="00E02732" w:rsidP="008D40EF">
      <w:pPr>
        <w:jc w:val="both"/>
        <w:rPr>
          <w:rFonts w:ascii="Times New Roman" w:hAnsi="Times New Roman" w:cs="Times New Roman"/>
        </w:rPr>
      </w:pPr>
    </w:p>
    <w:p w14:paraId="5565F09D" w14:textId="77777777" w:rsidR="00E02732" w:rsidRPr="003B46C4" w:rsidRDefault="00E02732" w:rsidP="008D40EF">
      <w:pPr>
        <w:jc w:val="both"/>
        <w:rPr>
          <w:rFonts w:ascii="Times New Roman" w:hAnsi="Times New Roman" w:cs="Times New Roman"/>
        </w:rPr>
      </w:pPr>
    </w:p>
    <w:p w14:paraId="42CC8B54" w14:textId="77777777" w:rsidR="00E02732" w:rsidRPr="003B46C4" w:rsidRDefault="00E02732" w:rsidP="008D40EF">
      <w:pPr>
        <w:jc w:val="both"/>
        <w:rPr>
          <w:rFonts w:ascii="Times New Roman" w:hAnsi="Times New Roman" w:cs="Times New Roman"/>
        </w:rPr>
      </w:pPr>
    </w:p>
    <w:p w14:paraId="3C09FC9E" w14:textId="77777777" w:rsidR="00E02732" w:rsidRPr="003B46C4" w:rsidRDefault="00E02732" w:rsidP="008D40EF">
      <w:pPr>
        <w:jc w:val="both"/>
        <w:rPr>
          <w:rFonts w:ascii="Times New Roman" w:hAnsi="Times New Roman" w:cs="Times New Roman"/>
        </w:rPr>
      </w:pPr>
    </w:p>
    <w:p w14:paraId="662D10D6" w14:textId="77777777" w:rsidR="00E02732" w:rsidRPr="003B46C4" w:rsidRDefault="00E02732" w:rsidP="008D40EF">
      <w:pPr>
        <w:jc w:val="both"/>
        <w:rPr>
          <w:rFonts w:ascii="Times New Roman" w:hAnsi="Times New Roman" w:cs="Times New Roman"/>
        </w:rPr>
      </w:pPr>
    </w:p>
    <w:p w14:paraId="69EBE0F8" w14:textId="77777777" w:rsidR="00E02732" w:rsidRPr="003B46C4" w:rsidRDefault="00E02732" w:rsidP="008D40EF">
      <w:pPr>
        <w:jc w:val="both"/>
        <w:rPr>
          <w:rFonts w:ascii="Times New Roman" w:hAnsi="Times New Roman" w:cs="Times New Roman"/>
        </w:rPr>
      </w:pPr>
    </w:p>
    <w:p w14:paraId="19227445" w14:textId="77777777" w:rsidR="00E02732" w:rsidRPr="003B46C4" w:rsidRDefault="00E02732" w:rsidP="008D40EF">
      <w:pPr>
        <w:jc w:val="both"/>
        <w:rPr>
          <w:rFonts w:ascii="Times New Roman" w:hAnsi="Times New Roman" w:cs="Times New Roman"/>
        </w:rPr>
      </w:pPr>
    </w:p>
    <w:p w14:paraId="59D33D4D" w14:textId="77777777" w:rsidR="00E02732" w:rsidRPr="003B46C4" w:rsidRDefault="00E02732" w:rsidP="008D40EF">
      <w:pPr>
        <w:jc w:val="both"/>
        <w:rPr>
          <w:rFonts w:ascii="Times New Roman" w:hAnsi="Times New Roman" w:cs="Times New Roman"/>
        </w:rPr>
      </w:pPr>
    </w:p>
    <w:p w14:paraId="17E3A2B2" w14:textId="77777777" w:rsidR="00E02732" w:rsidRPr="003B46C4" w:rsidRDefault="00E02732" w:rsidP="008D40EF">
      <w:pPr>
        <w:jc w:val="both"/>
        <w:rPr>
          <w:rFonts w:ascii="Times New Roman" w:hAnsi="Times New Roman" w:cs="Times New Roman"/>
        </w:rPr>
      </w:pPr>
    </w:p>
    <w:p w14:paraId="12E53379" w14:textId="77777777" w:rsidR="00E02732" w:rsidRPr="003B46C4" w:rsidRDefault="00E02732" w:rsidP="008D40EF">
      <w:pPr>
        <w:jc w:val="both"/>
        <w:rPr>
          <w:rFonts w:ascii="Times New Roman" w:hAnsi="Times New Roman" w:cs="Times New Roman"/>
        </w:rPr>
      </w:pPr>
    </w:p>
    <w:p w14:paraId="7DF47442" w14:textId="77777777" w:rsidR="00E02732" w:rsidRPr="003B46C4" w:rsidRDefault="00E02732" w:rsidP="008D40EF">
      <w:pPr>
        <w:jc w:val="both"/>
        <w:rPr>
          <w:rFonts w:ascii="Times New Roman" w:hAnsi="Times New Roman" w:cs="Times New Roman"/>
        </w:rPr>
      </w:pPr>
    </w:p>
    <w:p w14:paraId="261CF6DF" w14:textId="77777777" w:rsidR="00E02732" w:rsidRPr="003B46C4" w:rsidRDefault="00E02732" w:rsidP="008D40EF">
      <w:pPr>
        <w:jc w:val="both"/>
        <w:rPr>
          <w:rFonts w:ascii="Times New Roman" w:hAnsi="Times New Roman" w:cs="Times New Roman"/>
        </w:rPr>
      </w:pPr>
    </w:p>
    <w:p w14:paraId="40379C42" w14:textId="77777777" w:rsidR="00E02732" w:rsidRPr="003B46C4" w:rsidRDefault="00E02732" w:rsidP="008D40EF">
      <w:pPr>
        <w:jc w:val="both"/>
        <w:rPr>
          <w:rFonts w:ascii="Times New Roman" w:hAnsi="Times New Roman" w:cs="Times New Roman"/>
        </w:rPr>
      </w:pPr>
    </w:p>
    <w:p w14:paraId="30726240" w14:textId="77777777" w:rsidR="00E02732" w:rsidRPr="003B46C4" w:rsidRDefault="00E02732" w:rsidP="008D40EF">
      <w:pPr>
        <w:jc w:val="both"/>
        <w:rPr>
          <w:rFonts w:ascii="Times New Roman" w:hAnsi="Times New Roman" w:cs="Times New Roman"/>
        </w:rPr>
      </w:pPr>
    </w:p>
    <w:p w14:paraId="2F2FF5A9" w14:textId="77777777" w:rsidR="00E02732" w:rsidRPr="003B46C4" w:rsidRDefault="00E02732" w:rsidP="008D40EF">
      <w:pPr>
        <w:jc w:val="both"/>
        <w:rPr>
          <w:rFonts w:ascii="Times New Roman" w:hAnsi="Times New Roman" w:cs="Times New Roman"/>
        </w:rPr>
      </w:pPr>
    </w:p>
    <w:p w14:paraId="5DF02803" w14:textId="77777777" w:rsidR="00E02732" w:rsidRPr="003B46C4" w:rsidRDefault="00E02732" w:rsidP="008D40EF">
      <w:pPr>
        <w:jc w:val="both"/>
        <w:rPr>
          <w:rFonts w:ascii="Times New Roman" w:hAnsi="Times New Roman" w:cs="Times New Roman"/>
        </w:rPr>
      </w:pPr>
    </w:p>
    <w:p w14:paraId="613BF033" w14:textId="77777777" w:rsidR="00E02732" w:rsidRPr="003B46C4" w:rsidRDefault="00E02732" w:rsidP="008D40EF">
      <w:pPr>
        <w:jc w:val="both"/>
        <w:rPr>
          <w:rFonts w:ascii="Times New Roman" w:hAnsi="Times New Roman" w:cs="Times New Roman"/>
        </w:rPr>
      </w:pPr>
    </w:p>
    <w:p w14:paraId="537AD10F" w14:textId="77777777" w:rsidR="00E02732" w:rsidRPr="003B46C4" w:rsidRDefault="00E02732" w:rsidP="008D40EF">
      <w:pPr>
        <w:jc w:val="both"/>
        <w:rPr>
          <w:rFonts w:ascii="Times New Roman" w:hAnsi="Times New Roman" w:cs="Times New Roman"/>
        </w:rPr>
      </w:pPr>
    </w:p>
    <w:p w14:paraId="29B301F2" w14:textId="77777777" w:rsidR="00E02732" w:rsidRPr="003B46C4" w:rsidRDefault="00E02732" w:rsidP="008D40EF">
      <w:pPr>
        <w:jc w:val="both"/>
        <w:rPr>
          <w:rFonts w:ascii="Times New Roman" w:hAnsi="Times New Roman" w:cs="Times New Roman"/>
        </w:rPr>
      </w:pPr>
    </w:p>
    <w:p w14:paraId="535E5E0E" w14:textId="77777777" w:rsidR="00E02732" w:rsidRPr="003B46C4" w:rsidRDefault="00E02732" w:rsidP="008D40EF">
      <w:pPr>
        <w:jc w:val="both"/>
        <w:rPr>
          <w:rFonts w:ascii="Times New Roman" w:hAnsi="Times New Roman" w:cs="Times New Roman"/>
        </w:rPr>
      </w:pPr>
    </w:p>
    <w:p w14:paraId="664B2151" w14:textId="77777777" w:rsidR="00E02732" w:rsidRPr="003B46C4" w:rsidRDefault="00E02732" w:rsidP="008D40EF">
      <w:pPr>
        <w:jc w:val="both"/>
        <w:rPr>
          <w:rFonts w:ascii="Times New Roman" w:hAnsi="Times New Roman" w:cs="Times New Roman"/>
        </w:rPr>
      </w:pPr>
    </w:p>
    <w:p w14:paraId="6B49FF48" w14:textId="77777777" w:rsidR="00E02732" w:rsidRPr="003B46C4" w:rsidRDefault="00E02732" w:rsidP="008D40EF">
      <w:pPr>
        <w:jc w:val="both"/>
        <w:rPr>
          <w:rFonts w:ascii="Times New Roman" w:hAnsi="Times New Roman" w:cs="Times New Roman"/>
        </w:rPr>
      </w:pPr>
    </w:p>
    <w:p w14:paraId="10D36BB7" w14:textId="77777777" w:rsidR="00E02732" w:rsidRPr="003B46C4" w:rsidRDefault="00E02732" w:rsidP="008D40EF">
      <w:pPr>
        <w:jc w:val="both"/>
        <w:rPr>
          <w:rFonts w:ascii="Times New Roman" w:hAnsi="Times New Roman" w:cs="Times New Roman"/>
        </w:rPr>
      </w:pPr>
    </w:p>
    <w:p w14:paraId="19D7F704" w14:textId="77777777" w:rsidR="00E02732" w:rsidRPr="003B46C4" w:rsidRDefault="00E02732" w:rsidP="008D40EF">
      <w:pPr>
        <w:jc w:val="both"/>
        <w:rPr>
          <w:rFonts w:ascii="Times New Roman" w:hAnsi="Times New Roman" w:cs="Times New Roman"/>
        </w:rPr>
      </w:pPr>
    </w:p>
    <w:p w14:paraId="0D2C1C63" w14:textId="1D5BC658" w:rsidR="00E02732" w:rsidRDefault="00E02732" w:rsidP="008D40EF">
      <w:pPr>
        <w:jc w:val="both"/>
        <w:rPr>
          <w:rFonts w:ascii="Times New Roman" w:hAnsi="Times New Roman" w:cs="Times New Roman"/>
        </w:rPr>
      </w:pPr>
    </w:p>
    <w:p w14:paraId="64D4F27C" w14:textId="39628C3F" w:rsidR="003B46C4" w:rsidRDefault="003B46C4" w:rsidP="008D40EF">
      <w:pPr>
        <w:jc w:val="both"/>
        <w:rPr>
          <w:rFonts w:ascii="Times New Roman" w:hAnsi="Times New Roman" w:cs="Times New Roman"/>
        </w:rPr>
      </w:pPr>
    </w:p>
    <w:p w14:paraId="14AB2C80" w14:textId="05D6D54A" w:rsidR="003B46C4" w:rsidRDefault="003B46C4" w:rsidP="008D40EF">
      <w:pPr>
        <w:jc w:val="both"/>
        <w:rPr>
          <w:rFonts w:ascii="Times New Roman" w:hAnsi="Times New Roman" w:cs="Times New Roman"/>
        </w:rPr>
      </w:pPr>
    </w:p>
    <w:p w14:paraId="0B5A897D" w14:textId="77777777" w:rsidR="00E02732" w:rsidRPr="003B46C4" w:rsidRDefault="00E02732" w:rsidP="008D40EF">
      <w:pPr>
        <w:pStyle w:val="Heading1"/>
        <w:jc w:val="both"/>
        <w:rPr>
          <w:rFonts w:cs="Times New Roman"/>
        </w:rPr>
      </w:pPr>
      <w:bookmarkStart w:id="12" w:name="_Toc483860800"/>
      <w:bookmarkStart w:id="13" w:name="_Toc483930057"/>
      <w:bookmarkStart w:id="14" w:name="_Toc93939676"/>
      <w:r w:rsidRPr="003B46C4">
        <w:rPr>
          <w:rFonts w:cs="Times New Roman"/>
        </w:rPr>
        <w:t>Abstract</w:t>
      </w:r>
      <w:bookmarkEnd w:id="12"/>
      <w:bookmarkEnd w:id="13"/>
      <w:bookmarkEnd w:id="14"/>
    </w:p>
    <w:p w14:paraId="2B593875" w14:textId="77777777" w:rsidR="00E02732" w:rsidRPr="003B46C4" w:rsidRDefault="00E02732" w:rsidP="008D40EF">
      <w:pPr>
        <w:jc w:val="both"/>
        <w:rPr>
          <w:rFonts w:ascii="Times New Roman" w:hAnsi="Times New Roman" w:cs="Times New Roman"/>
        </w:rPr>
      </w:pPr>
    </w:p>
    <w:p w14:paraId="18D7B540" w14:textId="77777777" w:rsidR="00E02732" w:rsidRPr="003B46C4" w:rsidRDefault="00E02732" w:rsidP="008D40EF">
      <w:pPr>
        <w:suppressAutoHyphens w:val="0"/>
        <w:spacing w:after="160" w:line="259" w:lineRule="auto"/>
        <w:jc w:val="both"/>
        <w:rPr>
          <w:rFonts w:ascii="Times New Roman" w:hAnsi="Times New Roman" w:cs="Times New Roman"/>
        </w:rPr>
      </w:pPr>
      <w:r w:rsidRPr="003B46C4">
        <w:rPr>
          <w:rFonts w:ascii="Times New Roman" w:hAnsi="Times New Roman" w:cs="Times New Roman"/>
        </w:rPr>
        <w:br w:type="page"/>
      </w:r>
    </w:p>
    <w:sdt>
      <w:sdtPr>
        <w:rPr>
          <w:rFonts w:ascii="Times New Roman" w:eastAsia="Droid Sans Fallback" w:hAnsi="Times New Roman" w:cs="Times New Roman"/>
          <w:color w:val="auto"/>
          <w:kern w:val="2"/>
          <w:sz w:val="24"/>
          <w:szCs w:val="24"/>
          <w:lang w:eastAsia="zh-CN" w:bidi="hi-IN"/>
        </w:rPr>
        <w:id w:val="879136863"/>
        <w:docPartObj>
          <w:docPartGallery w:val="Table of Contents"/>
          <w:docPartUnique/>
        </w:docPartObj>
      </w:sdtPr>
      <w:sdtEndPr>
        <w:rPr>
          <w:b/>
          <w:bCs/>
          <w:noProof/>
        </w:rPr>
      </w:sdtEndPr>
      <w:sdtContent>
        <w:p w14:paraId="03AC31AB" w14:textId="47F196D0" w:rsidR="005E0723" w:rsidRPr="003B46C4" w:rsidRDefault="005E0723">
          <w:pPr>
            <w:pStyle w:val="TOCHeading"/>
            <w:rPr>
              <w:rFonts w:ascii="Times New Roman" w:hAnsi="Times New Roman" w:cs="Times New Roman"/>
            </w:rPr>
          </w:pPr>
          <w:r w:rsidRPr="003B46C4">
            <w:rPr>
              <w:rFonts w:ascii="Times New Roman" w:hAnsi="Times New Roman" w:cs="Times New Roman"/>
            </w:rPr>
            <w:t>Contents</w:t>
          </w:r>
        </w:p>
        <w:p w14:paraId="65DE4D39" w14:textId="1FDC5287" w:rsidR="00D60838" w:rsidRDefault="005E0723">
          <w:pPr>
            <w:pStyle w:val="TOC1"/>
            <w:tabs>
              <w:tab w:val="left" w:pos="480"/>
              <w:tab w:val="right" w:leader="dot" w:pos="9350"/>
            </w:tabs>
            <w:rPr>
              <w:rFonts w:asciiTheme="minorHAnsi" w:eastAsiaTheme="minorEastAsia" w:hAnsiTheme="minorHAnsi" w:cstheme="minorBidi"/>
              <w:noProof/>
              <w:kern w:val="0"/>
              <w:sz w:val="22"/>
              <w:szCs w:val="22"/>
              <w:lang w:val="en-UG" w:eastAsia="en-UG" w:bidi="ar-SA"/>
            </w:rPr>
          </w:pPr>
          <w:r w:rsidRPr="003B46C4">
            <w:rPr>
              <w:rFonts w:ascii="Times New Roman" w:hAnsi="Times New Roman" w:cs="Times New Roman"/>
            </w:rPr>
            <w:fldChar w:fldCharType="begin"/>
          </w:r>
          <w:r w:rsidRPr="003B46C4">
            <w:rPr>
              <w:rFonts w:ascii="Times New Roman" w:hAnsi="Times New Roman" w:cs="Times New Roman"/>
            </w:rPr>
            <w:instrText xml:space="preserve"> TOC \o "1-3" \h \z \u </w:instrText>
          </w:r>
          <w:r w:rsidRPr="003B46C4">
            <w:rPr>
              <w:rFonts w:ascii="Times New Roman" w:hAnsi="Times New Roman" w:cs="Times New Roman"/>
            </w:rPr>
            <w:fldChar w:fldCharType="separate"/>
          </w:r>
          <w:hyperlink w:anchor="_Toc93939672" w:history="1">
            <w:r w:rsidR="00D60838" w:rsidRPr="00A54E41">
              <w:rPr>
                <w:rStyle w:val="Hyperlink"/>
                <w:rFonts w:cs="Times New Roman"/>
                <w:noProof/>
              </w:rPr>
              <w:t>1</w:t>
            </w:r>
            <w:r w:rsidR="00D60838">
              <w:rPr>
                <w:rFonts w:asciiTheme="minorHAnsi" w:eastAsiaTheme="minorEastAsia" w:hAnsiTheme="minorHAnsi" w:cstheme="minorBidi"/>
                <w:noProof/>
                <w:kern w:val="0"/>
                <w:sz w:val="22"/>
                <w:szCs w:val="22"/>
                <w:lang w:val="en-UG" w:eastAsia="en-UG" w:bidi="ar-SA"/>
              </w:rPr>
              <w:tab/>
            </w:r>
            <w:r w:rsidR="00D60838" w:rsidRPr="00A54E41">
              <w:rPr>
                <w:rStyle w:val="Hyperlink"/>
                <w:rFonts w:cs="Times New Roman"/>
                <w:noProof/>
              </w:rPr>
              <w:t>Declaration</w:t>
            </w:r>
            <w:r w:rsidR="00D60838">
              <w:rPr>
                <w:noProof/>
                <w:webHidden/>
              </w:rPr>
              <w:tab/>
            </w:r>
            <w:r w:rsidR="00D60838">
              <w:rPr>
                <w:noProof/>
                <w:webHidden/>
              </w:rPr>
              <w:fldChar w:fldCharType="begin"/>
            </w:r>
            <w:r w:rsidR="00D60838">
              <w:rPr>
                <w:noProof/>
                <w:webHidden/>
              </w:rPr>
              <w:instrText xml:space="preserve"> PAGEREF _Toc93939672 \h </w:instrText>
            </w:r>
            <w:r w:rsidR="00D60838">
              <w:rPr>
                <w:noProof/>
                <w:webHidden/>
              </w:rPr>
            </w:r>
            <w:r w:rsidR="00D60838">
              <w:rPr>
                <w:noProof/>
                <w:webHidden/>
              </w:rPr>
              <w:fldChar w:fldCharType="separate"/>
            </w:r>
            <w:r w:rsidR="00D60838">
              <w:rPr>
                <w:noProof/>
                <w:webHidden/>
              </w:rPr>
              <w:t>ii</w:t>
            </w:r>
            <w:r w:rsidR="00D60838">
              <w:rPr>
                <w:noProof/>
                <w:webHidden/>
              </w:rPr>
              <w:fldChar w:fldCharType="end"/>
            </w:r>
          </w:hyperlink>
        </w:p>
        <w:p w14:paraId="1C457FB7" w14:textId="75BB08D8" w:rsidR="00D60838" w:rsidRDefault="00D60838">
          <w:pPr>
            <w:pStyle w:val="TOC1"/>
            <w:tabs>
              <w:tab w:val="left" w:pos="480"/>
              <w:tab w:val="right" w:leader="dot" w:pos="9350"/>
            </w:tabs>
            <w:rPr>
              <w:rFonts w:asciiTheme="minorHAnsi" w:eastAsiaTheme="minorEastAsia" w:hAnsiTheme="minorHAnsi" w:cstheme="minorBidi"/>
              <w:noProof/>
              <w:kern w:val="0"/>
              <w:sz w:val="22"/>
              <w:szCs w:val="22"/>
              <w:lang w:val="en-UG" w:eastAsia="en-UG" w:bidi="ar-SA"/>
            </w:rPr>
          </w:pPr>
          <w:hyperlink w:anchor="_Toc93939673" w:history="1">
            <w:r w:rsidRPr="00A54E41">
              <w:rPr>
                <w:rStyle w:val="Hyperlink"/>
                <w:rFonts w:cs="Times New Roman"/>
                <w:noProof/>
              </w:rPr>
              <w:t>2</w:t>
            </w:r>
            <w:r>
              <w:rPr>
                <w:rFonts w:asciiTheme="minorHAnsi" w:eastAsiaTheme="minorEastAsia" w:hAnsiTheme="minorHAnsi" w:cstheme="minorBidi"/>
                <w:noProof/>
                <w:kern w:val="0"/>
                <w:sz w:val="22"/>
                <w:szCs w:val="22"/>
                <w:lang w:val="en-UG" w:eastAsia="en-UG" w:bidi="ar-SA"/>
              </w:rPr>
              <w:tab/>
            </w:r>
            <w:r w:rsidRPr="00A54E41">
              <w:rPr>
                <w:rStyle w:val="Hyperlink"/>
                <w:rFonts w:cs="Times New Roman"/>
                <w:noProof/>
              </w:rPr>
              <w:t>Approval</w:t>
            </w:r>
            <w:r>
              <w:rPr>
                <w:noProof/>
                <w:webHidden/>
              </w:rPr>
              <w:tab/>
            </w:r>
            <w:r>
              <w:rPr>
                <w:noProof/>
                <w:webHidden/>
              </w:rPr>
              <w:fldChar w:fldCharType="begin"/>
            </w:r>
            <w:r>
              <w:rPr>
                <w:noProof/>
                <w:webHidden/>
              </w:rPr>
              <w:instrText xml:space="preserve"> PAGEREF _Toc93939673 \h </w:instrText>
            </w:r>
            <w:r>
              <w:rPr>
                <w:noProof/>
                <w:webHidden/>
              </w:rPr>
            </w:r>
            <w:r>
              <w:rPr>
                <w:noProof/>
                <w:webHidden/>
              </w:rPr>
              <w:fldChar w:fldCharType="separate"/>
            </w:r>
            <w:r>
              <w:rPr>
                <w:noProof/>
                <w:webHidden/>
              </w:rPr>
              <w:t>iii</w:t>
            </w:r>
            <w:r>
              <w:rPr>
                <w:noProof/>
                <w:webHidden/>
              </w:rPr>
              <w:fldChar w:fldCharType="end"/>
            </w:r>
          </w:hyperlink>
        </w:p>
        <w:p w14:paraId="31415A8F" w14:textId="3AE68841" w:rsidR="00D60838" w:rsidRDefault="00D60838">
          <w:pPr>
            <w:pStyle w:val="TOC1"/>
            <w:tabs>
              <w:tab w:val="left" w:pos="480"/>
              <w:tab w:val="right" w:leader="dot" w:pos="9350"/>
            </w:tabs>
            <w:rPr>
              <w:rFonts w:asciiTheme="minorHAnsi" w:eastAsiaTheme="minorEastAsia" w:hAnsiTheme="minorHAnsi" w:cstheme="minorBidi"/>
              <w:noProof/>
              <w:kern w:val="0"/>
              <w:sz w:val="22"/>
              <w:szCs w:val="22"/>
              <w:lang w:val="en-UG" w:eastAsia="en-UG" w:bidi="ar-SA"/>
            </w:rPr>
          </w:pPr>
          <w:hyperlink w:anchor="_Toc93939674" w:history="1">
            <w:r w:rsidRPr="00A54E41">
              <w:rPr>
                <w:rStyle w:val="Hyperlink"/>
                <w:rFonts w:cs="Times New Roman"/>
                <w:noProof/>
              </w:rPr>
              <w:t>3</w:t>
            </w:r>
            <w:r>
              <w:rPr>
                <w:rFonts w:asciiTheme="minorHAnsi" w:eastAsiaTheme="minorEastAsia" w:hAnsiTheme="minorHAnsi" w:cstheme="minorBidi"/>
                <w:noProof/>
                <w:kern w:val="0"/>
                <w:sz w:val="22"/>
                <w:szCs w:val="22"/>
                <w:lang w:val="en-UG" w:eastAsia="en-UG" w:bidi="ar-SA"/>
              </w:rPr>
              <w:tab/>
            </w:r>
            <w:r w:rsidRPr="00A54E41">
              <w:rPr>
                <w:rStyle w:val="Hyperlink"/>
                <w:rFonts w:cs="Times New Roman"/>
                <w:noProof/>
              </w:rPr>
              <w:t>Dedication</w:t>
            </w:r>
            <w:r>
              <w:rPr>
                <w:noProof/>
                <w:webHidden/>
              </w:rPr>
              <w:tab/>
            </w:r>
            <w:r>
              <w:rPr>
                <w:noProof/>
                <w:webHidden/>
              </w:rPr>
              <w:fldChar w:fldCharType="begin"/>
            </w:r>
            <w:r>
              <w:rPr>
                <w:noProof/>
                <w:webHidden/>
              </w:rPr>
              <w:instrText xml:space="preserve"> PAGEREF _Toc93939674 \h </w:instrText>
            </w:r>
            <w:r>
              <w:rPr>
                <w:noProof/>
                <w:webHidden/>
              </w:rPr>
            </w:r>
            <w:r>
              <w:rPr>
                <w:noProof/>
                <w:webHidden/>
              </w:rPr>
              <w:fldChar w:fldCharType="separate"/>
            </w:r>
            <w:r>
              <w:rPr>
                <w:noProof/>
                <w:webHidden/>
              </w:rPr>
              <w:t>iv</w:t>
            </w:r>
            <w:r>
              <w:rPr>
                <w:noProof/>
                <w:webHidden/>
              </w:rPr>
              <w:fldChar w:fldCharType="end"/>
            </w:r>
          </w:hyperlink>
        </w:p>
        <w:p w14:paraId="333BF9F0" w14:textId="234F2E2D" w:rsidR="00D60838" w:rsidRDefault="00D60838">
          <w:pPr>
            <w:pStyle w:val="TOC1"/>
            <w:tabs>
              <w:tab w:val="left" w:pos="480"/>
              <w:tab w:val="right" w:leader="dot" w:pos="9350"/>
            </w:tabs>
            <w:rPr>
              <w:rFonts w:asciiTheme="minorHAnsi" w:eastAsiaTheme="minorEastAsia" w:hAnsiTheme="minorHAnsi" w:cstheme="minorBidi"/>
              <w:noProof/>
              <w:kern w:val="0"/>
              <w:sz w:val="22"/>
              <w:szCs w:val="22"/>
              <w:lang w:val="en-UG" w:eastAsia="en-UG" w:bidi="ar-SA"/>
            </w:rPr>
          </w:pPr>
          <w:hyperlink w:anchor="_Toc93939675" w:history="1">
            <w:r w:rsidRPr="00A54E41">
              <w:rPr>
                <w:rStyle w:val="Hyperlink"/>
                <w:rFonts w:cs="Times New Roman"/>
                <w:noProof/>
              </w:rPr>
              <w:t>4</w:t>
            </w:r>
            <w:r>
              <w:rPr>
                <w:rFonts w:asciiTheme="minorHAnsi" w:eastAsiaTheme="minorEastAsia" w:hAnsiTheme="minorHAnsi" w:cstheme="minorBidi"/>
                <w:noProof/>
                <w:kern w:val="0"/>
                <w:sz w:val="22"/>
                <w:szCs w:val="22"/>
                <w:lang w:val="en-UG" w:eastAsia="en-UG" w:bidi="ar-SA"/>
              </w:rPr>
              <w:tab/>
            </w:r>
            <w:r w:rsidRPr="00A54E41">
              <w:rPr>
                <w:rStyle w:val="Hyperlink"/>
                <w:rFonts w:cs="Times New Roman"/>
                <w:noProof/>
              </w:rPr>
              <w:t>Acknowledgements</w:t>
            </w:r>
            <w:r>
              <w:rPr>
                <w:noProof/>
                <w:webHidden/>
              </w:rPr>
              <w:tab/>
            </w:r>
            <w:r>
              <w:rPr>
                <w:noProof/>
                <w:webHidden/>
              </w:rPr>
              <w:fldChar w:fldCharType="begin"/>
            </w:r>
            <w:r>
              <w:rPr>
                <w:noProof/>
                <w:webHidden/>
              </w:rPr>
              <w:instrText xml:space="preserve"> PAGEREF _Toc93939675 \h </w:instrText>
            </w:r>
            <w:r>
              <w:rPr>
                <w:noProof/>
                <w:webHidden/>
              </w:rPr>
            </w:r>
            <w:r>
              <w:rPr>
                <w:noProof/>
                <w:webHidden/>
              </w:rPr>
              <w:fldChar w:fldCharType="separate"/>
            </w:r>
            <w:r>
              <w:rPr>
                <w:noProof/>
                <w:webHidden/>
              </w:rPr>
              <w:t>v</w:t>
            </w:r>
            <w:r>
              <w:rPr>
                <w:noProof/>
                <w:webHidden/>
              </w:rPr>
              <w:fldChar w:fldCharType="end"/>
            </w:r>
          </w:hyperlink>
        </w:p>
        <w:p w14:paraId="1EF04BCC" w14:textId="48AF9B87" w:rsidR="00D60838" w:rsidRDefault="00D60838">
          <w:pPr>
            <w:pStyle w:val="TOC1"/>
            <w:tabs>
              <w:tab w:val="left" w:pos="480"/>
              <w:tab w:val="right" w:leader="dot" w:pos="9350"/>
            </w:tabs>
            <w:rPr>
              <w:rFonts w:asciiTheme="minorHAnsi" w:eastAsiaTheme="minorEastAsia" w:hAnsiTheme="minorHAnsi" w:cstheme="minorBidi"/>
              <w:noProof/>
              <w:kern w:val="0"/>
              <w:sz w:val="22"/>
              <w:szCs w:val="22"/>
              <w:lang w:val="en-UG" w:eastAsia="en-UG" w:bidi="ar-SA"/>
            </w:rPr>
          </w:pPr>
          <w:hyperlink w:anchor="_Toc93939676" w:history="1">
            <w:r w:rsidRPr="00A54E41">
              <w:rPr>
                <w:rStyle w:val="Hyperlink"/>
                <w:rFonts w:cs="Times New Roman"/>
                <w:noProof/>
              </w:rPr>
              <w:t>5</w:t>
            </w:r>
            <w:r>
              <w:rPr>
                <w:rFonts w:asciiTheme="minorHAnsi" w:eastAsiaTheme="minorEastAsia" w:hAnsiTheme="minorHAnsi" w:cstheme="minorBidi"/>
                <w:noProof/>
                <w:kern w:val="0"/>
                <w:sz w:val="22"/>
                <w:szCs w:val="22"/>
                <w:lang w:val="en-UG" w:eastAsia="en-UG" w:bidi="ar-SA"/>
              </w:rPr>
              <w:tab/>
            </w:r>
            <w:r w:rsidRPr="00A54E41">
              <w:rPr>
                <w:rStyle w:val="Hyperlink"/>
                <w:rFonts w:cs="Times New Roman"/>
                <w:noProof/>
              </w:rPr>
              <w:t>Abstract</w:t>
            </w:r>
            <w:r>
              <w:rPr>
                <w:noProof/>
                <w:webHidden/>
              </w:rPr>
              <w:tab/>
            </w:r>
            <w:r>
              <w:rPr>
                <w:noProof/>
                <w:webHidden/>
              </w:rPr>
              <w:fldChar w:fldCharType="begin"/>
            </w:r>
            <w:r>
              <w:rPr>
                <w:noProof/>
                <w:webHidden/>
              </w:rPr>
              <w:instrText xml:space="preserve"> PAGEREF _Toc93939676 \h </w:instrText>
            </w:r>
            <w:r>
              <w:rPr>
                <w:noProof/>
                <w:webHidden/>
              </w:rPr>
            </w:r>
            <w:r>
              <w:rPr>
                <w:noProof/>
                <w:webHidden/>
              </w:rPr>
              <w:fldChar w:fldCharType="separate"/>
            </w:r>
            <w:r>
              <w:rPr>
                <w:noProof/>
                <w:webHidden/>
              </w:rPr>
              <w:t>vi</w:t>
            </w:r>
            <w:r>
              <w:rPr>
                <w:noProof/>
                <w:webHidden/>
              </w:rPr>
              <w:fldChar w:fldCharType="end"/>
            </w:r>
          </w:hyperlink>
        </w:p>
        <w:p w14:paraId="0398A243" w14:textId="6B06EDD5" w:rsidR="00D60838" w:rsidRDefault="00D60838">
          <w:pPr>
            <w:pStyle w:val="TOC1"/>
            <w:tabs>
              <w:tab w:val="left" w:pos="480"/>
              <w:tab w:val="right" w:leader="dot" w:pos="9350"/>
            </w:tabs>
            <w:rPr>
              <w:rFonts w:asciiTheme="minorHAnsi" w:eastAsiaTheme="minorEastAsia" w:hAnsiTheme="minorHAnsi" w:cstheme="minorBidi"/>
              <w:noProof/>
              <w:kern w:val="0"/>
              <w:sz w:val="22"/>
              <w:szCs w:val="22"/>
              <w:lang w:val="en-UG" w:eastAsia="en-UG" w:bidi="ar-SA"/>
            </w:rPr>
          </w:pPr>
          <w:hyperlink w:anchor="_Toc93939677" w:history="1">
            <w:r w:rsidRPr="00A54E41">
              <w:rPr>
                <w:rStyle w:val="Hyperlink"/>
                <w:noProof/>
              </w:rPr>
              <w:t>1</w:t>
            </w:r>
            <w:r>
              <w:rPr>
                <w:rFonts w:asciiTheme="minorHAnsi" w:eastAsiaTheme="minorEastAsia" w:hAnsiTheme="minorHAnsi" w:cstheme="minorBidi"/>
                <w:noProof/>
                <w:kern w:val="0"/>
                <w:sz w:val="22"/>
                <w:szCs w:val="22"/>
                <w:lang w:val="en-UG" w:eastAsia="en-UG" w:bidi="ar-SA"/>
              </w:rPr>
              <w:tab/>
            </w:r>
            <w:r w:rsidRPr="00A54E41">
              <w:rPr>
                <w:rStyle w:val="Hyperlink"/>
                <w:noProof/>
              </w:rPr>
              <w:t>Softwar1e Design Document</w:t>
            </w:r>
            <w:r>
              <w:rPr>
                <w:noProof/>
                <w:webHidden/>
              </w:rPr>
              <w:tab/>
            </w:r>
            <w:r>
              <w:rPr>
                <w:noProof/>
                <w:webHidden/>
              </w:rPr>
              <w:fldChar w:fldCharType="begin"/>
            </w:r>
            <w:r>
              <w:rPr>
                <w:noProof/>
                <w:webHidden/>
              </w:rPr>
              <w:instrText xml:space="preserve"> PAGEREF _Toc93939677 \h </w:instrText>
            </w:r>
            <w:r>
              <w:rPr>
                <w:noProof/>
                <w:webHidden/>
              </w:rPr>
            </w:r>
            <w:r>
              <w:rPr>
                <w:noProof/>
                <w:webHidden/>
              </w:rPr>
              <w:fldChar w:fldCharType="separate"/>
            </w:r>
            <w:r>
              <w:rPr>
                <w:noProof/>
                <w:webHidden/>
              </w:rPr>
              <w:t>1</w:t>
            </w:r>
            <w:r>
              <w:rPr>
                <w:noProof/>
                <w:webHidden/>
              </w:rPr>
              <w:fldChar w:fldCharType="end"/>
            </w:r>
          </w:hyperlink>
        </w:p>
        <w:p w14:paraId="11958CF4" w14:textId="4CDAF263"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678" w:history="1">
            <w:r w:rsidRPr="00A54E41">
              <w:rPr>
                <w:rStyle w:val="Hyperlink"/>
                <w:noProof/>
              </w:rPr>
              <w:t>1.1</w:t>
            </w:r>
            <w:r>
              <w:rPr>
                <w:rFonts w:asciiTheme="minorHAnsi" w:eastAsiaTheme="minorEastAsia" w:hAnsiTheme="minorHAnsi" w:cstheme="minorBidi"/>
                <w:noProof/>
                <w:kern w:val="0"/>
                <w:sz w:val="22"/>
                <w:szCs w:val="22"/>
                <w:lang w:val="en-UG" w:eastAsia="en-UG" w:bidi="ar-SA"/>
              </w:rPr>
              <w:tab/>
            </w:r>
            <w:r w:rsidRPr="00A54E41">
              <w:rPr>
                <w:rStyle w:val="Hyperlink"/>
                <w:noProof/>
              </w:rPr>
              <w:t>Scope</w:t>
            </w:r>
            <w:r>
              <w:rPr>
                <w:noProof/>
                <w:webHidden/>
              </w:rPr>
              <w:tab/>
            </w:r>
            <w:r>
              <w:rPr>
                <w:noProof/>
                <w:webHidden/>
              </w:rPr>
              <w:fldChar w:fldCharType="begin"/>
            </w:r>
            <w:r>
              <w:rPr>
                <w:noProof/>
                <w:webHidden/>
              </w:rPr>
              <w:instrText xml:space="preserve"> PAGEREF _Toc93939678 \h </w:instrText>
            </w:r>
            <w:r>
              <w:rPr>
                <w:noProof/>
                <w:webHidden/>
              </w:rPr>
            </w:r>
            <w:r>
              <w:rPr>
                <w:noProof/>
                <w:webHidden/>
              </w:rPr>
              <w:fldChar w:fldCharType="separate"/>
            </w:r>
            <w:r>
              <w:rPr>
                <w:noProof/>
                <w:webHidden/>
              </w:rPr>
              <w:t>1</w:t>
            </w:r>
            <w:r>
              <w:rPr>
                <w:noProof/>
                <w:webHidden/>
              </w:rPr>
              <w:fldChar w:fldCharType="end"/>
            </w:r>
          </w:hyperlink>
        </w:p>
        <w:p w14:paraId="314D315A" w14:textId="7B7648B9"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679" w:history="1">
            <w:r w:rsidRPr="00A54E41">
              <w:rPr>
                <w:rStyle w:val="Hyperlink"/>
                <w:noProof/>
              </w:rPr>
              <w:t>1.2</w:t>
            </w:r>
            <w:r>
              <w:rPr>
                <w:rFonts w:asciiTheme="minorHAnsi" w:eastAsiaTheme="minorEastAsia" w:hAnsiTheme="minorHAnsi" w:cstheme="minorBidi"/>
                <w:noProof/>
                <w:kern w:val="0"/>
                <w:sz w:val="22"/>
                <w:szCs w:val="22"/>
                <w:lang w:val="en-UG" w:eastAsia="en-UG" w:bidi="ar-SA"/>
              </w:rPr>
              <w:tab/>
            </w:r>
            <w:r w:rsidRPr="00A54E41">
              <w:rPr>
                <w:rStyle w:val="Hyperlink"/>
                <w:noProof/>
              </w:rPr>
              <w:t>Overview</w:t>
            </w:r>
            <w:r>
              <w:rPr>
                <w:noProof/>
                <w:webHidden/>
              </w:rPr>
              <w:tab/>
            </w:r>
            <w:r>
              <w:rPr>
                <w:noProof/>
                <w:webHidden/>
              </w:rPr>
              <w:fldChar w:fldCharType="begin"/>
            </w:r>
            <w:r>
              <w:rPr>
                <w:noProof/>
                <w:webHidden/>
              </w:rPr>
              <w:instrText xml:space="preserve"> PAGEREF _Toc93939679 \h </w:instrText>
            </w:r>
            <w:r>
              <w:rPr>
                <w:noProof/>
                <w:webHidden/>
              </w:rPr>
            </w:r>
            <w:r>
              <w:rPr>
                <w:noProof/>
                <w:webHidden/>
              </w:rPr>
              <w:fldChar w:fldCharType="separate"/>
            </w:r>
            <w:r>
              <w:rPr>
                <w:noProof/>
                <w:webHidden/>
              </w:rPr>
              <w:t>2</w:t>
            </w:r>
            <w:r>
              <w:rPr>
                <w:noProof/>
                <w:webHidden/>
              </w:rPr>
              <w:fldChar w:fldCharType="end"/>
            </w:r>
          </w:hyperlink>
        </w:p>
        <w:p w14:paraId="796B12D2" w14:textId="165A79B1"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680" w:history="1">
            <w:r w:rsidRPr="00A54E41">
              <w:rPr>
                <w:rStyle w:val="Hyperlink"/>
                <w:noProof/>
              </w:rPr>
              <w:t>1.3</w:t>
            </w:r>
            <w:r>
              <w:rPr>
                <w:rFonts w:asciiTheme="minorHAnsi" w:eastAsiaTheme="minorEastAsia" w:hAnsiTheme="minorHAnsi" w:cstheme="minorBidi"/>
                <w:noProof/>
                <w:kern w:val="0"/>
                <w:sz w:val="22"/>
                <w:szCs w:val="22"/>
                <w:lang w:val="en-UG" w:eastAsia="en-UG" w:bidi="ar-SA"/>
              </w:rPr>
              <w:tab/>
            </w:r>
            <w:r w:rsidRPr="00A54E41">
              <w:rPr>
                <w:rStyle w:val="Hyperlink"/>
                <w:noProof/>
              </w:rPr>
              <w:t>Reference material</w:t>
            </w:r>
            <w:r>
              <w:rPr>
                <w:noProof/>
                <w:webHidden/>
              </w:rPr>
              <w:tab/>
            </w:r>
            <w:r>
              <w:rPr>
                <w:noProof/>
                <w:webHidden/>
              </w:rPr>
              <w:fldChar w:fldCharType="begin"/>
            </w:r>
            <w:r>
              <w:rPr>
                <w:noProof/>
                <w:webHidden/>
              </w:rPr>
              <w:instrText xml:space="preserve"> PAGEREF _Toc93939680 \h </w:instrText>
            </w:r>
            <w:r>
              <w:rPr>
                <w:noProof/>
                <w:webHidden/>
              </w:rPr>
            </w:r>
            <w:r>
              <w:rPr>
                <w:noProof/>
                <w:webHidden/>
              </w:rPr>
              <w:fldChar w:fldCharType="separate"/>
            </w:r>
            <w:r>
              <w:rPr>
                <w:noProof/>
                <w:webHidden/>
              </w:rPr>
              <w:t>2</w:t>
            </w:r>
            <w:r>
              <w:rPr>
                <w:noProof/>
                <w:webHidden/>
              </w:rPr>
              <w:fldChar w:fldCharType="end"/>
            </w:r>
          </w:hyperlink>
        </w:p>
        <w:p w14:paraId="1BBE0D49" w14:textId="6FD523FE"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681" w:history="1">
            <w:r w:rsidRPr="00A54E41">
              <w:rPr>
                <w:rStyle w:val="Hyperlink"/>
                <w:noProof/>
              </w:rPr>
              <w:t>1.4</w:t>
            </w:r>
            <w:r>
              <w:rPr>
                <w:rFonts w:asciiTheme="minorHAnsi" w:eastAsiaTheme="minorEastAsia" w:hAnsiTheme="minorHAnsi" w:cstheme="minorBidi"/>
                <w:noProof/>
                <w:kern w:val="0"/>
                <w:sz w:val="22"/>
                <w:szCs w:val="22"/>
                <w:lang w:val="en-UG" w:eastAsia="en-UG" w:bidi="ar-SA"/>
              </w:rPr>
              <w:tab/>
            </w:r>
            <w:r w:rsidRPr="00A54E41">
              <w:rPr>
                <w:rStyle w:val="Hyperlink"/>
                <w:noProof/>
              </w:rPr>
              <w:t>System Overview</w:t>
            </w:r>
            <w:r>
              <w:rPr>
                <w:noProof/>
                <w:webHidden/>
              </w:rPr>
              <w:tab/>
            </w:r>
            <w:r>
              <w:rPr>
                <w:noProof/>
                <w:webHidden/>
              </w:rPr>
              <w:fldChar w:fldCharType="begin"/>
            </w:r>
            <w:r>
              <w:rPr>
                <w:noProof/>
                <w:webHidden/>
              </w:rPr>
              <w:instrText xml:space="preserve"> PAGEREF _Toc93939681 \h </w:instrText>
            </w:r>
            <w:r>
              <w:rPr>
                <w:noProof/>
                <w:webHidden/>
              </w:rPr>
            </w:r>
            <w:r>
              <w:rPr>
                <w:noProof/>
                <w:webHidden/>
              </w:rPr>
              <w:fldChar w:fldCharType="separate"/>
            </w:r>
            <w:r>
              <w:rPr>
                <w:noProof/>
                <w:webHidden/>
              </w:rPr>
              <w:t>2</w:t>
            </w:r>
            <w:r>
              <w:rPr>
                <w:noProof/>
                <w:webHidden/>
              </w:rPr>
              <w:fldChar w:fldCharType="end"/>
            </w:r>
          </w:hyperlink>
        </w:p>
        <w:p w14:paraId="65105AE5" w14:textId="7A9469DF"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682" w:history="1">
            <w:r w:rsidRPr="00A54E41">
              <w:rPr>
                <w:rStyle w:val="Hyperlink"/>
                <w:noProof/>
                <w:lang w:val="en-GB"/>
              </w:rPr>
              <w:t>1.5</w:t>
            </w:r>
            <w:r>
              <w:rPr>
                <w:rFonts w:asciiTheme="minorHAnsi" w:eastAsiaTheme="minorEastAsia" w:hAnsiTheme="minorHAnsi" w:cstheme="minorBidi"/>
                <w:noProof/>
                <w:kern w:val="0"/>
                <w:sz w:val="22"/>
                <w:szCs w:val="22"/>
                <w:lang w:val="en-UG" w:eastAsia="en-UG" w:bidi="ar-SA"/>
              </w:rPr>
              <w:tab/>
            </w:r>
            <w:r w:rsidRPr="00A54E41">
              <w:rPr>
                <w:rStyle w:val="Hyperlink"/>
                <w:noProof/>
                <w:lang w:val="en-GB"/>
              </w:rPr>
              <w:t>SYSTEM ARCHITECTURE</w:t>
            </w:r>
            <w:r>
              <w:rPr>
                <w:noProof/>
                <w:webHidden/>
              </w:rPr>
              <w:tab/>
            </w:r>
            <w:r>
              <w:rPr>
                <w:noProof/>
                <w:webHidden/>
              </w:rPr>
              <w:fldChar w:fldCharType="begin"/>
            </w:r>
            <w:r>
              <w:rPr>
                <w:noProof/>
                <w:webHidden/>
              </w:rPr>
              <w:instrText xml:space="preserve"> PAGEREF _Toc93939682 \h </w:instrText>
            </w:r>
            <w:r>
              <w:rPr>
                <w:noProof/>
                <w:webHidden/>
              </w:rPr>
            </w:r>
            <w:r>
              <w:rPr>
                <w:noProof/>
                <w:webHidden/>
              </w:rPr>
              <w:fldChar w:fldCharType="separate"/>
            </w:r>
            <w:r>
              <w:rPr>
                <w:noProof/>
                <w:webHidden/>
              </w:rPr>
              <w:t>3</w:t>
            </w:r>
            <w:r>
              <w:rPr>
                <w:noProof/>
                <w:webHidden/>
              </w:rPr>
              <w:fldChar w:fldCharType="end"/>
            </w:r>
          </w:hyperlink>
        </w:p>
        <w:p w14:paraId="3F7BF7EE" w14:textId="505167A0" w:rsidR="00D60838" w:rsidRDefault="00D60838">
          <w:pPr>
            <w:pStyle w:val="TOC3"/>
            <w:tabs>
              <w:tab w:val="left" w:pos="1320"/>
              <w:tab w:val="right" w:leader="dot" w:pos="9350"/>
            </w:tabs>
            <w:rPr>
              <w:rFonts w:asciiTheme="minorHAnsi" w:eastAsiaTheme="minorEastAsia" w:hAnsiTheme="minorHAnsi" w:cstheme="minorBidi"/>
              <w:noProof/>
              <w:kern w:val="0"/>
              <w:sz w:val="22"/>
              <w:szCs w:val="22"/>
              <w:lang w:val="en-UG" w:eastAsia="en-UG" w:bidi="ar-SA"/>
            </w:rPr>
          </w:pPr>
          <w:hyperlink w:anchor="_Toc93939683" w:history="1">
            <w:r w:rsidRPr="00A54E41">
              <w:rPr>
                <w:rStyle w:val="Hyperlink"/>
                <w:noProof/>
              </w:rPr>
              <w:t>1.5.1</w:t>
            </w:r>
            <w:r>
              <w:rPr>
                <w:rFonts w:asciiTheme="minorHAnsi" w:eastAsiaTheme="minorEastAsia" w:hAnsiTheme="minorHAnsi" w:cstheme="minorBidi"/>
                <w:noProof/>
                <w:kern w:val="0"/>
                <w:sz w:val="22"/>
                <w:szCs w:val="22"/>
                <w:lang w:val="en-UG" w:eastAsia="en-UG" w:bidi="ar-SA"/>
              </w:rPr>
              <w:tab/>
            </w:r>
            <w:r w:rsidRPr="00A54E41">
              <w:rPr>
                <w:rStyle w:val="Hyperlink"/>
                <w:noProof/>
              </w:rPr>
              <w:t>Architectural Design</w:t>
            </w:r>
            <w:r>
              <w:rPr>
                <w:noProof/>
                <w:webHidden/>
              </w:rPr>
              <w:tab/>
            </w:r>
            <w:r>
              <w:rPr>
                <w:noProof/>
                <w:webHidden/>
              </w:rPr>
              <w:fldChar w:fldCharType="begin"/>
            </w:r>
            <w:r>
              <w:rPr>
                <w:noProof/>
                <w:webHidden/>
              </w:rPr>
              <w:instrText xml:space="preserve"> PAGEREF _Toc93939683 \h </w:instrText>
            </w:r>
            <w:r>
              <w:rPr>
                <w:noProof/>
                <w:webHidden/>
              </w:rPr>
            </w:r>
            <w:r>
              <w:rPr>
                <w:noProof/>
                <w:webHidden/>
              </w:rPr>
              <w:fldChar w:fldCharType="separate"/>
            </w:r>
            <w:r>
              <w:rPr>
                <w:noProof/>
                <w:webHidden/>
              </w:rPr>
              <w:t>3</w:t>
            </w:r>
            <w:r>
              <w:rPr>
                <w:noProof/>
                <w:webHidden/>
              </w:rPr>
              <w:fldChar w:fldCharType="end"/>
            </w:r>
          </w:hyperlink>
        </w:p>
        <w:p w14:paraId="11E33F27" w14:textId="0D14749D"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684" w:history="1">
            <w:r w:rsidRPr="00A54E41">
              <w:rPr>
                <w:rStyle w:val="Hyperlink"/>
                <w:noProof/>
              </w:rPr>
              <w:t>1.6</w:t>
            </w:r>
            <w:r>
              <w:rPr>
                <w:rFonts w:asciiTheme="minorHAnsi" w:eastAsiaTheme="minorEastAsia" w:hAnsiTheme="minorHAnsi" w:cstheme="minorBidi"/>
                <w:noProof/>
                <w:kern w:val="0"/>
                <w:sz w:val="22"/>
                <w:szCs w:val="22"/>
                <w:lang w:val="en-UG" w:eastAsia="en-UG" w:bidi="ar-SA"/>
              </w:rPr>
              <w:tab/>
            </w:r>
            <w:r w:rsidRPr="00A54E41">
              <w:rPr>
                <w:rStyle w:val="Hyperlink"/>
                <w:noProof/>
              </w:rPr>
              <w:t>Decomposition Description</w:t>
            </w:r>
            <w:r>
              <w:rPr>
                <w:noProof/>
                <w:webHidden/>
              </w:rPr>
              <w:tab/>
            </w:r>
            <w:r>
              <w:rPr>
                <w:noProof/>
                <w:webHidden/>
              </w:rPr>
              <w:fldChar w:fldCharType="begin"/>
            </w:r>
            <w:r>
              <w:rPr>
                <w:noProof/>
                <w:webHidden/>
              </w:rPr>
              <w:instrText xml:space="preserve"> PAGEREF _Toc93939684 \h </w:instrText>
            </w:r>
            <w:r>
              <w:rPr>
                <w:noProof/>
                <w:webHidden/>
              </w:rPr>
            </w:r>
            <w:r>
              <w:rPr>
                <w:noProof/>
                <w:webHidden/>
              </w:rPr>
              <w:fldChar w:fldCharType="separate"/>
            </w:r>
            <w:r>
              <w:rPr>
                <w:noProof/>
                <w:webHidden/>
              </w:rPr>
              <w:t>5</w:t>
            </w:r>
            <w:r>
              <w:rPr>
                <w:noProof/>
                <w:webHidden/>
              </w:rPr>
              <w:fldChar w:fldCharType="end"/>
            </w:r>
          </w:hyperlink>
        </w:p>
        <w:p w14:paraId="55FA7EE7" w14:textId="7EFC4512" w:rsidR="00D60838" w:rsidRDefault="00D60838">
          <w:pPr>
            <w:pStyle w:val="TOC3"/>
            <w:tabs>
              <w:tab w:val="left" w:pos="1320"/>
              <w:tab w:val="right" w:leader="dot" w:pos="9350"/>
            </w:tabs>
            <w:rPr>
              <w:rFonts w:asciiTheme="minorHAnsi" w:eastAsiaTheme="minorEastAsia" w:hAnsiTheme="minorHAnsi" w:cstheme="minorBidi"/>
              <w:noProof/>
              <w:kern w:val="0"/>
              <w:sz w:val="22"/>
              <w:szCs w:val="22"/>
              <w:lang w:val="en-UG" w:eastAsia="en-UG" w:bidi="ar-SA"/>
            </w:rPr>
          </w:pPr>
          <w:hyperlink w:anchor="_Toc93939685" w:history="1">
            <w:r w:rsidRPr="00A54E41">
              <w:rPr>
                <w:rStyle w:val="Hyperlink"/>
                <w:rFonts w:eastAsia="Calibri"/>
                <w:noProof/>
              </w:rPr>
              <w:t>1.6.1</w:t>
            </w:r>
            <w:r>
              <w:rPr>
                <w:rFonts w:asciiTheme="minorHAnsi" w:eastAsiaTheme="minorEastAsia" w:hAnsiTheme="minorHAnsi" w:cstheme="minorBidi"/>
                <w:noProof/>
                <w:kern w:val="0"/>
                <w:sz w:val="22"/>
                <w:szCs w:val="22"/>
                <w:lang w:val="en-UG" w:eastAsia="en-UG" w:bidi="ar-SA"/>
              </w:rPr>
              <w:tab/>
            </w:r>
            <w:r w:rsidRPr="00A54E41">
              <w:rPr>
                <w:rStyle w:val="Hyperlink"/>
                <w:rFonts w:eastAsia="Calibri"/>
                <w:noProof/>
              </w:rPr>
              <w:t>Analysis and prediction subsystem</w:t>
            </w:r>
            <w:r>
              <w:rPr>
                <w:noProof/>
                <w:webHidden/>
              </w:rPr>
              <w:tab/>
            </w:r>
            <w:r>
              <w:rPr>
                <w:noProof/>
                <w:webHidden/>
              </w:rPr>
              <w:fldChar w:fldCharType="begin"/>
            </w:r>
            <w:r>
              <w:rPr>
                <w:noProof/>
                <w:webHidden/>
              </w:rPr>
              <w:instrText xml:space="preserve"> PAGEREF _Toc93939685 \h </w:instrText>
            </w:r>
            <w:r>
              <w:rPr>
                <w:noProof/>
                <w:webHidden/>
              </w:rPr>
            </w:r>
            <w:r>
              <w:rPr>
                <w:noProof/>
                <w:webHidden/>
              </w:rPr>
              <w:fldChar w:fldCharType="separate"/>
            </w:r>
            <w:r>
              <w:rPr>
                <w:noProof/>
                <w:webHidden/>
              </w:rPr>
              <w:t>5</w:t>
            </w:r>
            <w:r>
              <w:rPr>
                <w:noProof/>
                <w:webHidden/>
              </w:rPr>
              <w:fldChar w:fldCharType="end"/>
            </w:r>
          </w:hyperlink>
        </w:p>
        <w:p w14:paraId="05E3458E" w14:textId="5ED378C0"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686" w:history="1">
            <w:r w:rsidRPr="00A54E41">
              <w:rPr>
                <w:rStyle w:val="Hyperlink"/>
                <w:rFonts w:eastAsia="Calibri"/>
                <w:noProof/>
                <w:lang w:val="en-UG"/>
              </w:rPr>
              <w:t>1.7</w:t>
            </w:r>
            <w:r>
              <w:rPr>
                <w:rFonts w:asciiTheme="minorHAnsi" w:eastAsiaTheme="minorEastAsia" w:hAnsiTheme="minorHAnsi" w:cstheme="minorBidi"/>
                <w:noProof/>
                <w:kern w:val="0"/>
                <w:sz w:val="22"/>
                <w:szCs w:val="22"/>
                <w:lang w:val="en-UG" w:eastAsia="en-UG" w:bidi="ar-SA"/>
              </w:rPr>
              <w:tab/>
            </w:r>
            <w:r w:rsidRPr="00A54E41">
              <w:rPr>
                <w:rStyle w:val="Hyperlink"/>
                <w:rFonts w:eastAsia="Calibri"/>
                <w:noProof/>
                <w:shd w:val="clear" w:color="auto" w:fill="FFFFFF"/>
                <w:lang w:val="en-UG"/>
              </w:rPr>
              <w:t>Advisory subsystem</w:t>
            </w:r>
            <w:r>
              <w:rPr>
                <w:noProof/>
                <w:webHidden/>
              </w:rPr>
              <w:tab/>
            </w:r>
            <w:r>
              <w:rPr>
                <w:noProof/>
                <w:webHidden/>
              </w:rPr>
              <w:fldChar w:fldCharType="begin"/>
            </w:r>
            <w:r>
              <w:rPr>
                <w:noProof/>
                <w:webHidden/>
              </w:rPr>
              <w:instrText xml:space="preserve"> PAGEREF _Toc93939686 \h </w:instrText>
            </w:r>
            <w:r>
              <w:rPr>
                <w:noProof/>
                <w:webHidden/>
              </w:rPr>
            </w:r>
            <w:r>
              <w:rPr>
                <w:noProof/>
                <w:webHidden/>
              </w:rPr>
              <w:fldChar w:fldCharType="separate"/>
            </w:r>
            <w:r>
              <w:rPr>
                <w:noProof/>
                <w:webHidden/>
              </w:rPr>
              <w:t>7</w:t>
            </w:r>
            <w:r>
              <w:rPr>
                <w:noProof/>
                <w:webHidden/>
              </w:rPr>
              <w:fldChar w:fldCharType="end"/>
            </w:r>
          </w:hyperlink>
        </w:p>
        <w:p w14:paraId="7AEFFFB2" w14:textId="2FD16AE5" w:rsidR="00D60838" w:rsidRDefault="00D60838">
          <w:pPr>
            <w:pStyle w:val="TOC3"/>
            <w:tabs>
              <w:tab w:val="left" w:pos="1320"/>
              <w:tab w:val="right" w:leader="dot" w:pos="9350"/>
            </w:tabs>
            <w:rPr>
              <w:rFonts w:asciiTheme="minorHAnsi" w:eastAsiaTheme="minorEastAsia" w:hAnsiTheme="minorHAnsi" w:cstheme="minorBidi"/>
              <w:noProof/>
              <w:kern w:val="0"/>
              <w:sz w:val="22"/>
              <w:szCs w:val="22"/>
              <w:lang w:val="en-UG" w:eastAsia="en-UG" w:bidi="ar-SA"/>
            </w:rPr>
          </w:pPr>
          <w:hyperlink w:anchor="_Toc93939687" w:history="1">
            <w:r w:rsidRPr="00A54E41">
              <w:rPr>
                <w:rStyle w:val="Hyperlink"/>
                <w:noProof/>
              </w:rPr>
              <w:t>1.7.1</w:t>
            </w:r>
            <w:r>
              <w:rPr>
                <w:rFonts w:asciiTheme="minorHAnsi" w:eastAsiaTheme="minorEastAsia" w:hAnsiTheme="minorHAnsi" w:cstheme="minorBidi"/>
                <w:noProof/>
                <w:kern w:val="0"/>
                <w:sz w:val="22"/>
                <w:szCs w:val="22"/>
                <w:lang w:val="en-UG" w:eastAsia="en-UG" w:bidi="ar-SA"/>
              </w:rPr>
              <w:tab/>
            </w:r>
            <w:r w:rsidRPr="00A54E41">
              <w:rPr>
                <w:rStyle w:val="Hyperlink"/>
                <w:noProof/>
              </w:rPr>
              <w:t>Design Rationale</w:t>
            </w:r>
            <w:r>
              <w:rPr>
                <w:noProof/>
                <w:webHidden/>
              </w:rPr>
              <w:tab/>
            </w:r>
            <w:r>
              <w:rPr>
                <w:noProof/>
                <w:webHidden/>
              </w:rPr>
              <w:fldChar w:fldCharType="begin"/>
            </w:r>
            <w:r>
              <w:rPr>
                <w:noProof/>
                <w:webHidden/>
              </w:rPr>
              <w:instrText xml:space="preserve"> PAGEREF _Toc93939687 \h </w:instrText>
            </w:r>
            <w:r>
              <w:rPr>
                <w:noProof/>
                <w:webHidden/>
              </w:rPr>
            </w:r>
            <w:r>
              <w:rPr>
                <w:noProof/>
                <w:webHidden/>
              </w:rPr>
              <w:fldChar w:fldCharType="separate"/>
            </w:r>
            <w:r>
              <w:rPr>
                <w:noProof/>
                <w:webHidden/>
              </w:rPr>
              <w:t>8</w:t>
            </w:r>
            <w:r>
              <w:rPr>
                <w:noProof/>
                <w:webHidden/>
              </w:rPr>
              <w:fldChar w:fldCharType="end"/>
            </w:r>
          </w:hyperlink>
        </w:p>
        <w:p w14:paraId="643148D2" w14:textId="75567FC9"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688" w:history="1">
            <w:r w:rsidRPr="00A54E41">
              <w:rPr>
                <w:rStyle w:val="Hyperlink"/>
                <w:noProof/>
              </w:rPr>
              <w:t>1.8</w:t>
            </w:r>
            <w:r>
              <w:rPr>
                <w:rFonts w:asciiTheme="minorHAnsi" w:eastAsiaTheme="minorEastAsia" w:hAnsiTheme="minorHAnsi" w:cstheme="minorBidi"/>
                <w:noProof/>
                <w:kern w:val="0"/>
                <w:sz w:val="22"/>
                <w:szCs w:val="22"/>
                <w:lang w:val="en-UG" w:eastAsia="en-UG" w:bidi="ar-SA"/>
              </w:rPr>
              <w:tab/>
            </w:r>
            <w:r w:rsidRPr="00A54E41">
              <w:rPr>
                <w:rStyle w:val="Hyperlink"/>
                <w:noProof/>
              </w:rPr>
              <w:t>DATA DESIGN</w:t>
            </w:r>
            <w:r>
              <w:rPr>
                <w:noProof/>
                <w:webHidden/>
              </w:rPr>
              <w:tab/>
            </w:r>
            <w:r>
              <w:rPr>
                <w:noProof/>
                <w:webHidden/>
              </w:rPr>
              <w:fldChar w:fldCharType="begin"/>
            </w:r>
            <w:r>
              <w:rPr>
                <w:noProof/>
                <w:webHidden/>
              </w:rPr>
              <w:instrText xml:space="preserve"> PAGEREF _Toc93939688 \h </w:instrText>
            </w:r>
            <w:r>
              <w:rPr>
                <w:noProof/>
                <w:webHidden/>
              </w:rPr>
            </w:r>
            <w:r>
              <w:rPr>
                <w:noProof/>
                <w:webHidden/>
              </w:rPr>
              <w:fldChar w:fldCharType="separate"/>
            </w:r>
            <w:r>
              <w:rPr>
                <w:noProof/>
                <w:webHidden/>
              </w:rPr>
              <w:t>8</w:t>
            </w:r>
            <w:r>
              <w:rPr>
                <w:noProof/>
                <w:webHidden/>
              </w:rPr>
              <w:fldChar w:fldCharType="end"/>
            </w:r>
          </w:hyperlink>
        </w:p>
        <w:p w14:paraId="51C3958D" w14:textId="4F96799E" w:rsidR="00D60838" w:rsidRDefault="00D60838">
          <w:pPr>
            <w:pStyle w:val="TOC3"/>
            <w:tabs>
              <w:tab w:val="left" w:pos="1320"/>
              <w:tab w:val="right" w:leader="dot" w:pos="9350"/>
            </w:tabs>
            <w:rPr>
              <w:rFonts w:asciiTheme="minorHAnsi" w:eastAsiaTheme="minorEastAsia" w:hAnsiTheme="minorHAnsi" w:cstheme="minorBidi"/>
              <w:noProof/>
              <w:kern w:val="0"/>
              <w:sz w:val="22"/>
              <w:szCs w:val="22"/>
              <w:lang w:val="en-UG" w:eastAsia="en-UG" w:bidi="ar-SA"/>
            </w:rPr>
          </w:pPr>
          <w:hyperlink w:anchor="_Toc93939689" w:history="1">
            <w:r w:rsidRPr="00A54E41">
              <w:rPr>
                <w:rStyle w:val="Hyperlink"/>
                <w:noProof/>
              </w:rPr>
              <w:t>1.8.1</w:t>
            </w:r>
            <w:r>
              <w:rPr>
                <w:rFonts w:asciiTheme="minorHAnsi" w:eastAsiaTheme="minorEastAsia" w:hAnsiTheme="minorHAnsi" w:cstheme="minorBidi"/>
                <w:noProof/>
                <w:kern w:val="0"/>
                <w:sz w:val="22"/>
                <w:szCs w:val="22"/>
                <w:lang w:val="en-UG" w:eastAsia="en-UG" w:bidi="ar-SA"/>
              </w:rPr>
              <w:tab/>
            </w:r>
            <w:r w:rsidRPr="00A54E41">
              <w:rPr>
                <w:rStyle w:val="Hyperlink"/>
                <w:noProof/>
              </w:rPr>
              <w:t>Data Description</w:t>
            </w:r>
            <w:r>
              <w:rPr>
                <w:noProof/>
                <w:webHidden/>
              </w:rPr>
              <w:tab/>
            </w:r>
            <w:r>
              <w:rPr>
                <w:noProof/>
                <w:webHidden/>
              </w:rPr>
              <w:fldChar w:fldCharType="begin"/>
            </w:r>
            <w:r>
              <w:rPr>
                <w:noProof/>
                <w:webHidden/>
              </w:rPr>
              <w:instrText xml:space="preserve"> PAGEREF _Toc93939689 \h </w:instrText>
            </w:r>
            <w:r>
              <w:rPr>
                <w:noProof/>
                <w:webHidden/>
              </w:rPr>
            </w:r>
            <w:r>
              <w:rPr>
                <w:noProof/>
                <w:webHidden/>
              </w:rPr>
              <w:fldChar w:fldCharType="separate"/>
            </w:r>
            <w:r>
              <w:rPr>
                <w:noProof/>
                <w:webHidden/>
              </w:rPr>
              <w:t>8</w:t>
            </w:r>
            <w:r>
              <w:rPr>
                <w:noProof/>
                <w:webHidden/>
              </w:rPr>
              <w:fldChar w:fldCharType="end"/>
            </w:r>
          </w:hyperlink>
        </w:p>
        <w:p w14:paraId="574D2653" w14:textId="364FEF3F"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690" w:history="1">
            <w:r w:rsidRPr="00A54E41">
              <w:rPr>
                <w:rStyle w:val="Hyperlink"/>
                <w:noProof/>
                <w:lang w:val="en-GB"/>
              </w:rPr>
              <w:t>1.9</w:t>
            </w:r>
            <w:r>
              <w:rPr>
                <w:rFonts w:asciiTheme="minorHAnsi" w:eastAsiaTheme="minorEastAsia" w:hAnsiTheme="minorHAnsi" w:cstheme="minorBidi"/>
                <w:noProof/>
                <w:kern w:val="0"/>
                <w:sz w:val="22"/>
                <w:szCs w:val="22"/>
                <w:lang w:val="en-UG" w:eastAsia="en-UG" w:bidi="ar-SA"/>
              </w:rPr>
              <w:tab/>
            </w:r>
            <w:r w:rsidRPr="00A54E41">
              <w:rPr>
                <w:rStyle w:val="Hyperlink"/>
                <w:noProof/>
                <w:lang w:val="en-GB"/>
              </w:rPr>
              <w:t>COMPONENT DESIGN</w:t>
            </w:r>
            <w:r>
              <w:rPr>
                <w:noProof/>
                <w:webHidden/>
              </w:rPr>
              <w:tab/>
            </w:r>
            <w:r>
              <w:rPr>
                <w:noProof/>
                <w:webHidden/>
              </w:rPr>
              <w:fldChar w:fldCharType="begin"/>
            </w:r>
            <w:r>
              <w:rPr>
                <w:noProof/>
                <w:webHidden/>
              </w:rPr>
              <w:instrText xml:space="preserve"> PAGEREF _Toc93939690 \h </w:instrText>
            </w:r>
            <w:r>
              <w:rPr>
                <w:noProof/>
                <w:webHidden/>
              </w:rPr>
            </w:r>
            <w:r>
              <w:rPr>
                <w:noProof/>
                <w:webHidden/>
              </w:rPr>
              <w:fldChar w:fldCharType="separate"/>
            </w:r>
            <w:r>
              <w:rPr>
                <w:noProof/>
                <w:webHidden/>
              </w:rPr>
              <w:t>9</w:t>
            </w:r>
            <w:r>
              <w:rPr>
                <w:noProof/>
                <w:webHidden/>
              </w:rPr>
              <w:fldChar w:fldCharType="end"/>
            </w:r>
          </w:hyperlink>
        </w:p>
        <w:p w14:paraId="45C431C4" w14:textId="29E7715B" w:rsidR="00D60838" w:rsidRDefault="00D60838">
          <w:pPr>
            <w:pStyle w:val="TOC3"/>
            <w:tabs>
              <w:tab w:val="left" w:pos="1320"/>
              <w:tab w:val="right" w:leader="dot" w:pos="9350"/>
            </w:tabs>
            <w:rPr>
              <w:rFonts w:asciiTheme="minorHAnsi" w:eastAsiaTheme="minorEastAsia" w:hAnsiTheme="minorHAnsi" w:cstheme="minorBidi"/>
              <w:noProof/>
              <w:kern w:val="0"/>
              <w:sz w:val="22"/>
              <w:szCs w:val="22"/>
              <w:lang w:val="en-UG" w:eastAsia="en-UG" w:bidi="ar-SA"/>
            </w:rPr>
          </w:pPr>
          <w:hyperlink w:anchor="_Toc93939691" w:history="1">
            <w:r w:rsidRPr="00A54E41">
              <w:rPr>
                <w:rStyle w:val="Hyperlink"/>
                <w:noProof/>
              </w:rPr>
              <w:t>1.9.1</w:t>
            </w:r>
            <w:r>
              <w:rPr>
                <w:rFonts w:asciiTheme="minorHAnsi" w:eastAsiaTheme="minorEastAsia" w:hAnsiTheme="minorHAnsi" w:cstheme="minorBidi"/>
                <w:noProof/>
                <w:kern w:val="0"/>
                <w:sz w:val="22"/>
                <w:szCs w:val="22"/>
                <w:lang w:val="en-UG" w:eastAsia="en-UG" w:bidi="ar-SA"/>
              </w:rPr>
              <w:tab/>
            </w:r>
            <w:r w:rsidRPr="00A54E41">
              <w:rPr>
                <w:rStyle w:val="Hyperlink"/>
                <w:noProof/>
              </w:rPr>
              <w:t>HUMAN INTERFACE DESIGN</w:t>
            </w:r>
            <w:r>
              <w:rPr>
                <w:noProof/>
                <w:webHidden/>
              </w:rPr>
              <w:tab/>
            </w:r>
            <w:r>
              <w:rPr>
                <w:noProof/>
                <w:webHidden/>
              </w:rPr>
              <w:fldChar w:fldCharType="begin"/>
            </w:r>
            <w:r>
              <w:rPr>
                <w:noProof/>
                <w:webHidden/>
              </w:rPr>
              <w:instrText xml:space="preserve"> PAGEREF _Toc93939691 \h </w:instrText>
            </w:r>
            <w:r>
              <w:rPr>
                <w:noProof/>
                <w:webHidden/>
              </w:rPr>
            </w:r>
            <w:r>
              <w:rPr>
                <w:noProof/>
                <w:webHidden/>
              </w:rPr>
              <w:fldChar w:fldCharType="separate"/>
            </w:r>
            <w:r>
              <w:rPr>
                <w:noProof/>
                <w:webHidden/>
              </w:rPr>
              <w:t>9</w:t>
            </w:r>
            <w:r>
              <w:rPr>
                <w:noProof/>
                <w:webHidden/>
              </w:rPr>
              <w:fldChar w:fldCharType="end"/>
            </w:r>
          </w:hyperlink>
        </w:p>
        <w:p w14:paraId="12B61076" w14:textId="0131DF64" w:rsidR="00D60838" w:rsidRDefault="00D60838">
          <w:pPr>
            <w:pStyle w:val="TOC1"/>
            <w:tabs>
              <w:tab w:val="left" w:pos="480"/>
              <w:tab w:val="right" w:leader="dot" w:pos="9350"/>
            </w:tabs>
            <w:rPr>
              <w:rFonts w:asciiTheme="minorHAnsi" w:eastAsiaTheme="minorEastAsia" w:hAnsiTheme="minorHAnsi" w:cstheme="minorBidi"/>
              <w:noProof/>
              <w:kern w:val="0"/>
              <w:sz w:val="22"/>
              <w:szCs w:val="22"/>
              <w:lang w:val="en-UG" w:eastAsia="en-UG" w:bidi="ar-SA"/>
            </w:rPr>
          </w:pPr>
          <w:hyperlink w:anchor="_Toc93939692" w:history="1">
            <w:r w:rsidRPr="00A54E41">
              <w:rPr>
                <w:rStyle w:val="Hyperlink"/>
                <w:noProof/>
              </w:rPr>
              <w:t>2</w:t>
            </w:r>
            <w:r>
              <w:rPr>
                <w:rFonts w:asciiTheme="minorHAnsi" w:eastAsiaTheme="minorEastAsia" w:hAnsiTheme="minorHAnsi" w:cstheme="minorBidi"/>
                <w:noProof/>
                <w:kern w:val="0"/>
                <w:sz w:val="22"/>
                <w:szCs w:val="22"/>
                <w:lang w:val="en-UG" w:eastAsia="en-UG" w:bidi="ar-SA"/>
              </w:rPr>
              <w:tab/>
            </w:r>
            <w:r w:rsidRPr="00A54E41">
              <w:rPr>
                <w:rStyle w:val="Hyperlink"/>
                <w:noProof/>
              </w:rPr>
              <w:t>Conclusion and Recommendations</w:t>
            </w:r>
            <w:r>
              <w:rPr>
                <w:noProof/>
                <w:webHidden/>
              </w:rPr>
              <w:tab/>
            </w:r>
            <w:r>
              <w:rPr>
                <w:noProof/>
                <w:webHidden/>
              </w:rPr>
              <w:fldChar w:fldCharType="begin"/>
            </w:r>
            <w:r>
              <w:rPr>
                <w:noProof/>
                <w:webHidden/>
              </w:rPr>
              <w:instrText xml:space="preserve"> PAGEREF _Toc93939692 \h </w:instrText>
            </w:r>
            <w:r>
              <w:rPr>
                <w:noProof/>
                <w:webHidden/>
              </w:rPr>
            </w:r>
            <w:r>
              <w:rPr>
                <w:noProof/>
                <w:webHidden/>
              </w:rPr>
              <w:fldChar w:fldCharType="separate"/>
            </w:r>
            <w:r>
              <w:rPr>
                <w:noProof/>
                <w:webHidden/>
              </w:rPr>
              <w:t>11</w:t>
            </w:r>
            <w:r>
              <w:rPr>
                <w:noProof/>
                <w:webHidden/>
              </w:rPr>
              <w:fldChar w:fldCharType="end"/>
            </w:r>
          </w:hyperlink>
        </w:p>
        <w:p w14:paraId="6DA233B0" w14:textId="1A30E1C9"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693" w:history="1">
            <w:r w:rsidRPr="00A54E41">
              <w:rPr>
                <w:rStyle w:val="Hyperlink"/>
                <w:noProof/>
              </w:rPr>
              <w:t>2.1</w:t>
            </w:r>
            <w:r>
              <w:rPr>
                <w:rFonts w:asciiTheme="minorHAnsi" w:eastAsiaTheme="minorEastAsia" w:hAnsiTheme="minorHAnsi" w:cstheme="minorBidi"/>
                <w:noProof/>
                <w:kern w:val="0"/>
                <w:sz w:val="22"/>
                <w:szCs w:val="22"/>
                <w:lang w:val="en-UG" w:eastAsia="en-UG" w:bidi="ar-SA"/>
              </w:rPr>
              <w:tab/>
            </w:r>
            <w:r w:rsidRPr="00A54E41">
              <w:rPr>
                <w:rStyle w:val="Hyperlink"/>
                <w:noProof/>
              </w:rPr>
              <w:t>Conclusion</w:t>
            </w:r>
            <w:r>
              <w:rPr>
                <w:noProof/>
                <w:webHidden/>
              </w:rPr>
              <w:tab/>
            </w:r>
            <w:r>
              <w:rPr>
                <w:noProof/>
                <w:webHidden/>
              </w:rPr>
              <w:fldChar w:fldCharType="begin"/>
            </w:r>
            <w:r>
              <w:rPr>
                <w:noProof/>
                <w:webHidden/>
              </w:rPr>
              <w:instrText xml:space="preserve"> PAGEREF _Toc93939693 \h </w:instrText>
            </w:r>
            <w:r>
              <w:rPr>
                <w:noProof/>
                <w:webHidden/>
              </w:rPr>
            </w:r>
            <w:r>
              <w:rPr>
                <w:noProof/>
                <w:webHidden/>
              </w:rPr>
              <w:fldChar w:fldCharType="separate"/>
            </w:r>
            <w:r>
              <w:rPr>
                <w:noProof/>
                <w:webHidden/>
              </w:rPr>
              <w:t>11</w:t>
            </w:r>
            <w:r>
              <w:rPr>
                <w:noProof/>
                <w:webHidden/>
              </w:rPr>
              <w:fldChar w:fldCharType="end"/>
            </w:r>
          </w:hyperlink>
        </w:p>
        <w:p w14:paraId="02A5E951" w14:textId="0F2851CF"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694" w:history="1">
            <w:r w:rsidRPr="00A54E41">
              <w:rPr>
                <w:rStyle w:val="Hyperlink"/>
                <w:noProof/>
              </w:rPr>
              <w:t>2.2</w:t>
            </w:r>
            <w:r>
              <w:rPr>
                <w:rFonts w:asciiTheme="minorHAnsi" w:eastAsiaTheme="minorEastAsia" w:hAnsiTheme="minorHAnsi" w:cstheme="minorBidi"/>
                <w:noProof/>
                <w:kern w:val="0"/>
                <w:sz w:val="22"/>
                <w:szCs w:val="22"/>
                <w:lang w:val="en-UG" w:eastAsia="en-UG" w:bidi="ar-SA"/>
              </w:rPr>
              <w:tab/>
            </w:r>
            <w:r w:rsidRPr="00A54E41">
              <w:rPr>
                <w:rStyle w:val="Hyperlink"/>
                <w:noProof/>
              </w:rPr>
              <w:t>Recommendations</w:t>
            </w:r>
            <w:r>
              <w:rPr>
                <w:noProof/>
                <w:webHidden/>
              </w:rPr>
              <w:tab/>
            </w:r>
            <w:r>
              <w:rPr>
                <w:noProof/>
                <w:webHidden/>
              </w:rPr>
              <w:fldChar w:fldCharType="begin"/>
            </w:r>
            <w:r>
              <w:rPr>
                <w:noProof/>
                <w:webHidden/>
              </w:rPr>
              <w:instrText xml:space="preserve"> PAGEREF _Toc93939694 \h </w:instrText>
            </w:r>
            <w:r>
              <w:rPr>
                <w:noProof/>
                <w:webHidden/>
              </w:rPr>
            </w:r>
            <w:r>
              <w:rPr>
                <w:noProof/>
                <w:webHidden/>
              </w:rPr>
              <w:fldChar w:fldCharType="separate"/>
            </w:r>
            <w:r>
              <w:rPr>
                <w:noProof/>
                <w:webHidden/>
              </w:rPr>
              <w:t>11</w:t>
            </w:r>
            <w:r>
              <w:rPr>
                <w:noProof/>
                <w:webHidden/>
              </w:rPr>
              <w:fldChar w:fldCharType="end"/>
            </w:r>
          </w:hyperlink>
        </w:p>
        <w:p w14:paraId="31F47E00" w14:textId="3EC37B67" w:rsidR="00D60838" w:rsidRDefault="00D60838">
          <w:pPr>
            <w:pStyle w:val="TOC1"/>
            <w:tabs>
              <w:tab w:val="left" w:pos="480"/>
              <w:tab w:val="right" w:leader="dot" w:pos="9350"/>
            </w:tabs>
            <w:rPr>
              <w:rFonts w:asciiTheme="minorHAnsi" w:eastAsiaTheme="minorEastAsia" w:hAnsiTheme="minorHAnsi" w:cstheme="minorBidi"/>
              <w:noProof/>
              <w:kern w:val="0"/>
              <w:sz w:val="22"/>
              <w:szCs w:val="22"/>
              <w:lang w:val="en-UG" w:eastAsia="en-UG" w:bidi="ar-SA"/>
            </w:rPr>
          </w:pPr>
          <w:hyperlink w:anchor="_Toc93939695" w:history="1">
            <w:r w:rsidRPr="00A54E41">
              <w:rPr>
                <w:rStyle w:val="Hyperlink"/>
                <w:noProof/>
              </w:rPr>
              <w:t>3</w:t>
            </w:r>
            <w:r>
              <w:rPr>
                <w:rFonts w:asciiTheme="minorHAnsi" w:eastAsiaTheme="minorEastAsia" w:hAnsiTheme="minorHAnsi" w:cstheme="minorBidi"/>
                <w:noProof/>
                <w:kern w:val="0"/>
                <w:sz w:val="22"/>
                <w:szCs w:val="22"/>
                <w:lang w:val="en-UG" w:eastAsia="en-UG" w:bidi="ar-SA"/>
              </w:rPr>
              <w:tab/>
            </w:r>
            <w:r w:rsidRPr="00A54E41">
              <w:rPr>
                <w:rStyle w:val="Hyperlink"/>
                <w:noProof/>
              </w:rPr>
              <w:t>Introduction</w:t>
            </w:r>
            <w:r>
              <w:rPr>
                <w:noProof/>
                <w:webHidden/>
              </w:rPr>
              <w:tab/>
            </w:r>
            <w:r>
              <w:rPr>
                <w:noProof/>
                <w:webHidden/>
              </w:rPr>
              <w:fldChar w:fldCharType="begin"/>
            </w:r>
            <w:r>
              <w:rPr>
                <w:noProof/>
                <w:webHidden/>
              </w:rPr>
              <w:instrText xml:space="preserve"> PAGEREF _Toc93939695 \h </w:instrText>
            </w:r>
            <w:r>
              <w:rPr>
                <w:noProof/>
                <w:webHidden/>
              </w:rPr>
            </w:r>
            <w:r>
              <w:rPr>
                <w:noProof/>
                <w:webHidden/>
              </w:rPr>
              <w:fldChar w:fldCharType="separate"/>
            </w:r>
            <w:r>
              <w:rPr>
                <w:noProof/>
                <w:webHidden/>
              </w:rPr>
              <w:t>3</w:t>
            </w:r>
            <w:r>
              <w:rPr>
                <w:noProof/>
                <w:webHidden/>
              </w:rPr>
              <w:fldChar w:fldCharType="end"/>
            </w:r>
          </w:hyperlink>
        </w:p>
        <w:p w14:paraId="0B929AF9" w14:textId="1FE2457D"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696" w:history="1">
            <w:r w:rsidRPr="00A54E41">
              <w:rPr>
                <w:rStyle w:val="Hyperlink"/>
                <w:noProof/>
              </w:rPr>
              <w:t>3.1</w:t>
            </w:r>
            <w:r>
              <w:rPr>
                <w:rFonts w:asciiTheme="minorHAnsi" w:eastAsiaTheme="minorEastAsia" w:hAnsiTheme="minorHAnsi" w:cstheme="minorBidi"/>
                <w:noProof/>
                <w:kern w:val="0"/>
                <w:sz w:val="22"/>
                <w:szCs w:val="22"/>
                <w:lang w:val="en-UG" w:eastAsia="en-UG" w:bidi="ar-SA"/>
              </w:rPr>
              <w:tab/>
            </w:r>
            <w:r w:rsidRPr="00A54E41">
              <w:rPr>
                <w:rStyle w:val="Hyperlink"/>
                <w:noProof/>
              </w:rPr>
              <w:t>Background and scope of the project</w:t>
            </w:r>
            <w:r>
              <w:rPr>
                <w:noProof/>
                <w:webHidden/>
              </w:rPr>
              <w:tab/>
            </w:r>
            <w:r>
              <w:rPr>
                <w:noProof/>
                <w:webHidden/>
              </w:rPr>
              <w:fldChar w:fldCharType="begin"/>
            </w:r>
            <w:r>
              <w:rPr>
                <w:noProof/>
                <w:webHidden/>
              </w:rPr>
              <w:instrText xml:space="preserve"> PAGEREF _Toc93939696 \h </w:instrText>
            </w:r>
            <w:r>
              <w:rPr>
                <w:noProof/>
                <w:webHidden/>
              </w:rPr>
            </w:r>
            <w:r>
              <w:rPr>
                <w:noProof/>
                <w:webHidden/>
              </w:rPr>
              <w:fldChar w:fldCharType="separate"/>
            </w:r>
            <w:r>
              <w:rPr>
                <w:noProof/>
                <w:webHidden/>
              </w:rPr>
              <w:t>3</w:t>
            </w:r>
            <w:r>
              <w:rPr>
                <w:noProof/>
                <w:webHidden/>
              </w:rPr>
              <w:fldChar w:fldCharType="end"/>
            </w:r>
          </w:hyperlink>
        </w:p>
        <w:p w14:paraId="12500C31" w14:textId="03F27EEE" w:rsidR="00D60838" w:rsidRDefault="00D60838">
          <w:pPr>
            <w:pStyle w:val="TOC1"/>
            <w:tabs>
              <w:tab w:val="left" w:pos="480"/>
              <w:tab w:val="right" w:leader="dot" w:pos="9350"/>
            </w:tabs>
            <w:rPr>
              <w:rFonts w:asciiTheme="minorHAnsi" w:eastAsiaTheme="minorEastAsia" w:hAnsiTheme="minorHAnsi" w:cstheme="minorBidi"/>
              <w:noProof/>
              <w:kern w:val="0"/>
              <w:sz w:val="22"/>
              <w:szCs w:val="22"/>
              <w:lang w:val="en-UG" w:eastAsia="en-UG" w:bidi="ar-SA"/>
            </w:rPr>
          </w:pPr>
          <w:hyperlink w:anchor="_Toc93939697" w:history="1">
            <w:r w:rsidRPr="00A54E41">
              <w:rPr>
                <w:rStyle w:val="Hyperlink"/>
                <w:rFonts w:cs="Times New Roman"/>
                <w:noProof/>
              </w:rPr>
              <w:t>4</w:t>
            </w:r>
            <w:r>
              <w:rPr>
                <w:rFonts w:asciiTheme="minorHAnsi" w:eastAsiaTheme="minorEastAsia" w:hAnsiTheme="minorHAnsi" w:cstheme="minorBidi"/>
                <w:noProof/>
                <w:kern w:val="0"/>
                <w:sz w:val="22"/>
                <w:szCs w:val="22"/>
                <w:lang w:val="en-UG" w:eastAsia="en-UG" w:bidi="ar-SA"/>
              </w:rPr>
              <w:tab/>
            </w:r>
            <w:r w:rsidRPr="00A54E41">
              <w:rPr>
                <w:rStyle w:val="Hyperlink"/>
                <w:noProof/>
              </w:rPr>
              <w:t>Overview of the document</w:t>
            </w:r>
            <w:r>
              <w:rPr>
                <w:noProof/>
                <w:webHidden/>
              </w:rPr>
              <w:tab/>
            </w:r>
            <w:r>
              <w:rPr>
                <w:noProof/>
                <w:webHidden/>
              </w:rPr>
              <w:fldChar w:fldCharType="begin"/>
            </w:r>
            <w:r>
              <w:rPr>
                <w:noProof/>
                <w:webHidden/>
              </w:rPr>
              <w:instrText xml:space="preserve"> PAGEREF _Toc93939697 \h </w:instrText>
            </w:r>
            <w:r>
              <w:rPr>
                <w:noProof/>
                <w:webHidden/>
              </w:rPr>
            </w:r>
            <w:r>
              <w:rPr>
                <w:noProof/>
                <w:webHidden/>
              </w:rPr>
              <w:fldChar w:fldCharType="separate"/>
            </w:r>
            <w:r>
              <w:rPr>
                <w:noProof/>
                <w:webHidden/>
              </w:rPr>
              <w:t>3</w:t>
            </w:r>
            <w:r>
              <w:rPr>
                <w:noProof/>
                <w:webHidden/>
              </w:rPr>
              <w:fldChar w:fldCharType="end"/>
            </w:r>
          </w:hyperlink>
        </w:p>
        <w:p w14:paraId="23F05D17" w14:textId="1606CAF6" w:rsidR="00D60838" w:rsidRDefault="00D60838">
          <w:pPr>
            <w:pStyle w:val="TOC1"/>
            <w:tabs>
              <w:tab w:val="left" w:pos="480"/>
              <w:tab w:val="right" w:leader="dot" w:pos="9350"/>
            </w:tabs>
            <w:rPr>
              <w:rFonts w:asciiTheme="minorHAnsi" w:eastAsiaTheme="minorEastAsia" w:hAnsiTheme="minorHAnsi" w:cstheme="minorBidi"/>
              <w:noProof/>
              <w:kern w:val="0"/>
              <w:sz w:val="22"/>
              <w:szCs w:val="22"/>
              <w:lang w:val="en-UG" w:eastAsia="en-UG" w:bidi="ar-SA"/>
            </w:rPr>
          </w:pPr>
          <w:hyperlink w:anchor="_Toc93939698" w:history="1">
            <w:r w:rsidRPr="00A54E41">
              <w:rPr>
                <w:rStyle w:val="Hyperlink"/>
                <w:noProof/>
              </w:rPr>
              <w:t>5</w:t>
            </w:r>
            <w:r>
              <w:rPr>
                <w:rFonts w:asciiTheme="minorHAnsi" w:eastAsiaTheme="minorEastAsia" w:hAnsiTheme="minorHAnsi" w:cstheme="minorBidi"/>
                <w:noProof/>
                <w:kern w:val="0"/>
                <w:sz w:val="22"/>
                <w:szCs w:val="22"/>
                <w:lang w:val="en-UG" w:eastAsia="en-UG" w:bidi="ar-SA"/>
              </w:rPr>
              <w:tab/>
            </w:r>
            <w:r w:rsidRPr="00A54E41">
              <w:rPr>
                <w:rStyle w:val="Hyperlink"/>
                <w:noProof/>
              </w:rPr>
              <w:t>System Specifications</w:t>
            </w:r>
            <w:r>
              <w:rPr>
                <w:noProof/>
                <w:webHidden/>
              </w:rPr>
              <w:tab/>
            </w:r>
            <w:r>
              <w:rPr>
                <w:noProof/>
                <w:webHidden/>
              </w:rPr>
              <w:fldChar w:fldCharType="begin"/>
            </w:r>
            <w:r>
              <w:rPr>
                <w:noProof/>
                <w:webHidden/>
              </w:rPr>
              <w:instrText xml:space="preserve"> PAGEREF _Toc93939698 \h </w:instrText>
            </w:r>
            <w:r>
              <w:rPr>
                <w:noProof/>
                <w:webHidden/>
              </w:rPr>
            </w:r>
            <w:r>
              <w:rPr>
                <w:noProof/>
                <w:webHidden/>
              </w:rPr>
              <w:fldChar w:fldCharType="separate"/>
            </w:r>
            <w:r>
              <w:rPr>
                <w:noProof/>
                <w:webHidden/>
              </w:rPr>
              <w:t>4</w:t>
            </w:r>
            <w:r>
              <w:rPr>
                <w:noProof/>
                <w:webHidden/>
              </w:rPr>
              <w:fldChar w:fldCharType="end"/>
            </w:r>
          </w:hyperlink>
        </w:p>
        <w:p w14:paraId="572FF20D" w14:textId="098FF3AE"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699" w:history="1">
            <w:r w:rsidRPr="00A54E41">
              <w:rPr>
                <w:rStyle w:val="Hyperlink"/>
                <w:noProof/>
              </w:rPr>
              <w:t>5.1</w:t>
            </w:r>
            <w:r>
              <w:rPr>
                <w:rFonts w:asciiTheme="minorHAnsi" w:eastAsiaTheme="minorEastAsia" w:hAnsiTheme="minorHAnsi" w:cstheme="minorBidi"/>
                <w:noProof/>
                <w:kern w:val="0"/>
                <w:sz w:val="22"/>
                <w:szCs w:val="22"/>
                <w:lang w:val="en-UG" w:eastAsia="en-UG" w:bidi="ar-SA"/>
              </w:rPr>
              <w:tab/>
            </w:r>
            <w:r w:rsidRPr="00A54E41">
              <w:rPr>
                <w:rStyle w:val="Hyperlink"/>
                <w:noProof/>
              </w:rPr>
              <w:t>Version of requirements and Version Control</w:t>
            </w:r>
            <w:r>
              <w:rPr>
                <w:noProof/>
                <w:webHidden/>
              </w:rPr>
              <w:tab/>
            </w:r>
            <w:r>
              <w:rPr>
                <w:noProof/>
                <w:webHidden/>
              </w:rPr>
              <w:fldChar w:fldCharType="begin"/>
            </w:r>
            <w:r>
              <w:rPr>
                <w:noProof/>
                <w:webHidden/>
              </w:rPr>
              <w:instrText xml:space="preserve"> PAGEREF _Toc93939699 \h </w:instrText>
            </w:r>
            <w:r>
              <w:rPr>
                <w:noProof/>
                <w:webHidden/>
              </w:rPr>
            </w:r>
            <w:r>
              <w:rPr>
                <w:noProof/>
                <w:webHidden/>
              </w:rPr>
              <w:fldChar w:fldCharType="separate"/>
            </w:r>
            <w:r>
              <w:rPr>
                <w:noProof/>
                <w:webHidden/>
              </w:rPr>
              <w:t>4</w:t>
            </w:r>
            <w:r>
              <w:rPr>
                <w:noProof/>
                <w:webHidden/>
              </w:rPr>
              <w:fldChar w:fldCharType="end"/>
            </w:r>
          </w:hyperlink>
        </w:p>
        <w:p w14:paraId="6565CD7D" w14:textId="55748FF0"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700" w:history="1">
            <w:r w:rsidRPr="00A54E41">
              <w:rPr>
                <w:rStyle w:val="Hyperlink"/>
                <w:noProof/>
              </w:rPr>
              <w:t>5.2</w:t>
            </w:r>
            <w:r>
              <w:rPr>
                <w:rFonts w:asciiTheme="minorHAnsi" w:eastAsiaTheme="minorEastAsia" w:hAnsiTheme="minorHAnsi" w:cstheme="minorBidi"/>
                <w:noProof/>
                <w:kern w:val="0"/>
                <w:sz w:val="22"/>
                <w:szCs w:val="22"/>
                <w:lang w:val="en-UG" w:eastAsia="en-UG" w:bidi="ar-SA"/>
              </w:rPr>
              <w:tab/>
            </w:r>
            <w:r w:rsidRPr="00A54E41">
              <w:rPr>
                <w:rStyle w:val="Hyperlink"/>
                <w:noProof/>
              </w:rPr>
              <w:t>Inputs</w:t>
            </w:r>
            <w:r>
              <w:rPr>
                <w:noProof/>
                <w:webHidden/>
              </w:rPr>
              <w:tab/>
            </w:r>
            <w:r>
              <w:rPr>
                <w:noProof/>
                <w:webHidden/>
              </w:rPr>
              <w:fldChar w:fldCharType="begin"/>
            </w:r>
            <w:r>
              <w:rPr>
                <w:noProof/>
                <w:webHidden/>
              </w:rPr>
              <w:instrText xml:space="preserve"> PAGEREF _Toc93939700 \h </w:instrText>
            </w:r>
            <w:r>
              <w:rPr>
                <w:noProof/>
                <w:webHidden/>
              </w:rPr>
            </w:r>
            <w:r>
              <w:rPr>
                <w:noProof/>
                <w:webHidden/>
              </w:rPr>
              <w:fldChar w:fldCharType="separate"/>
            </w:r>
            <w:r>
              <w:rPr>
                <w:noProof/>
                <w:webHidden/>
              </w:rPr>
              <w:t>4</w:t>
            </w:r>
            <w:r>
              <w:rPr>
                <w:noProof/>
                <w:webHidden/>
              </w:rPr>
              <w:fldChar w:fldCharType="end"/>
            </w:r>
          </w:hyperlink>
        </w:p>
        <w:p w14:paraId="0D891C6A" w14:textId="3482E5CD"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701" w:history="1">
            <w:r w:rsidRPr="00A54E41">
              <w:rPr>
                <w:rStyle w:val="Hyperlink"/>
                <w:noProof/>
              </w:rPr>
              <w:t>5.3</w:t>
            </w:r>
            <w:r>
              <w:rPr>
                <w:rFonts w:asciiTheme="minorHAnsi" w:eastAsiaTheme="minorEastAsia" w:hAnsiTheme="minorHAnsi" w:cstheme="minorBidi"/>
                <w:noProof/>
                <w:kern w:val="0"/>
                <w:sz w:val="22"/>
                <w:szCs w:val="22"/>
                <w:lang w:val="en-UG" w:eastAsia="en-UG" w:bidi="ar-SA"/>
              </w:rPr>
              <w:tab/>
            </w:r>
            <w:r w:rsidRPr="00A54E41">
              <w:rPr>
                <w:rStyle w:val="Hyperlink"/>
                <w:noProof/>
              </w:rPr>
              <w:t>Outputs</w:t>
            </w:r>
            <w:r>
              <w:rPr>
                <w:noProof/>
                <w:webHidden/>
              </w:rPr>
              <w:tab/>
            </w:r>
            <w:r>
              <w:rPr>
                <w:noProof/>
                <w:webHidden/>
              </w:rPr>
              <w:fldChar w:fldCharType="begin"/>
            </w:r>
            <w:r>
              <w:rPr>
                <w:noProof/>
                <w:webHidden/>
              </w:rPr>
              <w:instrText xml:space="preserve"> PAGEREF _Toc93939701 \h </w:instrText>
            </w:r>
            <w:r>
              <w:rPr>
                <w:noProof/>
                <w:webHidden/>
              </w:rPr>
            </w:r>
            <w:r>
              <w:rPr>
                <w:noProof/>
                <w:webHidden/>
              </w:rPr>
              <w:fldChar w:fldCharType="separate"/>
            </w:r>
            <w:r>
              <w:rPr>
                <w:noProof/>
                <w:webHidden/>
              </w:rPr>
              <w:t>5</w:t>
            </w:r>
            <w:r>
              <w:rPr>
                <w:noProof/>
                <w:webHidden/>
              </w:rPr>
              <w:fldChar w:fldCharType="end"/>
            </w:r>
          </w:hyperlink>
        </w:p>
        <w:p w14:paraId="6013C67A" w14:textId="7BF5E1D1"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702" w:history="1">
            <w:r w:rsidRPr="00A54E41">
              <w:rPr>
                <w:rStyle w:val="Hyperlink"/>
                <w:noProof/>
              </w:rPr>
              <w:t>5.4</w:t>
            </w:r>
            <w:r>
              <w:rPr>
                <w:rFonts w:asciiTheme="minorHAnsi" w:eastAsiaTheme="minorEastAsia" w:hAnsiTheme="minorHAnsi" w:cstheme="minorBidi"/>
                <w:noProof/>
                <w:kern w:val="0"/>
                <w:sz w:val="22"/>
                <w:szCs w:val="22"/>
                <w:lang w:val="en-UG" w:eastAsia="en-UG" w:bidi="ar-SA"/>
              </w:rPr>
              <w:tab/>
            </w:r>
            <w:r w:rsidRPr="00A54E41">
              <w:rPr>
                <w:rStyle w:val="Hyperlink"/>
                <w:noProof/>
              </w:rPr>
              <w:t>Functionality</w:t>
            </w:r>
            <w:r>
              <w:rPr>
                <w:noProof/>
                <w:webHidden/>
              </w:rPr>
              <w:tab/>
            </w:r>
            <w:r>
              <w:rPr>
                <w:noProof/>
                <w:webHidden/>
              </w:rPr>
              <w:fldChar w:fldCharType="begin"/>
            </w:r>
            <w:r>
              <w:rPr>
                <w:noProof/>
                <w:webHidden/>
              </w:rPr>
              <w:instrText xml:space="preserve"> PAGEREF _Toc93939702 \h </w:instrText>
            </w:r>
            <w:r>
              <w:rPr>
                <w:noProof/>
                <w:webHidden/>
              </w:rPr>
            </w:r>
            <w:r>
              <w:rPr>
                <w:noProof/>
                <w:webHidden/>
              </w:rPr>
              <w:fldChar w:fldCharType="separate"/>
            </w:r>
            <w:r>
              <w:rPr>
                <w:noProof/>
                <w:webHidden/>
              </w:rPr>
              <w:t>5</w:t>
            </w:r>
            <w:r>
              <w:rPr>
                <w:noProof/>
                <w:webHidden/>
              </w:rPr>
              <w:fldChar w:fldCharType="end"/>
            </w:r>
          </w:hyperlink>
        </w:p>
        <w:p w14:paraId="71B22A75" w14:textId="70DB9D64"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703" w:history="1">
            <w:r w:rsidRPr="00A54E41">
              <w:rPr>
                <w:rStyle w:val="Hyperlink"/>
                <w:noProof/>
                <w:lang w:val="en-UG"/>
              </w:rPr>
              <w:t>5.5</w:t>
            </w:r>
            <w:r>
              <w:rPr>
                <w:rFonts w:asciiTheme="minorHAnsi" w:eastAsiaTheme="minorEastAsia" w:hAnsiTheme="minorHAnsi" w:cstheme="minorBidi"/>
                <w:noProof/>
                <w:kern w:val="0"/>
                <w:sz w:val="22"/>
                <w:szCs w:val="22"/>
                <w:lang w:val="en-UG" w:eastAsia="en-UG" w:bidi="ar-SA"/>
              </w:rPr>
              <w:tab/>
            </w:r>
            <w:r w:rsidRPr="00A54E41">
              <w:rPr>
                <w:rStyle w:val="Hyperlink"/>
                <w:noProof/>
                <w:lang w:val="en-UG"/>
              </w:rPr>
              <w:t>Safety Requirements</w:t>
            </w:r>
            <w:r>
              <w:rPr>
                <w:noProof/>
                <w:webHidden/>
              </w:rPr>
              <w:tab/>
            </w:r>
            <w:r>
              <w:rPr>
                <w:noProof/>
                <w:webHidden/>
              </w:rPr>
              <w:fldChar w:fldCharType="begin"/>
            </w:r>
            <w:r>
              <w:rPr>
                <w:noProof/>
                <w:webHidden/>
              </w:rPr>
              <w:instrText xml:space="preserve"> PAGEREF _Toc93939703 \h </w:instrText>
            </w:r>
            <w:r>
              <w:rPr>
                <w:noProof/>
                <w:webHidden/>
              </w:rPr>
            </w:r>
            <w:r>
              <w:rPr>
                <w:noProof/>
                <w:webHidden/>
              </w:rPr>
              <w:fldChar w:fldCharType="separate"/>
            </w:r>
            <w:r>
              <w:rPr>
                <w:noProof/>
                <w:webHidden/>
              </w:rPr>
              <w:t>6</w:t>
            </w:r>
            <w:r>
              <w:rPr>
                <w:noProof/>
                <w:webHidden/>
              </w:rPr>
              <w:fldChar w:fldCharType="end"/>
            </w:r>
          </w:hyperlink>
        </w:p>
        <w:p w14:paraId="5B13B92C" w14:textId="0B3CD1F8"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704" w:history="1">
            <w:r w:rsidRPr="00A54E41">
              <w:rPr>
                <w:rStyle w:val="Hyperlink"/>
                <w:noProof/>
                <w:lang w:val="en-UG"/>
              </w:rPr>
              <w:t>5.6</w:t>
            </w:r>
            <w:r>
              <w:rPr>
                <w:rFonts w:asciiTheme="minorHAnsi" w:eastAsiaTheme="minorEastAsia" w:hAnsiTheme="minorHAnsi" w:cstheme="minorBidi"/>
                <w:noProof/>
                <w:kern w:val="0"/>
                <w:sz w:val="22"/>
                <w:szCs w:val="22"/>
                <w:lang w:val="en-UG" w:eastAsia="en-UG" w:bidi="ar-SA"/>
              </w:rPr>
              <w:tab/>
            </w:r>
            <w:r w:rsidRPr="00A54E41">
              <w:rPr>
                <w:rStyle w:val="Hyperlink"/>
                <w:noProof/>
                <w:lang w:val="en-UG"/>
              </w:rPr>
              <w:t>Security Requirements</w:t>
            </w:r>
            <w:r>
              <w:rPr>
                <w:noProof/>
                <w:webHidden/>
              </w:rPr>
              <w:tab/>
            </w:r>
            <w:r>
              <w:rPr>
                <w:noProof/>
                <w:webHidden/>
              </w:rPr>
              <w:fldChar w:fldCharType="begin"/>
            </w:r>
            <w:r>
              <w:rPr>
                <w:noProof/>
                <w:webHidden/>
              </w:rPr>
              <w:instrText xml:space="preserve"> PAGEREF _Toc93939704 \h </w:instrText>
            </w:r>
            <w:r>
              <w:rPr>
                <w:noProof/>
                <w:webHidden/>
              </w:rPr>
            </w:r>
            <w:r>
              <w:rPr>
                <w:noProof/>
                <w:webHidden/>
              </w:rPr>
              <w:fldChar w:fldCharType="separate"/>
            </w:r>
            <w:r>
              <w:rPr>
                <w:noProof/>
                <w:webHidden/>
              </w:rPr>
              <w:t>6</w:t>
            </w:r>
            <w:r>
              <w:rPr>
                <w:noProof/>
                <w:webHidden/>
              </w:rPr>
              <w:fldChar w:fldCharType="end"/>
            </w:r>
          </w:hyperlink>
        </w:p>
        <w:p w14:paraId="1EB3B1C4" w14:textId="274BC025"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705" w:history="1">
            <w:r w:rsidRPr="00A54E41">
              <w:rPr>
                <w:rStyle w:val="Hyperlink"/>
                <w:noProof/>
              </w:rPr>
              <w:t>5.7</w:t>
            </w:r>
            <w:r>
              <w:rPr>
                <w:rFonts w:asciiTheme="minorHAnsi" w:eastAsiaTheme="minorEastAsia" w:hAnsiTheme="minorHAnsi" w:cstheme="minorBidi"/>
                <w:noProof/>
                <w:kern w:val="0"/>
                <w:sz w:val="22"/>
                <w:szCs w:val="22"/>
                <w:lang w:val="en-UG" w:eastAsia="en-UG" w:bidi="ar-SA"/>
              </w:rPr>
              <w:tab/>
            </w:r>
            <w:r w:rsidRPr="00A54E41">
              <w:rPr>
                <w:rStyle w:val="Hyperlink"/>
                <w:noProof/>
              </w:rPr>
              <w:t>Limitations and safety</w:t>
            </w:r>
            <w:r>
              <w:rPr>
                <w:noProof/>
                <w:webHidden/>
              </w:rPr>
              <w:tab/>
            </w:r>
            <w:r>
              <w:rPr>
                <w:noProof/>
                <w:webHidden/>
              </w:rPr>
              <w:fldChar w:fldCharType="begin"/>
            </w:r>
            <w:r>
              <w:rPr>
                <w:noProof/>
                <w:webHidden/>
              </w:rPr>
              <w:instrText xml:space="preserve"> PAGEREF _Toc93939705 \h </w:instrText>
            </w:r>
            <w:r>
              <w:rPr>
                <w:noProof/>
                <w:webHidden/>
              </w:rPr>
            </w:r>
            <w:r>
              <w:rPr>
                <w:noProof/>
                <w:webHidden/>
              </w:rPr>
              <w:fldChar w:fldCharType="separate"/>
            </w:r>
            <w:r>
              <w:rPr>
                <w:noProof/>
                <w:webHidden/>
              </w:rPr>
              <w:t>6</w:t>
            </w:r>
            <w:r>
              <w:rPr>
                <w:noProof/>
                <w:webHidden/>
              </w:rPr>
              <w:fldChar w:fldCharType="end"/>
            </w:r>
          </w:hyperlink>
        </w:p>
        <w:p w14:paraId="6EB76B71" w14:textId="38C69CE5"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706" w:history="1">
            <w:r w:rsidRPr="00A54E41">
              <w:rPr>
                <w:rStyle w:val="Hyperlink"/>
                <w:noProof/>
              </w:rPr>
              <w:t>5.8</w:t>
            </w:r>
            <w:r>
              <w:rPr>
                <w:rFonts w:asciiTheme="minorHAnsi" w:eastAsiaTheme="minorEastAsia" w:hAnsiTheme="minorHAnsi" w:cstheme="minorBidi"/>
                <w:noProof/>
                <w:kern w:val="0"/>
                <w:sz w:val="22"/>
                <w:szCs w:val="22"/>
                <w:lang w:val="en-UG" w:eastAsia="en-UG" w:bidi="ar-SA"/>
              </w:rPr>
              <w:tab/>
            </w:r>
            <w:r w:rsidRPr="00A54E41">
              <w:rPr>
                <w:rStyle w:val="Hyperlink"/>
                <w:noProof/>
              </w:rPr>
              <w:t>Default settings</w:t>
            </w:r>
            <w:r>
              <w:rPr>
                <w:noProof/>
                <w:webHidden/>
              </w:rPr>
              <w:tab/>
            </w:r>
            <w:r>
              <w:rPr>
                <w:noProof/>
                <w:webHidden/>
              </w:rPr>
              <w:fldChar w:fldCharType="begin"/>
            </w:r>
            <w:r>
              <w:rPr>
                <w:noProof/>
                <w:webHidden/>
              </w:rPr>
              <w:instrText xml:space="preserve"> PAGEREF _Toc93939706 \h </w:instrText>
            </w:r>
            <w:r>
              <w:rPr>
                <w:noProof/>
                <w:webHidden/>
              </w:rPr>
            </w:r>
            <w:r>
              <w:rPr>
                <w:noProof/>
                <w:webHidden/>
              </w:rPr>
              <w:fldChar w:fldCharType="separate"/>
            </w:r>
            <w:r>
              <w:rPr>
                <w:noProof/>
                <w:webHidden/>
              </w:rPr>
              <w:t>7</w:t>
            </w:r>
            <w:r>
              <w:rPr>
                <w:noProof/>
                <w:webHidden/>
              </w:rPr>
              <w:fldChar w:fldCharType="end"/>
            </w:r>
          </w:hyperlink>
        </w:p>
        <w:p w14:paraId="0DA1B395" w14:textId="30EB33A6"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707" w:history="1">
            <w:r w:rsidRPr="00A54E41">
              <w:rPr>
                <w:rStyle w:val="Hyperlink"/>
                <w:noProof/>
                <w:lang w:val="en-UG"/>
              </w:rPr>
              <w:t>5.9</w:t>
            </w:r>
            <w:r>
              <w:rPr>
                <w:rFonts w:asciiTheme="minorHAnsi" w:eastAsiaTheme="minorEastAsia" w:hAnsiTheme="minorHAnsi" w:cstheme="minorBidi"/>
                <w:noProof/>
                <w:kern w:val="0"/>
                <w:sz w:val="22"/>
                <w:szCs w:val="22"/>
                <w:lang w:val="en-UG" w:eastAsia="en-UG" w:bidi="ar-SA"/>
              </w:rPr>
              <w:tab/>
            </w:r>
            <w:r w:rsidRPr="00A54E41">
              <w:rPr>
                <w:rStyle w:val="Hyperlink"/>
                <w:noProof/>
                <w:lang w:val="en-UG"/>
              </w:rPr>
              <w:t>Special requirements</w:t>
            </w:r>
            <w:r>
              <w:rPr>
                <w:noProof/>
                <w:webHidden/>
              </w:rPr>
              <w:tab/>
            </w:r>
            <w:r>
              <w:rPr>
                <w:noProof/>
                <w:webHidden/>
              </w:rPr>
              <w:fldChar w:fldCharType="begin"/>
            </w:r>
            <w:r>
              <w:rPr>
                <w:noProof/>
                <w:webHidden/>
              </w:rPr>
              <w:instrText xml:space="preserve"> PAGEREF _Toc93939707 \h </w:instrText>
            </w:r>
            <w:r>
              <w:rPr>
                <w:noProof/>
                <w:webHidden/>
              </w:rPr>
            </w:r>
            <w:r>
              <w:rPr>
                <w:noProof/>
                <w:webHidden/>
              </w:rPr>
              <w:fldChar w:fldCharType="separate"/>
            </w:r>
            <w:r>
              <w:rPr>
                <w:noProof/>
                <w:webHidden/>
              </w:rPr>
              <w:t>7</w:t>
            </w:r>
            <w:r>
              <w:rPr>
                <w:noProof/>
                <w:webHidden/>
              </w:rPr>
              <w:fldChar w:fldCharType="end"/>
            </w:r>
          </w:hyperlink>
        </w:p>
        <w:p w14:paraId="0F731367" w14:textId="5BE5077E" w:rsidR="00D60838" w:rsidRDefault="00D60838">
          <w:pPr>
            <w:pStyle w:val="TOC2"/>
            <w:tabs>
              <w:tab w:val="left" w:pos="1100"/>
              <w:tab w:val="right" w:leader="dot" w:pos="9350"/>
            </w:tabs>
            <w:rPr>
              <w:rFonts w:asciiTheme="minorHAnsi" w:eastAsiaTheme="minorEastAsia" w:hAnsiTheme="minorHAnsi" w:cstheme="minorBidi"/>
              <w:noProof/>
              <w:kern w:val="0"/>
              <w:sz w:val="22"/>
              <w:szCs w:val="22"/>
              <w:lang w:val="en-UG" w:eastAsia="en-UG" w:bidi="ar-SA"/>
            </w:rPr>
          </w:pPr>
          <w:hyperlink w:anchor="_Toc93939708" w:history="1">
            <w:r w:rsidRPr="00A54E41">
              <w:rPr>
                <w:rStyle w:val="Hyperlink"/>
                <w:noProof/>
                <w:lang w:val="en-UG"/>
              </w:rPr>
              <w:t>5.10</w:t>
            </w:r>
            <w:r>
              <w:rPr>
                <w:rFonts w:asciiTheme="minorHAnsi" w:eastAsiaTheme="minorEastAsia" w:hAnsiTheme="minorHAnsi" w:cstheme="minorBidi"/>
                <w:noProof/>
                <w:kern w:val="0"/>
                <w:sz w:val="22"/>
                <w:szCs w:val="22"/>
                <w:lang w:val="en-UG" w:eastAsia="en-UG" w:bidi="ar-SA"/>
              </w:rPr>
              <w:tab/>
            </w:r>
            <w:r w:rsidRPr="00A54E41">
              <w:rPr>
                <w:rStyle w:val="Hyperlink"/>
                <w:noProof/>
                <w:lang w:val="en-UG"/>
              </w:rPr>
              <w:t>Errors and alarms</w:t>
            </w:r>
            <w:r>
              <w:rPr>
                <w:noProof/>
                <w:webHidden/>
              </w:rPr>
              <w:tab/>
            </w:r>
            <w:r>
              <w:rPr>
                <w:noProof/>
                <w:webHidden/>
              </w:rPr>
              <w:fldChar w:fldCharType="begin"/>
            </w:r>
            <w:r>
              <w:rPr>
                <w:noProof/>
                <w:webHidden/>
              </w:rPr>
              <w:instrText xml:space="preserve"> PAGEREF _Toc93939708 \h </w:instrText>
            </w:r>
            <w:r>
              <w:rPr>
                <w:noProof/>
                <w:webHidden/>
              </w:rPr>
            </w:r>
            <w:r>
              <w:rPr>
                <w:noProof/>
                <w:webHidden/>
              </w:rPr>
              <w:fldChar w:fldCharType="separate"/>
            </w:r>
            <w:r>
              <w:rPr>
                <w:noProof/>
                <w:webHidden/>
              </w:rPr>
              <w:t>7</w:t>
            </w:r>
            <w:r>
              <w:rPr>
                <w:noProof/>
                <w:webHidden/>
              </w:rPr>
              <w:fldChar w:fldCharType="end"/>
            </w:r>
          </w:hyperlink>
        </w:p>
        <w:p w14:paraId="4CBC19B4" w14:textId="463569C1" w:rsidR="00D60838" w:rsidRDefault="00D60838">
          <w:pPr>
            <w:pStyle w:val="TOC1"/>
            <w:tabs>
              <w:tab w:val="left" w:pos="480"/>
              <w:tab w:val="right" w:leader="dot" w:pos="9350"/>
            </w:tabs>
            <w:rPr>
              <w:rFonts w:asciiTheme="minorHAnsi" w:eastAsiaTheme="minorEastAsia" w:hAnsiTheme="minorHAnsi" w:cstheme="minorBidi"/>
              <w:noProof/>
              <w:kern w:val="0"/>
              <w:sz w:val="22"/>
              <w:szCs w:val="22"/>
              <w:lang w:val="en-UG" w:eastAsia="en-UG" w:bidi="ar-SA"/>
            </w:rPr>
          </w:pPr>
          <w:hyperlink w:anchor="_Toc93939709" w:history="1">
            <w:r w:rsidRPr="00A54E41">
              <w:rPr>
                <w:rStyle w:val="Hyperlink"/>
                <w:rFonts w:cs="Times New Roman"/>
                <w:noProof/>
              </w:rPr>
              <w:t>6</w:t>
            </w:r>
            <w:r>
              <w:rPr>
                <w:rFonts w:asciiTheme="minorHAnsi" w:eastAsiaTheme="minorEastAsia" w:hAnsiTheme="minorHAnsi" w:cstheme="minorBidi"/>
                <w:noProof/>
                <w:kern w:val="0"/>
                <w:sz w:val="22"/>
                <w:szCs w:val="22"/>
                <w:lang w:val="en-UG" w:eastAsia="en-UG" w:bidi="ar-SA"/>
              </w:rPr>
              <w:tab/>
            </w:r>
            <w:r w:rsidRPr="00A54E41">
              <w:rPr>
                <w:rStyle w:val="Hyperlink"/>
                <w:rFonts w:cs="Times New Roman"/>
                <w:noProof/>
              </w:rPr>
              <w:t>Design output</w:t>
            </w:r>
            <w:r>
              <w:rPr>
                <w:noProof/>
                <w:webHidden/>
              </w:rPr>
              <w:tab/>
            </w:r>
            <w:r>
              <w:rPr>
                <w:noProof/>
                <w:webHidden/>
              </w:rPr>
              <w:fldChar w:fldCharType="begin"/>
            </w:r>
            <w:r>
              <w:rPr>
                <w:noProof/>
                <w:webHidden/>
              </w:rPr>
              <w:instrText xml:space="preserve"> PAGEREF _Toc93939709 \h </w:instrText>
            </w:r>
            <w:r>
              <w:rPr>
                <w:noProof/>
                <w:webHidden/>
              </w:rPr>
            </w:r>
            <w:r>
              <w:rPr>
                <w:noProof/>
                <w:webHidden/>
              </w:rPr>
              <w:fldChar w:fldCharType="separate"/>
            </w:r>
            <w:r>
              <w:rPr>
                <w:noProof/>
                <w:webHidden/>
              </w:rPr>
              <w:t>8</w:t>
            </w:r>
            <w:r>
              <w:rPr>
                <w:noProof/>
                <w:webHidden/>
              </w:rPr>
              <w:fldChar w:fldCharType="end"/>
            </w:r>
          </w:hyperlink>
        </w:p>
        <w:p w14:paraId="6732EC93" w14:textId="105C5063"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710" w:history="1">
            <w:r w:rsidRPr="00A54E41">
              <w:rPr>
                <w:rStyle w:val="Hyperlink"/>
                <w:noProof/>
              </w:rPr>
              <w:t>6.1</w:t>
            </w:r>
            <w:r>
              <w:rPr>
                <w:rFonts w:asciiTheme="minorHAnsi" w:eastAsiaTheme="minorEastAsia" w:hAnsiTheme="minorHAnsi" w:cstheme="minorBidi"/>
                <w:noProof/>
                <w:kern w:val="0"/>
                <w:sz w:val="22"/>
                <w:szCs w:val="22"/>
                <w:lang w:val="en-UG" w:eastAsia="en-UG" w:bidi="ar-SA"/>
              </w:rPr>
              <w:tab/>
            </w:r>
            <w:r w:rsidRPr="00A54E41">
              <w:rPr>
                <w:rStyle w:val="Hyperlink"/>
                <w:noProof/>
              </w:rPr>
              <w:t>Implementation (coding and compilation)</w:t>
            </w:r>
            <w:r>
              <w:rPr>
                <w:noProof/>
                <w:webHidden/>
              </w:rPr>
              <w:tab/>
            </w:r>
            <w:r>
              <w:rPr>
                <w:noProof/>
                <w:webHidden/>
              </w:rPr>
              <w:fldChar w:fldCharType="begin"/>
            </w:r>
            <w:r>
              <w:rPr>
                <w:noProof/>
                <w:webHidden/>
              </w:rPr>
              <w:instrText xml:space="preserve"> PAGEREF _Toc93939710 \h </w:instrText>
            </w:r>
            <w:r>
              <w:rPr>
                <w:noProof/>
                <w:webHidden/>
              </w:rPr>
            </w:r>
            <w:r>
              <w:rPr>
                <w:noProof/>
                <w:webHidden/>
              </w:rPr>
              <w:fldChar w:fldCharType="separate"/>
            </w:r>
            <w:r>
              <w:rPr>
                <w:noProof/>
                <w:webHidden/>
              </w:rPr>
              <w:t>8</w:t>
            </w:r>
            <w:r>
              <w:rPr>
                <w:noProof/>
                <w:webHidden/>
              </w:rPr>
              <w:fldChar w:fldCharType="end"/>
            </w:r>
          </w:hyperlink>
        </w:p>
        <w:p w14:paraId="27AAA99B" w14:textId="5EFA64AF" w:rsidR="00D60838" w:rsidRDefault="00D60838">
          <w:pPr>
            <w:pStyle w:val="TOC1"/>
            <w:tabs>
              <w:tab w:val="left" w:pos="480"/>
              <w:tab w:val="right" w:leader="dot" w:pos="9350"/>
            </w:tabs>
            <w:rPr>
              <w:rFonts w:asciiTheme="minorHAnsi" w:eastAsiaTheme="minorEastAsia" w:hAnsiTheme="minorHAnsi" w:cstheme="minorBidi"/>
              <w:noProof/>
              <w:kern w:val="0"/>
              <w:sz w:val="22"/>
              <w:szCs w:val="22"/>
              <w:lang w:val="en-UG" w:eastAsia="en-UG" w:bidi="ar-SA"/>
            </w:rPr>
          </w:pPr>
          <w:hyperlink w:anchor="_Toc93939711" w:history="1">
            <w:r w:rsidRPr="00A54E41">
              <w:rPr>
                <w:rStyle w:val="Hyperlink"/>
                <w:noProof/>
              </w:rPr>
              <w:t>7</w:t>
            </w:r>
            <w:r>
              <w:rPr>
                <w:rFonts w:asciiTheme="minorHAnsi" w:eastAsiaTheme="minorEastAsia" w:hAnsiTheme="minorHAnsi" w:cstheme="minorBidi"/>
                <w:noProof/>
                <w:kern w:val="0"/>
                <w:sz w:val="22"/>
                <w:szCs w:val="22"/>
                <w:lang w:val="en-UG" w:eastAsia="en-UG" w:bidi="ar-SA"/>
              </w:rPr>
              <w:tab/>
            </w:r>
            <w:r w:rsidRPr="00A54E41">
              <w:rPr>
                <w:rStyle w:val="Hyperlink"/>
                <w:noProof/>
              </w:rPr>
              <w:t>Documentation</w:t>
            </w:r>
            <w:r>
              <w:rPr>
                <w:noProof/>
                <w:webHidden/>
              </w:rPr>
              <w:tab/>
            </w:r>
            <w:r>
              <w:rPr>
                <w:noProof/>
                <w:webHidden/>
              </w:rPr>
              <w:fldChar w:fldCharType="begin"/>
            </w:r>
            <w:r>
              <w:rPr>
                <w:noProof/>
                <w:webHidden/>
              </w:rPr>
              <w:instrText xml:space="preserve"> PAGEREF _Toc93939711 \h </w:instrText>
            </w:r>
            <w:r>
              <w:rPr>
                <w:noProof/>
                <w:webHidden/>
              </w:rPr>
            </w:r>
            <w:r>
              <w:rPr>
                <w:noProof/>
                <w:webHidden/>
              </w:rPr>
              <w:fldChar w:fldCharType="separate"/>
            </w:r>
            <w:r>
              <w:rPr>
                <w:noProof/>
                <w:webHidden/>
              </w:rPr>
              <w:t>9</w:t>
            </w:r>
            <w:r>
              <w:rPr>
                <w:noProof/>
                <w:webHidden/>
              </w:rPr>
              <w:fldChar w:fldCharType="end"/>
            </w:r>
          </w:hyperlink>
        </w:p>
        <w:p w14:paraId="59396FDB" w14:textId="4B6A09BD" w:rsidR="00D60838" w:rsidRDefault="00D60838">
          <w:pPr>
            <w:pStyle w:val="TOC1"/>
            <w:tabs>
              <w:tab w:val="left" w:pos="480"/>
              <w:tab w:val="right" w:leader="dot" w:pos="9350"/>
            </w:tabs>
            <w:rPr>
              <w:rFonts w:asciiTheme="minorHAnsi" w:eastAsiaTheme="minorEastAsia" w:hAnsiTheme="minorHAnsi" w:cstheme="minorBidi"/>
              <w:noProof/>
              <w:kern w:val="0"/>
              <w:sz w:val="22"/>
              <w:szCs w:val="22"/>
              <w:lang w:val="en-UG" w:eastAsia="en-UG" w:bidi="ar-SA"/>
            </w:rPr>
          </w:pPr>
          <w:hyperlink w:anchor="_Toc93939712" w:history="1">
            <w:r w:rsidRPr="00A54E41">
              <w:rPr>
                <w:rStyle w:val="Hyperlink"/>
                <w:rFonts w:cs="Times New Roman"/>
                <w:noProof/>
              </w:rPr>
              <w:t>8</w:t>
            </w:r>
            <w:r>
              <w:rPr>
                <w:rFonts w:asciiTheme="minorHAnsi" w:eastAsiaTheme="minorEastAsia" w:hAnsiTheme="minorHAnsi" w:cstheme="minorBidi"/>
                <w:noProof/>
                <w:kern w:val="0"/>
                <w:sz w:val="22"/>
                <w:szCs w:val="22"/>
                <w:lang w:val="en-UG" w:eastAsia="en-UG" w:bidi="ar-SA"/>
              </w:rPr>
              <w:tab/>
            </w:r>
            <w:r w:rsidRPr="00A54E41">
              <w:rPr>
                <w:rStyle w:val="Hyperlink"/>
                <w:rFonts w:cs="Times New Roman"/>
                <w:noProof/>
              </w:rPr>
              <w:t>Inspection and testing</w:t>
            </w:r>
            <w:r>
              <w:rPr>
                <w:noProof/>
                <w:webHidden/>
              </w:rPr>
              <w:tab/>
            </w:r>
            <w:r>
              <w:rPr>
                <w:noProof/>
                <w:webHidden/>
              </w:rPr>
              <w:fldChar w:fldCharType="begin"/>
            </w:r>
            <w:r>
              <w:rPr>
                <w:noProof/>
                <w:webHidden/>
              </w:rPr>
              <w:instrText xml:space="preserve"> PAGEREF _Toc93939712 \h </w:instrText>
            </w:r>
            <w:r>
              <w:rPr>
                <w:noProof/>
                <w:webHidden/>
              </w:rPr>
            </w:r>
            <w:r>
              <w:rPr>
                <w:noProof/>
                <w:webHidden/>
              </w:rPr>
              <w:fldChar w:fldCharType="separate"/>
            </w:r>
            <w:r>
              <w:rPr>
                <w:noProof/>
                <w:webHidden/>
              </w:rPr>
              <w:t>10</w:t>
            </w:r>
            <w:r>
              <w:rPr>
                <w:noProof/>
                <w:webHidden/>
              </w:rPr>
              <w:fldChar w:fldCharType="end"/>
            </w:r>
          </w:hyperlink>
        </w:p>
        <w:p w14:paraId="0B850884" w14:textId="3804AC4E"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713" w:history="1">
            <w:r w:rsidRPr="00A54E41">
              <w:rPr>
                <w:rStyle w:val="Hyperlink"/>
                <w:rFonts w:cs="Times New Roman"/>
                <w:noProof/>
              </w:rPr>
              <w:t>8.1</w:t>
            </w:r>
            <w:r>
              <w:rPr>
                <w:rFonts w:asciiTheme="minorHAnsi" w:eastAsiaTheme="minorEastAsia" w:hAnsiTheme="minorHAnsi" w:cstheme="minorBidi"/>
                <w:noProof/>
                <w:kern w:val="0"/>
                <w:sz w:val="22"/>
                <w:szCs w:val="22"/>
                <w:lang w:val="en-UG" w:eastAsia="en-UG" w:bidi="ar-SA"/>
              </w:rPr>
              <w:tab/>
            </w:r>
            <w:r w:rsidRPr="00A54E41">
              <w:rPr>
                <w:rStyle w:val="Hyperlink"/>
                <w:rFonts w:cs="Times New Roman"/>
                <w:noProof/>
              </w:rPr>
              <w:t>Introduction</w:t>
            </w:r>
            <w:r>
              <w:rPr>
                <w:noProof/>
                <w:webHidden/>
              </w:rPr>
              <w:tab/>
            </w:r>
            <w:r>
              <w:rPr>
                <w:noProof/>
                <w:webHidden/>
              </w:rPr>
              <w:fldChar w:fldCharType="begin"/>
            </w:r>
            <w:r>
              <w:rPr>
                <w:noProof/>
                <w:webHidden/>
              </w:rPr>
              <w:instrText xml:space="preserve"> PAGEREF _Toc93939713 \h </w:instrText>
            </w:r>
            <w:r>
              <w:rPr>
                <w:noProof/>
                <w:webHidden/>
              </w:rPr>
            </w:r>
            <w:r>
              <w:rPr>
                <w:noProof/>
                <w:webHidden/>
              </w:rPr>
              <w:fldChar w:fldCharType="separate"/>
            </w:r>
            <w:r>
              <w:rPr>
                <w:noProof/>
                <w:webHidden/>
              </w:rPr>
              <w:t>10</w:t>
            </w:r>
            <w:r>
              <w:rPr>
                <w:noProof/>
                <w:webHidden/>
              </w:rPr>
              <w:fldChar w:fldCharType="end"/>
            </w:r>
          </w:hyperlink>
        </w:p>
        <w:p w14:paraId="09A46F45" w14:textId="5432C8B3"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714" w:history="1">
            <w:r w:rsidRPr="00A54E41">
              <w:rPr>
                <w:rStyle w:val="Hyperlink"/>
                <w:noProof/>
                <w:lang w:val="en-UG"/>
              </w:rPr>
              <w:t>8.2</w:t>
            </w:r>
            <w:r>
              <w:rPr>
                <w:rFonts w:asciiTheme="minorHAnsi" w:eastAsiaTheme="minorEastAsia" w:hAnsiTheme="minorHAnsi" w:cstheme="minorBidi"/>
                <w:noProof/>
                <w:kern w:val="0"/>
                <w:sz w:val="22"/>
                <w:szCs w:val="22"/>
                <w:lang w:val="en-UG" w:eastAsia="en-UG" w:bidi="ar-SA"/>
              </w:rPr>
              <w:tab/>
            </w:r>
            <w:r w:rsidRPr="00A54E41">
              <w:rPr>
                <w:rStyle w:val="Hyperlink"/>
                <w:noProof/>
                <w:lang w:val="en-UG"/>
              </w:rPr>
              <w:t>Test plan and performance</w:t>
            </w:r>
            <w:r>
              <w:rPr>
                <w:noProof/>
                <w:webHidden/>
              </w:rPr>
              <w:tab/>
            </w:r>
            <w:r>
              <w:rPr>
                <w:noProof/>
                <w:webHidden/>
              </w:rPr>
              <w:fldChar w:fldCharType="begin"/>
            </w:r>
            <w:r>
              <w:rPr>
                <w:noProof/>
                <w:webHidden/>
              </w:rPr>
              <w:instrText xml:space="preserve"> PAGEREF _Toc93939714 \h </w:instrText>
            </w:r>
            <w:r>
              <w:rPr>
                <w:noProof/>
                <w:webHidden/>
              </w:rPr>
            </w:r>
            <w:r>
              <w:rPr>
                <w:noProof/>
                <w:webHidden/>
              </w:rPr>
              <w:fldChar w:fldCharType="separate"/>
            </w:r>
            <w:r>
              <w:rPr>
                <w:noProof/>
                <w:webHidden/>
              </w:rPr>
              <w:t>13</w:t>
            </w:r>
            <w:r>
              <w:rPr>
                <w:noProof/>
                <w:webHidden/>
              </w:rPr>
              <w:fldChar w:fldCharType="end"/>
            </w:r>
          </w:hyperlink>
        </w:p>
        <w:p w14:paraId="044D7034" w14:textId="5D9D02DC" w:rsidR="00D60838" w:rsidRDefault="00D60838">
          <w:pPr>
            <w:pStyle w:val="TOC3"/>
            <w:tabs>
              <w:tab w:val="left" w:pos="1320"/>
              <w:tab w:val="right" w:leader="dot" w:pos="9350"/>
            </w:tabs>
            <w:rPr>
              <w:rFonts w:asciiTheme="minorHAnsi" w:eastAsiaTheme="minorEastAsia" w:hAnsiTheme="minorHAnsi" w:cstheme="minorBidi"/>
              <w:noProof/>
              <w:kern w:val="0"/>
              <w:sz w:val="22"/>
              <w:szCs w:val="22"/>
              <w:lang w:val="en-UG" w:eastAsia="en-UG" w:bidi="ar-SA"/>
            </w:rPr>
          </w:pPr>
          <w:hyperlink w:anchor="_Toc93939715" w:history="1">
            <w:r w:rsidRPr="00A54E41">
              <w:rPr>
                <w:rStyle w:val="Hyperlink"/>
                <w:rFonts w:cs="Times New Roman"/>
                <w:noProof/>
              </w:rPr>
              <w:t>8.2.1</w:t>
            </w:r>
            <w:r>
              <w:rPr>
                <w:rFonts w:asciiTheme="minorHAnsi" w:eastAsiaTheme="minorEastAsia" w:hAnsiTheme="minorHAnsi" w:cstheme="minorBidi"/>
                <w:noProof/>
                <w:kern w:val="0"/>
                <w:sz w:val="22"/>
                <w:szCs w:val="22"/>
                <w:lang w:val="en-UG" w:eastAsia="en-UG" w:bidi="ar-SA"/>
              </w:rPr>
              <w:tab/>
            </w:r>
            <w:r w:rsidRPr="00A54E41">
              <w:rPr>
                <w:rStyle w:val="Hyperlink"/>
                <w:rFonts w:cs="Times New Roman"/>
                <w:noProof/>
              </w:rPr>
              <w:t>Test objectives</w:t>
            </w:r>
            <w:r>
              <w:rPr>
                <w:noProof/>
                <w:webHidden/>
              </w:rPr>
              <w:tab/>
            </w:r>
            <w:r>
              <w:rPr>
                <w:noProof/>
                <w:webHidden/>
              </w:rPr>
              <w:fldChar w:fldCharType="begin"/>
            </w:r>
            <w:r>
              <w:rPr>
                <w:noProof/>
                <w:webHidden/>
              </w:rPr>
              <w:instrText xml:space="preserve"> PAGEREF _Toc93939715 \h </w:instrText>
            </w:r>
            <w:r>
              <w:rPr>
                <w:noProof/>
                <w:webHidden/>
              </w:rPr>
            </w:r>
            <w:r>
              <w:rPr>
                <w:noProof/>
                <w:webHidden/>
              </w:rPr>
              <w:fldChar w:fldCharType="separate"/>
            </w:r>
            <w:r>
              <w:rPr>
                <w:noProof/>
                <w:webHidden/>
              </w:rPr>
              <w:t>13</w:t>
            </w:r>
            <w:r>
              <w:rPr>
                <w:noProof/>
                <w:webHidden/>
              </w:rPr>
              <w:fldChar w:fldCharType="end"/>
            </w:r>
          </w:hyperlink>
        </w:p>
        <w:p w14:paraId="29D62EF8" w14:textId="409A3892" w:rsidR="00D60838" w:rsidRDefault="00D60838">
          <w:pPr>
            <w:pStyle w:val="TOC3"/>
            <w:tabs>
              <w:tab w:val="left" w:pos="1320"/>
              <w:tab w:val="right" w:leader="dot" w:pos="9350"/>
            </w:tabs>
            <w:rPr>
              <w:rFonts w:asciiTheme="minorHAnsi" w:eastAsiaTheme="minorEastAsia" w:hAnsiTheme="minorHAnsi" w:cstheme="minorBidi"/>
              <w:noProof/>
              <w:kern w:val="0"/>
              <w:sz w:val="22"/>
              <w:szCs w:val="22"/>
              <w:lang w:val="en-UG" w:eastAsia="en-UG" w:bidi="ar-SA"/>
            </w:rPr>
          </w:pPr>
          <w:hyperlink w:anchor="_Toc93939716" w:history="1">
            <w:r w:rsidRPr="00A54E41">
              <w:rPr>
                <w:rStyle w:val="Hyperlink"/>
                <w:rFonts w:cs="Times New Roman"/>
                <w:noProof/>
              </w:rPr>
              <w:t>8.2.2</w:t>
            </w:r>
            <w:r>
              <w:rPr>
                <w:rFonts w:asciiTheme="minorHAnsi" w:eastAsiaTheme="minorEastAsia" w:hAnsiTheme="minorHAnsi" w:cstheme="minorBidi"/>
                <w:noProof/>
                <w:kern w:val="0"/>
                <w:sz w:val="22"/>
                <w:szCs w:val="22"/>
                <w:lang w:val="en-UG" w:eastAsia="en-UG" w:bidi="ar-SA"/>
              </w:rPr>
              <w:tab/>
            </w:r>
            <w:r w:rsidRPr="00A54E41">
              <w:rPr>
                <w:rStyle w:val="Hyperlink"/>
                <w:rFonts w:cs="Times New Roman"/>
                <w:noProof/>
              </w:rPr>
              <w:t>Scope and Relevancy of tests</w:t>
            </w:r>
            <w:r>
              <w:rPr>
                <w:noProof/>
                <w:webHidden/>
              </w:rPr>
              <w:tab/>
            </w:r>
            <w:r>
              <w:rPr>
                <w:noProof/>
                <w:webHidden/>
              </w:rPr>
              <w:fldChar w:fldCharType="begin"/>
            </w:r>
            <w:r>
              <w:rPr>
                <w:noProof/>
                <w:webHidden/>
              </w:rPr>
              <w:instrText xml:space="preserve"> PAGEREF _Toc93939716 \h </w:instrText>
            </w:r>
            <w:r>
              <w:rPr>
                <w:noProof/>
                <w:webHidden/>
              </w:rPr>
            </w:r>
            <w:r>
              <w:rPr>
                <w:noProof/>
                <w:webHidden/>
              </w:rPr>
              <w:fldChar w:fldCharType="separate"/>
            </w:r>
            <w:r>
              <w:rPr>
                <w:noProof/>
                <w:webHidden/>
              </w:rPr>
              <w:t>13</w:t>
            </w:r>
            <w:r>
              <w:rPr>
                <w:noProof/>
                <w:webHidden/>
              </w:rPr>
              <w:fldChar w:fldCharType="end"/>
            </w:r>
          </w:hyperlink>
        </w:p>
        <w:p w14:paraId="18D49CCA" w14:textId="77306909" w:rsidR="00D60838" w:rsidRDefault="00D60838">
          <w:pPr>
            <w:pStyle w:val="TOC3"/>
            <w:tabs>
              <w:tab w:val="left" w:pos="1320"/>
              <w:tab w:val="right" w:leader="dot" w:pos="9350"/>
            </w:tabs>
            <w:rPr>
              <w:rFonts w:asciiTheme="minorHAnsi" w:eastAsiaTheme="minorEastAsia" w:hAnsiTheme="minorHAnsi" w:cstheme="minorBidi"/>
              <w:noProof/>
              <w:kern w:val="0"/>
              <w:sz w:val="22"/>
              <w:szCs w:val="22"/>
              <w:lang w:val="en-UG" w:eastAsia="en-UG" w:bidi="ar-SA"/>
            </w:rPr>
          </w:pPr>
          <w:hyperlink w:anchor="_Toc93939717" w:history="1">
            <w:r w:rsidRPr="00A54E41">
              <w:rPr>
                <w:rStyle w:val="Hyperlink"/>
                <w:rFonts w:cs="Times New Roman"/>
                <w:noProof/>
              </w:rPr>
              <w:t>8.2.3</w:t>
            </w:r>
            <w:r>
              <w:rPr>
                <w:rFonts w:asciiTheme="minorHAnsi" w:eastAsiaTheme="minorEastAsia" w:hAnsiTheme="minorHAnsi" w:cstheme="minorBidi"/>
                <w:noProof/>
                <w:kern w:val="0"/>
                <w:sz w:val="22"/>
                <w:szCs w:val="22"/>
                <w:lang w:val="en-UG" w:eastAsia="en-UG" w:bidi="ar-SA"/>
              </w:rPr>
              <w:tab/>
            </w:r>
            <w:r w:rsidRPr="00A54E41">
              <w:rPr>
                <w:rStyle w:val="Hyperlink"/>
                <w:rFonts w:eastAsia="Arial"/>
                <w:noProof/>
              </w:rPr>
              <w:t>Levels of tests</w:t>
            </w:r>
            <w:r>
              <w:rPr>
                <w:noProof/>
                <w:webHidden/>
              </w:rPr>
              <w:tab/>
            </w:r>
            <w:r>
              <w:rPr>
                <w:noProof/>
                <w:webHidden/>
              </w:rPr>
              <w:fldChar w:fldCharType="begin"/>
            </w:r>
            <w:r>
              <w:rPr>
                <w:noProof/>
                <w:webHidden/>
              </w:rPr>
              <w:instrText xml:space="preserve"> PAGEREF _Toc93939717 \h </w:instrText>
            </w:r>
            <w:r>
              <w:rPr>
                <w:noProof/>
                <w:webHidden/>
              </w:rPr>
            </w:r>
            <w:r>
              <w:rPr>
                <w:noProof/>
                <w:webHidden/>
              </w:rPr>
              <w:fldChar w:fldCharType="separate"/>
            </w:r>
            <w:r>
              <w:rPr>
                <w:noProof/>
                <w:webHidden/>
              </w:rPr>
              <w:t>14</w:t>
            </w:r>
            <w:r>
              <w:rPr>
                <w:noProof/>
                <w:webHidden/>
              </w:rPr>
              <w:fldChar w:fldCharType="end"/>
            </w:r>
          </w:hyperlink>
        </w:p>
        <w:p w14:paraId="2F8FA9CE" w14:textId="359748A7" w:rsidR="00D60838" w:rsidRDefault="00D60838">
          <w:pPr>
            <w:pStyle w:val="TOC3"/>
            <w:tabs>
              <w:tab w:val="left" w:pos="1320"/>
              <w:tab w:val="right" w:leader="dot" w:pos="9350"/>
            </w:tabs>
            <w:rPr>
              <w:rFonts w:asciiTheme="minorHAnsi" w:eastAsiaTheme="minorEastAsia" w:hAnsiTheme="minorHAnsi" w:cstheme="minorBidi"/>
              <w:noProof/>
              <w:kern w:val="0"/>
              <w:sz w:val="22"/>
              <w:szCs w:val="22"/>
              <w:lang w:val="en-UG" w:eastAsia="en-UG" w:bidi="ar-SA"/>
            </w:rPr>
          </w:pPr>
          <w:hyperlink w:anchor="_Toc93939718" w:history="1">
            <w:r w:rsidRPr="00A54E41">
              <w:rPr>
                <w:rStyle w:val="Hyperlink"/>
                <w:noProof/>
              </w:rPr>
              <w:t>8.2.4</w:t>
            </w:r>
            <w:r>
              <w:rPr>
                <w:rFonts w:asciiTheme="minorHAnsi" w:eastAsiaTheme="minorEastAsia" w:hAnsiTheme="minorHAnsi" w:cstheme="minorBidi"/>
                <w:noProof/>
                <w:kern w:val="0"/>
                <w:sz w:val="22"/>
                <w:szCs w:val="22"/>
                <w:lang w:val="en-UG" w:eastAsia="en-UG" w:bidi="ar-SA"/>
              </w:rPr>
              <w:tab/>
            </w:r>
            <w:r w:rsidRPr="00A54E41">
              <w:rPr>
                <w:rStyle w:val="Hyperlink"/>
                <w:noProof/>
              </w:rPr>
              <w:t>Installation and system acceptance test</w:t>
            </w:r>
            <w:r>
              <w:rPr>
                <w:noProof/>
                <w:webHidden/>
              </w:rPr>
              <w:tab/>
            </w:r>
            <w:r>
              <w:rPr>
                <w:noProof/>
                <w:webHidden/>
              </w:rPr>
              <w:fldChar w:fldCharType="begin"/>
            </w:r>
            <w:r>
              <w:rPr>
                <w:noProof/>
                <w:webHidden/>
              </w:rPr>
              <w:instrText xml:space="preserve"> PAGEREF _Toc93939718 \h </w:instrText>
            </w:r>
            <w:r>
              <w:rPr>
                <w:noProof/>
                <w:webHidden/>
              </w:rPr>
            </w:r>
            <w:r>
              <w:rPr>
                <w:noProof/>
                <w:webHidden/>
              </w:rPr>
              <w:fldChar w:fldCharType="separate"/>
            </w:r>
            <w:r>
              <w:rPr>
                <w:noProof/>
                <w:webHidden/>
              </w:rPr>
              <w:t>14</w:t>
            </w:r>
            <w:r>
              <w:rPr>
                <w:noProof/>
                <w:webHidden/>
              </w:rPr>
              <w:fldChar w:fldCharType="end"/>
            </w:r>
          </w:hyperlink>
        </w:p>
        <w:p w14:paraId="3572150F" w14:textId="6696EF8E" w:rsidR="00D60838" w:rsidRDefault="00D60838">
          <w:pPr>
            <w:pStyle w:val="TOC3"/>
            <w:tabs>
              <w:tab w:val="left" w:pos="1320"/>
              <w:tab w:val="right" w:leader="dot" w:pos="9350"/>
            </w:tabs>
            <w:rPr>
              <w:rFonts w:asciiTheme="minorHAnsi" w:eastAsiaTheme="minorEastAsia" w:hAnsiTheme="minorHAnsi" w:cstheme="minorBidi"/>
              <w:noProof/>
              <w:kern w:val="0"/>
              <w:sz w:val="22"/>
              <w:szCs w:val="22"/>
              <w:lang w:val="en-UG" w:eastAsia="en-UG" w:bidi="ar-SA"/>
            </w:rPr>
          </w:pPr>
          <w:hyperlink w:anchor="_Toc93939719" w:history="1">
            <w:r w:rsidRPr="00A54E41">
              <w:rPr>
                <w:rStyle w:val="Hyperlink"/>
                <w:b/>
                <w:noProof/>
              </w:rPr>
              <w:t>8.2.5</w:t>
            </w:r>
            <w:r>
              <w:rPr>
                <w:rFonts w:asciiTheme="minorHAnsi" w:eastAsiaTheme="minorEastAsia" w:hAnsiTheme="minorHAnsi" w:cstheme="minorBidi"/>
                <w:noProof/>
                <w:kern w:val="0"/>
                <w:sz w:val="22"/>
                <w:szCs w:val="22"/>
                <w:lang w:val="en-UG" w:eastAsia="en-UG" w:bidi="ar-SA"/>
              </w:rPr>
              <w:tab/>
            </w:r>
            <w:r w:rsidRPr="00A54E41">
              <w:rPr>
                <w:rStyle w:val="Hyperlink"/>
                <w:rFonts w:cs="Times New Roman"/>
                <w:noProof/>
              </w:rPr>
              <w:t>Supplementary files</w:t>
            </w:r>
            <w:r>
              <w:rPr>
                <w:noProof/>
                <w:webHidden/>
              </w:rPr>
              <w:tab/>
            </w:r>
            <w:r>
              <w:rPr>
                <w:noProof/>
                <w:webHidden/>
              </w:rPr>
              <w:fldChar w:fldCharType="begin"/>
            </w:r>
            <w:r>
              <w:rPr>
                <w:noProof/>
                <w:webHidden/>
              </w:rPr>
              <w:instrText xml:space="preserve"> PAGEREF _Toc93939719 \h </w:instrText>
            </w:r>
            <w:r>
              <w:rPr>
                <w:noProof/>
                <w:webHidden/>
              </w:rPr>
            </w:r>
            <w:r>
              <w:rPr>
                <w:noProof/>
                <w:webHidden/>
              </w:rPr>
              <w:fldChar w:fldCharType="separate"/>
            </w:r>
            <w:r>
              <w:rPr>
                <w:noProof/>
                <w:webHidden/>
              </w:rPr>
              <w:t>15</w:t>
            </w:r>
            <w:r>
              <w:rPr>
                <w:noProof/>
                <w:webHidden/>
              </w:rPr>
              <w:fldChar w:fldCharType="end"/>
            </w:r>
          </w:hyperlink>
        </w:p>
        <w:p w14:paraId="749EB664" w14:textId="273DBB2C"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720" w:history="1">
            <w:r w:rsidRPr="00A54E41">
              <w:rPr>
                <w:rStyle w:val="Hyperlink"/>
                <w:noProof/>
                <w:lang w:val="en-UG"/>
              </w:rPr>
              <w:t>8.3</w:t>
            </w:r>
            <w:r>
              <w:rPr>
                <w:rFonts w:asciiTheme="minorHAnsi" w:eastAsiaTheme="minorEastAsia" w:hAnsiTheme="minorHAnsi" w:cstheme="minorBidi"/>
                <w:noProof/>
                <w:kern w:val="0"/>
                <w:sz w:val="22"/>
                <w:szCs w:val="22"/>
                <w:lang w:val="en-UG" w:eastAsia="en-UG" w:bidi="ar-SA"/>
              </w:rPr>
              <w:tab/>
            </w:r>
            <w:r w:rsidRPr="00A54E41">
              <w:rPr>
                <w:rStyle w:val="Hyperlink"/>
                <w:noProof/>
                <w:lang w:val="en-UG"/>
              </w:rPr>
              <w:t>Installation qualification</w:t>
            </w:r>
            <w:r>
              <w:rPr>
                <w:noProof/>
                <w:webHidden/>
              </w:rPr>
              <w:tab/>
            </w:r>
            <w:r>
              <w:rPr>
                <w:noProof/>
                <w:webHidden/>
              </w:rPr>
              <w:fldChar w:fldCharType="begin"/>
            </w:r>
            <w:r>
              <w:rPr>
                <w:noProof/>
                <w:webHidden/>
              </w:rPr>
              <w:instrText xml:space="preserve"> PAGEREF _Toc93939720 \h </w:instrText>
            </w:r>
            <w:r>
              <w:rPr>
                <w:noProof/>
                <w:webHidden/>
              </w:rPr>
            </w:r>
            <w:r>
              <w:rPr>
                <w:noProof/>
                <w:webHidden/>
              </w:rPr>
              <w:fldChar w:fldCharType="separate"/>
            </w:r>
            <w:r>
              <w:rPr>
                <w:noProof/>
                <w:webHidden/>
              </w:rPr>
              <w:t>16</w:t>
            </w:r>
            <w:r>
              <w:rPr>
                <w:noProof/>
                <w:webHidden/>
              </w:rPr>
              <w:fldChar w:fldCharType="end"/>
            </w:r>
          </w:hyperlink>
        </w:p>
        <w:p w14:paraId="07C80149" w14:textId="42F58B81"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721" w:history="1">
            <w:r w:rsidRPr="00A54E41">
              <w:rPr>
                <w:rStyle w:val="Hyperlink"/>
                <w:noProof/>
              </w:rPr>
              <w:t>8.4</w:t>
            </w:r>
            <w:r>
              <w:rPr>
                <w:rFonts w:asciiTheme="minorHAnsi" w:eastAsiaTheme="minorEastAsia" w:hAnsiTheme="minorHAnsi" w:cstheme="minorBidi"/>
                <w:noProof/>
                <w:kern w:val="0"/>
                <w:sz w:val="22"/>
                <w:szCs w:val="22"/>
                <w:lang w:val="en-UG" w:eastAsia="en-UG" w:bidi="ar-SA"/>
              </w:rPr>
              <w:tab/>
            </w:r>
            <w:r w:rsidRPr="00A54E41">
              <w:rPr>
                <w:rStyle w:val="Hyperlink"/>
                <w:noProof/>
              </w:rPr>
              <w:t>Performance, servicing, maintenance, and phase out</w:t>
            </w:r>
            <w:r>
              <w:rPr>
                <w:noProof/>
                <w:webHidden/>
              </w:rPr>
              <w:tab/>
            </w:r>
            <w:r>
              <w:rPr>
                <w:noProof/>
                <w:webHidden/>
              </w:rPr>
              <w:fldChar w:fldCharType="begin"/>
            </w:r>
            <w:r>
              <w:rPr>
                <w:noProof/>
                <w:webHidden/>
              </w:rPr>
              <w:instrText xml:space="preserve"> PAGEREF _Toc93939721 \h </w:instrText>
            </w:r>
            <w:r>
              <w:rPr>
                <w:noProof/>
                <w:webHidden/>
              </w:rPr>
            </w:r>
            <w:r>
              <w:rPr>
                <w:noProof/>
                <w:webHidden/>
              </w:rPr>
              <w:fldChar w:fldCharType="separate"/>
            </w:r>
            <w:r>
              <w:rPr>
                <w:noProof/>
                <w:webHidden/>
              </w:rPr>
              <w:t>18</w:t>
            </w:r>
            <w:r>
              <w:rPr>
                <w:noProof/>
                <w:webHidden/>
              </w:rPr>
              <w:fldChar w:fldCharType="end"/>
            </w:r>
          </w:hyperlink>
        </w:p>
        <w:p w14:paraId="1EE5F0D0" w14:textId="044B3A22" w:rsidR="00D60838" w:rsidRDefault="00D60838">
          <w:pPr>
            <w:pStyle w:val="TOC3"/>
            <w:tabs>
              <w:tab w:val="left" w:pos="1320"/>
              <w:tab w:val="right" w:leader="dot" w:pos="9350"/>
            </w:tabs>
            <w:rPr>
              <w:rFonts w:asciiTheme="minorHAnsi" w:eastAsiaTheme="minorEastAsia" w:hAnsiTheme="minorHAnsi" w:cstheme="minorBidi"/>
              <w:noProof/>
              <w:kern w:val="0"/>
              <w:sz w:val="22"/>
              <w:szCs w:val="22"/>
              <w:lang w:val="en-UG" w:eastAsia="en-UG" w:bidi="ar-SA"/>
            </w:rPr>
          </w:pPr>
          <w:hyperlink w:anchor="_Toc93939722" w:history="1">
            <w:r w:rsidRPr="00A54E41">
              <w:rPr>
                <w:rStyle w:val="Hyperlink"/>
                <w:noProof/>
              </w:rPr>
              <w:t>8.4.1</w:t>
            </w:r>
            <w:r>
              <w:rPr>
                <w:rFonts w:asciiTheme="minorHAnsi" w:eastAsiaTheme="minorEastAsia" w:hAnsiTheme="minorHAnsi" w:cstheme="minorBidi"/>
                <w:noProof/>
                <w:kern w:val="0"/>
                <w:sz w:val="22"/>
                <w:szCs w:val="22"/>
                <w:lang w:val="en-UG" w:eastAsia="en-UG" w:bidi="ar-SA"/>
              </w:rPr>
              <w:tab/>
            </w:r>
            <w:r w:rsidRPr="00A54E41">
              <w:rPr>
                <w:rStyle w:val="Hyperlink"/>
                <w:noProof/>
              </w:rPr>
              <w:t>Service and maintenance</w:t>
            </w:r>
            <w:r>
              <w:rPr>
                <w:noProof/>
                <w:webHidden/>
              </w:rPr>
              <w:tab/>
            </w:r>
            <w:r>
              <w:rPr>
                <w:noProof/>
                <w:webHidden/>
              </w:rPr>
              <w:fldChar w:fldCharType="begin"/>
            </w:r>
            <w:r>
              <w:rPr>
                <w:noProof/>
                <w:webHidden/>
              </w:rPr>
              <w:instrText xml:space="preserve"> PAGEREF _Toc93939722 \h </w:instrText>
            </w:r>
            <w:r>
              <w:rPr>
                <w:noProof/>
                <w:webHidden/>
              </w:rPr>
            </w:r>
            <w:r>
              <w:rPr>
                <w:noProof/>
                <w:webHidden/>
              </w:rPr>
              <w:fldChar w:fldCharType="separate"/>
            </w:r>
            <w:r>
              <w:rPr>
                <w:noProof/>
                <w:webHidden/>
              </w:rPr>
              <w:t>18</w:t>
            </w:r>
            <w:r>
              <w:rPr>
                <w:noProof/>
                <w:webHidden/>
              </w:rPr>
              <w:fldChar w:fldCharType="end"/>
            </w:r>
          </w:hyperlink>
        </w:p>
        <w:p w14:paraId="7654243D" w14:textId="77F0945E" w:rsidR="00D60838" w:rsidRDefault="00D60838">
          <w:pPr>
            <w:pStyle w:val="TOC3"/>
            <w:tabs>
              <w:tab w:val="left" w:pos="1320"/>
              <w:tab w:val="right" w:leader="dot" w:pos="9350"/>
            </w:tabs>
            <w:rPr>
              <w:rFonts w:asciiTheme="minorHAnsi" w:eastAsiaTheme="minorEastAsia" w:hAnsiTheme="minorHAnsi" w:cstheme="minorBidi"/>
              <w:noProof/>
              <w:kern w:val="0"/>
              <w:sz w:val="22"/>
              <w:szCs w:val="22"/>
              <w:lang w:val="en-UG" w:eastAsia="en-UG" w:bidi="ar-SA"/>
            </w:rPr>
          </w:pPr>
          <w:hyperlink w:anchor="_Toc93939723" w:history="1">
            <w:r w:rsidRPr="00A54E41">
              <w:rPr>
                <w:rStyle w:val="Hyperlink"/>
                <w:noProof/>
              </w:rPr>
              <w:t>8.4.2</w:t>
            </w:r>
            <w:r>
              <w:rPr>
                <w:rFonts w:asciiTheme="minorHAnsi" w:eastAsiaTheme="minorEastAsia" w:hAnsiTheme="minorHAnsi" w:cstheme="minorBidi"/>
                <w:noProof/>
                <w:kern w:val="0"/>
                <w:sz w:val="22"/>
                <w:szCs w:val="22"/>
                <w:lang w:val="en-UG" w:eastAsia="en-UG" w:bidi="ar-SA"/>
              </w:rPr>
              <w:tab/>
            </w:r>
            <w:r w:rsidRPr="00A54E41">
              <w:rPr>
                <w:rStyle w:val="Hyperlink"/>
                <w:noProof/>
              </w:rPr>
              <w:t>Future updates</w:t>
            </w:r>
            <w:r>
              <w:rPr>
                <w:noProof/>
                <w:webHidden/>
              </w:rPr>
              <w:tab/>
            </w:r>
            <w:r>
              <w:rPr>
                <w:noProof/>
                <w:webHidden/>
              </w:rPr>
              <w:fldChar w:fldCharType="begin"/>
            </w:r>
            <w:r>
              <w:rPr>
                <w:noProof/>
                <w:webHidden/>
              </w:rPr>
              <w:instrText xml:space="preserve"> PAGEREF _Toc93939723 \h </w:instrText>
            </w:r>
            <w:r>
              <w:rPr>
                <w:noProof/>
                <w:webHidden/>
              </w:rPr>
            </w:r>
            <w:r>
              <w:rPr>
                <w:noProof/>
                <w:webHidden/>
              </w:rPr>
              <w:fldChar w:fldCharType="separate"/>
            </w:r>
            <w:r>
              <w:rPr>
                <w:noProof/>
                <w:webHidden/>
              </w:rPr>
              <w:t>18</w:t>
            </w:r>
            <w:r>
              <w:rPr>
                <w:noProof/>
                <w:webHidden/>
              </w:rPr>
              <w:fldChar w:fldCharType="end"/>
            </w:r>
          </w:hyperlink>
        </w:p>
        <w:p w14:paraId="14FF3FB5" w14:textId="0B2C498E" w:rsidR="00D60838" w:rsidRDefault="00D60838">
          <w:pPr>
            <w:pStyle w:val="TOC3"/>
            <w:tabs>
              <w:tab w:val="left" w:pos="1320"/>
              <w:tab w:val="right" w:leader="dot" w:pos="9350"/>
            </w:tabs>
            <w:rPr>
              <w:rFonts w:asciiTheme="minorHAnsi" w:eastAsiaTheme="minorEastAsia" w:hAnsiTheme="minorHAnsi" w:cstheme="minorBidi"/>
              <w:noProof/>
              <w:kern w:val="0"/>
              <w:sz w:val="22"/>
              <w:szCs w:val="22"/>
              <w:lang w:val="en-UG" w:eastAsia="en-UG" w:bidi="ar-SA"/>
            </w:rPr>
          </w:pPr>
          <w:hyperlink w:anchor="_Toc93939724" w:history="1">
            <w:r w:rsidRPr="00A54E41">
              <w:rPr>
                <w:rStyle w:val="Hyperlink"/>
                <w:noProof/>
              </w:rPr>
              <w:t>8.4.3</w:t>
            </w:r>
            <w:r>
              <w:rPr>
                <w:rFonts w:asciiTheme="minorHAnsi" w:eastAsiaTheme="minorEastAsia" w:hAnsiTheme="minorHAnsi" w:cstheme="minorBidi"/>
                <w:noProof/>
                <w:kern w:val="0"/>
                <w:sz w:val="22"/>
                <w:szCs w:val="22"/>
                <w:lang w:val="en-UG" w:eastAsia="en-UG" w:bidi="ar-SA"/>
              </w:rPr>
              <w:tab/>
            </w:r>
            <w:r w:rsidRPr="00A54E41">
              <w:rPr>
                <w:rStyle w:val="Hyperlink"/>
                <w:noProof/>
              </w:rPr>
              <w:t>Requested modifications</w:t>
            </w:r>
            <w:r>
              <w:rPr>
                <w:noProof/>
                <w:webHidden/>
              </w:rPr>
              <w:tab/>
            </w:r>
            <w:r>
              <w:rPr>
                <w:noProof/>
                <w:webHidden/>
              </w:rPr>
              <w:fldChar w:fldCharType="begin"/>
            </w:r>
            <w:r>
              <w:rPr>
                <w:noProof/>
                <w:webHidden/>
              </w:rPr>
              <w:instrText xml:space="preserve"> PAGEREF _Toc93939724 \h </w:instrText>
            </w:r>
            <w:r>
              <w:rPr>
                <w:noProof/>
                <w:webHidden/>
              </w:rPr>
            </w:r>
            <w:r>
              <w:rPr>
                <w:noProof/>
                <w:webHidden/>
              </w:rPr>
              <w:fldChar w:fldCharType="separate"/>
            </w:r>
            <w:r>
              <w:rPr>
                <w:noProof/>
                <w:webHidden/>
              </w:rPr>
              <w:t>19</w:t>
            </w:r>
            <w:r>
              <w:rPr>
                <w:noProof/>
                <w:webHidden/>
              </w:rPr>
              <w:fldChar w:fldCharType="end"/>
            </w:r>
          </w:hyperlink>
        </w:p>
        <w:p w14:paraId="1F3BCCDC" w14:textId="4CC4DF2C" w:rsidR="00D60838" w:rsidRDefault="00D60838">
          <w:pPr>
            <w:pStyle w:val="TOC2"/>
            <w:tabs>
              <w:tab w:val="left" w:pos="880"/>
              <w:tab w:val="right" w:leader="dot" w:pos="9350"/>
            </w:tabs>
            <w:rPr>
              <w:rFonts w:asciiTheme="minorHAnsi" w:eastAsiaTheme="minorEastAsia" w:hAnsiTheme="minorHAnsi" w:cstheme="minorBidi"/>
              <w:noProof/>
              <w:kern w:val="0"/>
              <w:sz w:val="22"/>
              <w:szCs w:val="22"/>
              <w:lang w:val="en-UG" w:eastAsia="en-UG" w:bidi="ar-SA"/>
            </w:rPr>
          </w:pPr>
          <w:hyperlink w:anchor="_Toc93939725" w:history="1">
            <w:r w:rsidRPr="00A54E41">
              <w:rPr>
                <w:rStyle w:val="Hyperlink"/>
                <w:noProof/>
                <w:lang w:val="en-UG"/>
              </w:rPr>
              <w:t>8.5</w:t>
            </w:r>
            <w:r>
              <w:rPr>
                <w:rFonts w:asciiTheme="minorHAnsi" w:eastAsiaTheme="minorEastAsia" w:hAnsiTheme="minorHAnsi" w:cstheme="minorBidi"/>
                <w:noProof/>
                <w:kern w:val="0"/>
                <w:sz w:val="22"/>
                <w:szCs w:val="22"/>
                <w:lang w:val="en-UG" w:eastAsia="en-UG" w:bidi="ar-SA"/>
              </w:rPr>
              <w:tab/>
            </w:r>
            <w:r w:rsidRPr="00A54E41">
              <w:rPr>
                <w:rStyle w:val="Hyperlink"/>
                <w:noProof/>
                <w:lang w:val="en-UG"/>
              </w:rPr>
              <w:t>Performance and Maintenance</w:t>
            </w:r>
            <w:r>
              <w:rPr>
                <w:noProof/>
                <w:webHidden/>
              </w:rPr>
              <w:tab/>
            </w:r>
            <w:r>
              <w:rPr>
                <w:noProof/>
                <w:webHidden/>
              </w:rPr>
              <w:fldChar w:fldCharType="begin"/>
            </w:r>
            <w:r>
              <w:rPr>
                <w:noProof/>
                <w:webHidden/>
              </w:rPr>
              <w:instrText xml:space="preserve"> PAGEREF _Toc93939725 \h </w:instrText>
            </w:r>
            <w:r>
              <w:rPr>
                <w:noProof/>
                <w:webHidden/>
              </w:rPr>
            </w:r>
            <w:r>
              <w:rPr>
                <w:noProof/>
                <w:webHidden/>
              </w:rPr>
              <w:fldChar w:fldCharType="separate"/>
            </w:r>
            <w:r>
              <w:rPr>
                <w:noProof/>
                <w:webHidden/>
              </w:rPr>
              <w:t>19</w:t>
            </w:r>
            <w:r>
              <w:rPr>
                <w:noProof/>
                <w:webHidden/>
              </w:rPr>
              <w:fldChar w:fldCharType="end"/>
            </w:r>
          </w:hyperlink>
        </w:p>
        <w:p w14:paraId="7FFA2803" w14:textId="542EE00C" w:rsidR="005E0723" w:rsidRPr="003B46C4" w:rsidRDefault="005E0723">
          <w:pPr>
            <w:rPr>
              <w:rFonts w:ascii="Times New Roman" w:hAnsi="Times New Roman" w:cs="Times New Roman"/>
            </w:rPr>
          </w:pPr>
          <w:r w:rsidRPr="003B46C4">
            <w:rPr>
              <w:rFonts w:ascii="Times New Roman" w:hAnsi="Times New Roman" w:cs="Times New Roman"/>
              <w:b/>
              <w:bCs/>
              <w:noProof/>
            </w:rPr>
            <w:fldChar w:fldCharType="end"/>
          </w:r>
        </w:p>
      </w:sdtContent>
    </w:sdt>
    <w:p w14:paraId="39339BE4" w14:textId="3D9F9D9C" w:rsidR="008249D6" w:rsidRPr="003B46C4" w:rsidRDefault="008249D6" w:rsidP="008D40EF">
      <w:pPr>
        <w:jc w:val="both"/>
        <w:rPr>
          <w:rFonts w:ascii="Times New Roman" w:hAnsi="Times New Roman" w:cs="Times New Roman"/>
        </w:rPr>
      </w:pPr>
    </w:p>
    <w:p w14:paraId="2F6E4516" w14:textId="345D278C" w:rsidR="00511CC1" w:rsidRPr="003B46C4" w:rsidRDefault="00511CC1" w:rsidP="008D40EF">
      <w:pPr>
        <w:jc w:val="both"/>
        <w:rPr>
          <w:rFonts w:ascii="Times New Roman" w:hAnsi="Times New Roman" w:cs="Times New Roman"/>
        </w:rPr>
      </w:pPr>
    </w:p>
    <w:p w14:paraId="74C2F56E" w14:textId="764E796A" w:rsidR="00511CC1" w:rsidRPr="003B46C4" w:rsidRDefault="00511CC1" w:rsidP="008D40EF">
      <w:pPr>
        <w:jc w:val="both"/>
        <w:rPr>
          <w:rFonts w:ascii="Times New Roman" w:hAnsi="Times New Roman" w:cs="Times New Roman"/>
        </w:rPr>
      </w:pPr>
    </w:p>
    <w:p w14:paraId="3B94CC79" w14:textId="56750643" w:rsidR="00511CC1" w:rsidRPr="003B46C4" w:rsidRDefault="00511CC1" w:rsidP="008D40EF">
      <w:pPr>
        <w:jc w:val="both"/>
        <w:rPr>
          <w:rFonts w:ascii="Times New Roman" w:hAnsi="Times New Roman" w:cs="Times New Roman"/>
        </w:rPr>
      </w:pPr>
    </w:p>
    <w:p w14:paraId="290A3343" w14:textId="77777777" w:rsidR="003615C8" w:rsidRDefault="003615C8">
      <w:pPr>
        <w:suppressAutoHyphens w:val="0"/>
        <w:spacing w:after="160" w:line="259" w:lineRule="auto"/>
        <w:rPr>
          <w:rFonts w:ascii="Times New Roman" w:hAnsi="Times New Roman" w:cs="Times New Roman"/>
        </w:rPr>
        <w:sectPr w:rsidR="003615C8" w:rsidSect="003615C8">
          <w:footerReference w:type="default" r:id="rId12"/>
          <w:footerReference w:type="first" r:id="rId13"/>
          <w:pgSz w:w="12240" w:h="15840" w:code="1"/>
          <w:pgMar w:top="1440" w:right="1440" w:bottom="1440" w:left="1440" w:header="720" w:footer="720" w:gutter="0"/>
          <w:pgNumType w:fmt="lowerRoman" w:start="2"/>
          <w:cols w:space="720"/>
          <w:titlePg/>
          <w:docGrid w:linePitch="360"/>
        </w:sectPr>
      </w:pPr>
      <w:r>
        <w:rPr>
          <w:rFonts w:ascii="Times New Roman" w:hAnsi="Times New Roman" w:cs="Times New Roman"/>
        </w:rPr>
        <w:br w:type="page"/>
      </w:r>
    </w:p>
    <w:p w14:paraId="627E1D0B" w14:textId="6C736B17" w:rsidR="003615C8" w:rsidRDefault="003615C8" w:rsidP="001911D0">
      <w:pPr>
        <w:suppressAutoHyphens w:val="0"/>
        <w:spacing w:after="160" w:line="360" w:lineRule="auto"/>
        <w:jc w:val="both"/>
        <w:rPr>
          <w:rFonts w:ascii="Times New Roman" w:hAnsi="Times New Roman" w:cs="Times New Roman"/>
        </w:rPr>
      </w:pPr>
    </w:p>
    <w:p w14:paraId="1AE426AB" w14:textId="37B2817D" w:rsidR="00077F1A" w:rsidRDefault="00077F1A" w:rsidP="001911D0">
      <w:pPr>
        <w:pStyle w:val="Heading1"/>
        <w:numPr>
          <w:ilvl w:val="0"/>
          <w:numId w:val="26"/>
        </w:numPr>
        <w:spacing w:line="360" w:lineRule="auto"/>
      </w:pPr>
      <w:bookmarkStart w:id="15" w:name="_Toc93939677"/>
      <w:r w:rsidRPr="00077F1A">
        <w:t xml:space="preserve">Software </w:t>
      </w:r>
      <w:r w:rsidR="00C8455D">
        <w:t>Design</w:t>
      </w:r>
      <w:r w:rsidRPr="00077F1A">
        <w:t xml:space="preserve"> Document</w:t>
      </w:r>
      <w:bookmarkEnd w:id="15"/>
    </w:p>
    <w:p w14:paraId="09F8DE05" w14:textId="77777777" w:rsidR="0049434F" w:rsidRPr="0049434F" w:rsidRDefault="0049434F" w:rsidP="001911D0">
      <w:pPr>
        <w:spacing w:line="360" w:lineRule="auto"/>
        <w:jc w:val="both"/>
      </w:pPr>
    </w:p>
    <w:p w14:paraId="3DAC2951" w14:textId="77777777" w:rsidR="00077F1A" w:rsidRPr="00CC4B1D" w:rsidRDefault="00077F1A" w:rsidP="001911D0">
      <w:pPr>
        <w:pStyle w:val="Heading2"/>
        <w:spacing w:line="360" w:lineRule="auto"/>
        <w:jc w:val="both"/>
      </w:pPr>
      <w:bookmarkStart w:id="16" w:name="_Toc91736592"/>
      <w:bookmarkStart w:id="17" w:name="_Toc93939678"/>
      <w:r w:rsidRPr="00CC4B1D">
        <w:t>Scope</w:t>
      </w:r>
      <w:bookmarkEnd w:id="16"/>
      <w:bookmarkEnd w:id="17"/>
    </w:p>
    <w:p w14:paraId="10B9CEF0" w14:textId="77777777" w:rsidR="00077F1A" w:rsidRPr="00077F1A" w:rsidRDefault="00077F1A" w:rsidP="001911D0">
      <w:pPr>
        <w:spacing w:line="360" w:lineRule="auto"/>
        <w:jc w:val="both"/>
        <w:rPr>
          <w:rFonts w:ascii="Times New Roman" w:hAnsi="Times New Roman" w:cs="Times New Roman"/>
          <w:lang w:eastAsia="en-US" w:bidi="ar-SA"/>
        </w:rPr>
      </w:pPr>
    </w:p>
    <w:p w14:paraId="43447DBE" w14:textId="60CFD32F" w:rsidR="00077F1A" w:rsidRPr="00077F1A" w:rsidRDefault="00077F1A" w:rsidP="001911D0">
      <w:pPr>
        <w:suppressAutoHyphens w:val="0"/>
        <w:spacing w:after="160" w:line="360" w:lineRule="auto"/>
        <w:jc w:val="both"/>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 xml:space="preserve">The “MATERNAL MORTALITY RATE PREDICTION AND ADVISORY SYSTEM” is a mobile and web and application which helps to sensitize and advise the public about maternal health specifically pregnant women </w:t>
      </w:r>
      <w:r w:rsidR="005F3458">
        <w:rPr>
          <w:rFonts w:ascii="Times New Roman" w:eastAsia="Calibri" w:hAnsi="Times New Roman" w:cs="Times New Roman"/>
          <w:kern w:val="0"/>
          <w:lang w:eastAsia="en-US" w:bidi="ar-SA"/>
        </w:rPr>
        <w:t xml:space="preserve">to attend antenatal care and also provide answers to the complications they are facing while pregnant. </w:t>
      </w:r>
      <w:r w:rsidRPr="00077F1A">
        <w:rPr>
          <w:rFonts w:ascii="Times New Roman" w:eastAsia="Calibri" w:hAnsi="Times New Roman" w:cs="Times New Roman"/>
          <w:kern w:val="0"/>
          <w:lang w:eastAsia="en-US" w:bidi="ar-SA"/>
        </w:rPr>
        <w:t xml:space="preserve">We shall </w:t>
      </w:r>
      <w:r w:rsidR="005F3458">
        <w:rPr>
          <w:rFonts w:ascii="Times New Roman" w:eastAsia="Calibri" w:hAnsi="Times New Roman" w:cs="Times New Roman"/>
          <w:kern w:val="0"/>
          <w:lang w:eastAsia="en-US" w:bidi="ar-SA"/>
        </w:rPr>
        <w:t>issue advice</w:t>
      </w:r>
      <w:r w:rsidRPr="00077F1A">
        <w:rPr>
          <w:rFonts w:ascii="Times New Roman" w:eastAsia="Calibri" w:hAnsi="Times New Roman" w:cs="Times New Roman"/>
          <w:kern w:val="0"/>
          <w:lang w:eastAsia="en-US" w:bidi="ar-SA"/>
        </w:rPr>
        <w:t xml:space="preserve"> through SMS messaging via an ‘SMS’ messaging system. This system also</w:t>
      </w:r>
      <w:r w:rsidR="005F3458">
        <w:rPr>
          <w:rFonts w:ascii="Times New Roman" w:eastAsia="Calibri" w:hAnsi="Times New Roman" w:cs="Times New Roman"/>
          <w:kern w:val="0"/>
          <w:lang w:eastAsia="en-US" w:bidi="ar-SA"/>
        </w:rPr>
        <w:t xml:space="preserve"> does</w:t>
      </w:r>
      <w:r w:rsidRPr="00077F1A">
        <w:rPr>
          <w:rFonts w:ascii="Times New Roman" w:eastAsia="Calibri" w:hAnsi="Times New Roman" w:cs="Times New Roman"/>
          <w:kern w:val="0"/>
          <w:lang w:eastAsia="en-US" w:bidi="ar-SA"/>
        </w:rPr>
        <w:t xml:space="preserve"> </w:t>
      </w:r>
      <w:r w:rsidR="005F3458">
        <w:rPr>
          <w:rFonts w:ascii="Times New Roman" w:eastAsia="Calibri" w:hAnsi="Times New Roman" w:cs="Times New Roman"/>
          <w:kern w:val="0"/>
          <w:lang w:eastAsia="en-US" w:bidi="ar-SA"/>
        </w:rPr>
        <w:t>analysis and prediction of maternal mortality in the coming years or months.</w:t>
      </w:r>
    </w:p>
    <w:p w14:paraId="3598B079" w14:textId="35A0F7F7" w:rsidR="00077F1A" w:rsidRPr="00077F1A" w:rsidRDefault="00077F1A" w:rsidP="001911D0">
      <w:pPr>
        <w:suppressAutoHyphens w:val="0"/>
        <w:spacing w:after="160" w:line="360" w:lineRule="auto"/>
        <w:jc w:val="both"/>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 xml:space="preserve">The system administrators shall obtain details of </w:t>
      </w:r>
      <w:r w:rsidR="005F3458">
        <w:rPr>
          <w:rFonts w:ascii="Times New Roman" w:eastAsia="Calibri" w:hAnsi="Times New Roman" w:cs="Times New Roman"/>
          <w:kern w:val="0"/>
          <w:lang w:eastAsia="en-US" w:bidi="ar-SA"/>
        </w:rPr>
        <w:t>pregnant women</w:t>
      </w:r>
      <w:r w:rsidRPr="00077F1A">
        <w:rPr>
          <w:rFonts w:ascii="Times New Roman" w:eastAsia="Calibri" w:hAnsi="Times New Roman" w:cs="Times New Roman"/>
          <w:kern w:val="0"/>
          <w:lang w:eastAsia="en-US" w:bidi="ar-SA"/>
        </w:rPr>
        <w:t xml:space="preserve"> from information gathered at different health facilities for the start as we find other means to capture data about those mothers that visit the hospital while they’re about to give birth or never visit at all. The system will pick the already existing information from the database which include phone numbers of mothers on which messages will be sent. </w:t>
      </w:r>
      <w:r w:rsidR="005F3458">
        <w:rPr>
          <w:rFonts w:ascii="Times New Roman" w:eastAsia="Calibri" w:hAnsi="Times New Roman" w:cs="Times New Roman"/>
          <w:kern w:val="0"/>
          <w:lang w:eastAsia="en-US" w:bidi="ar-SA"/>
        </w:rPr>
        <w:t>The pregnant mothers on the other hand can send in their issues to a</w:t>
      </w:r>
      <w:r w:rsidR="00C8455D">
        <w:rPr>
          <w:rFonts w:ascii="Times New Roman" w:eastAsia="Calibri" w:hAnsi="Times New Roman" w:cs="Times New Roman"/>
          <w:kern w:val="0"/>
          <w:lang w:eastAsia="en-US" w:bidi="ar-SA"/>
        </w:rPr>
        <w:t xml:space="preserve">n assigned phone number to get a reply with a very short time. </w:t>
      </w:r>
      <w:r w:rsidRPr="00077F1A">
        <w:rPr>
          <w:rFonts w:ascii="Times New Roman" w:eastAsia="Calibri" w:hAnsi="Times New Roman" w:cs="Times New Roman"/>
          <w:kern w:val="0"/>
          <w:lang w:eastAsia="en-US" w:bidi="ar-SA"/>
        </w:rPr>
        <w:t>An administrator also uses the web-portal to manage the system and keep the information accurate. The administrator can, for instance verify user details, approve system officials on web-portal and manage user information.</w:t>
      </w:r>
    </w:p>
    <w:p w14:paraId="3DB6F29D" w14:textId="0E9EDA75" w:rsidR="00077F1A" w:rsidRDefault="00077F1A" w:rsidP="001911D0">
      <w:pPr>
        <w:suppressAutoHyphens w:val="0"/>
        <w:spacing w:after="160" w:line="360" w:lineRule="auto"/>
        <w:jc w:val="both"/>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Furthermore, the software needs both Internet to send requests to database and receive response from database through webserver. All system information is maintained in a database, which is accessed through a webserver. The web portal will be mainly used by the system administrator, and it has the capability of analytically representing both summary and detailed information about the results for the maternal mortality analytics, through the web portal too the administrators will verify users, track user results, register other administrators, among others as further explained in the system architecture.</w:t>
      </w:r>
    </w:p>
    <w:p w14:paraId="7F2F855B" w14:textId="77777777" w:rsidR="001911D0" w:rsidRPr="00077F1A" w:rsidRDefault="001911D0" w:rsidP="001911D0">
      <w:pPr>
        <w:suppressAutoHyphens w:val="0"/>
        <w:spacing w:after="160" w:line="360" w:lineRule="auto"/>
        <w:jc w:val="both"/>
        <w:rPr>
          <w:rFonts w:ascii="Times New Roman" w:eastAsia="Calibri" w:hAnsi="Times New Roman" w:cs="Times New Roman"/>
          <w:kern w:val="0"/>
          <w:lang w:eastAsia="en-US" w:bidi="ar-SA"/>
        </w:rPr>
      </w:pPr>
    </w:p>
    <w:p w14:paraId="2E865704" w14:textId="73F1FAC7" w:rsidR="00077F1A" w:rsidRDefault="00077F1A" w:rsidP="001911D0">
      <w:pPr>
        <w:pStyle w:val="Heading2"/>
        <w:spacing w:line="360" w:lineRule="auto"/>
        <w:jc w:val="both"/>
      </w:pPr>
      <w:bookmarkStart w:id="18" w:name="_Toc91736593"/>
      <w:bookmarkStart w:id="19" w:name="_Toc93939679"/>
      <w:r w:rsidRPr="00D37788">
        <w:t>Overview</w:t>
      </w:r>
      <w:bookmarkEnd w:id="18"/>
      <w:bookmarkEnd w:id="19"/>
    </w:p>
    <w:p w14:paraId="252EA5FF" w14:textId="77777777" w:rsidR="00D37788" w:rsidRPr="00D37788" w:rsidRDefault="00D37788" w:rsidP="001911D0">
      <w:pPr>
        <w:spacing w:line="360" w:lineRule="auto"/>
        <w:jc w:val="both"/>
        <w:rPr>
          <w:lang w:eastAsia="en-US" w:bidi="ar-SA"/>
        </w:rPr>
      </w:pPr>
    </w:p>
    <w:p w14:paraId="72C4F018" w14:textId="77777777" w:rsidR="00077F1A" w:rsidRPr="00077F1A" w:rsidRDefault="00077F1A" w:rsidP="001911D0">
      <w:pPr>
        <w:suppressAutoHyphens w:val="0"/>
        <w:spacing w:after="160" w:line="360" w:lineRule="auto"/>
        <w:jc w:val="both"/>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The Software Design Document is divided into 7 sections with various subsections. The sections of the Software Design Document are:</w:t>
      </w:r>
    </w:p>
    <w:p w14:paraId="083BB90A" w14:textId="77777777" w:rsidR="00077F1A" w:rsidRPr="00077F1A" w:rsidRDefault="00077F1A" w:rsidP="001911D0">
      <w:pPr>
        <w:numPr>
          <w:ilvl w:val="0"/>
          <w:numId w:val="19"/>
        </w:numPr>
        <w:suppressAutoHyphens w:val="0"/>
        <w:spacing w:after="160" w:line="360" w:lineRule="auto"/>
        <w:contextualSpacing/>
        <w:jc w:val="both"/>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Introduction</w:t>
      </w:r>
    </w:p>
    <w:p w14:paraId="763672E5" w14:textId="77777777" w:rsidR="00077F1A" w:rsidRPr="00077F1A" w:rsidRDefault="00077F1A" w:rsidP="001911D0">
      <w:pPr>
        <w:numPr>
          <w:ilvl w:val="0"/>
          <w:numId w:val="19"/>
        </w:numPr>
        <w:suppressAutoHyphens w:val="0"/>
        <w:spacing w:after="160" w:line="360" w:lineRule="auto"/>
        <w:contextualSpacing/>
        <w:jc w:val="both"/>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System overview</w:t>
      </w:r>
    </w:p>
    <w:p w14:paraId="21E2B939" w14:textId="77777777" w:rsidR="00077F1A" w:rsidRPr="00077F1A" w:rsidRDefault="00077F1A" w:rsidP="001911D0">
      <w:pPr>
        <w:numPr>
          <w:ilvl w:val="0"/>
          <w:numId w:val="19"/>
        </w:numPr>
        <w:suppressAutoHyphens w:val="0"/>
        <w:spacing w:after="160" w:line="360" w:lineRule="auto"/>
        <w:contextualSpacing/>
        <w:jc w:val="both"/>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System architecture</w:t>
      </w:r>
    </w:p>
    <w:p w14:paraId="11E88744" w14:textId="77777777" w:rsidR="00077F1A" w:rsidRPr="00077F1A" w:rsidRDefault="00077F1A" w:rsidP="001911D0">
      <w:pPr>
        <w:numPr>
          <w:ilvl w:val="0"/>
          <w:numId w:val="19"/>
        </w:numPr>
        <w:suppressAutoHyphens w:val="0"/>
        <w:spacing w:after="160" w:line="360" w:lineRule="auto"/>
        <w:contextualSpacing/>
        <w:jc w:val="both"/>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Data design</w:t>
      </w:r>
    </w:p>
    <w:p w14:paraId="209A0117" w14:textId="77777777" w:rsidR="00077F1A" w:rsidRPr="00077F1A" w:rsidRDefault="00077F1A" w:rsidP="001911D0">
      <w:pPr>
        <w:numPr>
          <w:ilvl w:val="0"/>
          <w:numId w:val="19"/>
        </w:numPr>
        <w:suppressAutoHyphens w:val="0"/>
        <w:spacing w:after="160" w:line="360" w:lineRule="auto"/>
        <w:contextualSpacing/>
        <w:jc w:val="both"/>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Component design</w:t>
      </w:r>
    </w:p>
    <w:p w14:paraId="4F288A79" w14:textId="77777777" w:rsidR="00077F1A" w:rsidRPr="00077F1A" w:rsidRDefault="00077F1A" w:rsidP="001911D0">
      <w:pPr>
        <w:numPr>
          <w:ilvl w:val="0"/>
          <w:numId w:val="19"/>
        </w:numPr>
        <w:suppressAutoHyphens w:val="0"/>
        <w:spacing w:after="160" w:line="360" w:lineRule="auto"/>
        <w:contextualSpacing/>
        <w:jc w:val="both"/>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Interface design</w:t>
      </w:r>
    </w:p>
    <w:p w14:paraId="615529DC" w14:textId="77777777" w:rsidR="00077F1A" w:rsidRPr="00077F1A" w:rsidRDefault="00077F1A" w:rsidP="001911D0">
      <w:pPr>
        <w:numPr>
          <w:ilvl w:val="0"/>
          <w:numId w:val="19"/>
        </w:numPr>
        <w:suppressAutoHyphens w:val="0"/>
        <w:spacing w:after="160" w:line="360" w:lineRule="auto"/>
        <w:contextualSpacing/>
        <w:jc w:val="both"/>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Requirement matrix</w:t>
      </w:r>
    </w:p>
    <w:p w14:paraId="1B33B7F6" w14:textId="77777777" w:rsidR="00077F1A" w:rsidRPr="00077F1A" w:rsidRDefault="00077F1A" w:rsidP="00077F1A">
      <w:pPr>
        <w:suppressAutoHyphens w:val="0"/>
        <w:spacing w:line="276" w:lineRule="auto"/>
        <w:ind w:left="720"/>
        <w:contextualSpacing/>
        <w:rPr>
          <w:rFonts w:ascii="Times New Roman" w:eastAsia="Calibri" w:hAnsi="Times New Roman" w:cs="Times New Roman"/>
          <w:kern w:val="0"/>
          <w:lang w:eastAsia="en-US" w:bidi="ar-SA"/>
        </w:rPr>
      </w:pPr>
    </w:p>
    <w:p w14:paraId="2A252672" w14:textId="2FEC457D" w:rsidR="00077F1A" w:rsidRDefault="00077F1A" w:rsidP="00D37788">
      <w:pPr>
        <w:pStyle w:val="Heading2"/>
      </w:pPr>
      <w:bookmarkStart w:id="20" w:name="_Toc91736594"/>
      <w:bookmarkStart w:id="21" w:name="_Toc93939680"/>
      <w:r w:rsidRPr="00077F1A">
        <w:t>Reference material</w:t>
      </w:r>
      <w:bookmarkEnd w:id="20"/>
      <w:bookmarkEnd w:id="21"/>
    </w:p>
    <w:p w14:paraId="1632A042" w14:textId="77777777" w:rsidR="001911D0" w:rsidRPr="001911D0" w:rsidRDefault="001911D0" w:rsidP="001911D0">
      <w:pPr>
        <w:rPr>
          <w:lang w:eastAsia="en-US" w:bidi="ar-SA"/>
        </w:rPr>
      </w:pPr>
    </w:p>
    <w:p w14:paraId="0AC7323B" w14:textId="5BEC2A59" w:rsidR="001911D0" w:rsidRDefault="001911D0" w:rsidP="001911D0">
      <w:pPr>
        <w:rPr>
          <w:lang w:eastAsia="en-US" w:bidi="ar-SA"/>
        </w:rPr>
      </w:pPr>
      <w:r>
        <w:rPr>
          <w:lang w:eastAsia="en-US" w:bidi="ar-SA"/>
        </w:rPr>
        <w:t>We have an appendix of reference for this project.</w:t>
      </w:r>
    </w:p>
    <w:p w14:paraId="4C5173B2" w14:textId="30B5E57C" w:rsidR="001911D0" w:rsidRPr="001911D0" w:rsidRDefault="001911D0" w:rsidP="001911D0">
      <w:pPr>
        <w:rPr>
          <w:lang w:eastAsia="en-US" w:bidi="ar-SA"/>
        </w:rPr>
      </w:pPr>
    </w:p>
    <w:p w14:paraId="407628A7" w14:textId="2F3AC145" w:rsidR="00077F1A" w:rsidRDefault="00077F1A" w:rsidP="001911D0">
      <w:pPr>
        <w:pStyle w:val="Heading2"/>
      </w:pPr>
      <w:bookmarkStart w:id="22" w:name="_Toc91736595"/>
      <w:bookmarkStart w:id="23" w:name="_Toc93939681"/>
      <w:r w:rsidRPr="00077F1A">
        <w:t>S</w:t>
      </w:r>
      <w:r w:rsidR="001911D0">
        <w:t>ystem</w:t>
      </w:r>
      <w:r w:rsidRPr="00077F1A">
        <w:t xml:space="preserve"> O</w:t>
      </w:r>
      <w:bookmarkEnd w:id="22"/>
      <w:r w:rsidR="001911D0">
        <w:t>verview</w:t>
      </w:r>
      <w:bookmarkEnd w:id="23"/>
    </w:p>
    <w:p w14:paraId="7C153DDE" w14:textId="77777777" w:rsidR="001911D0" w:rsidRPr="001911D0" w:rsidRDefault="001911D0" w:rsidP="001911D0">
      <w:pPr>
        <w:rPr>
          <w:lang w:eastAsia="en-US" w:bidi="ar-SA"/>
        </w:rPr>
      </w:pPr>
    </w:p>
    <w:p w14:paraId="10026ECE" w14:textId="4340780E" w:rsidR="00077F1A" w:rsidRPr="00077F1A" w:rsidRDefault="00077F1A" w:rsidP="00077F1A">
      <w:pPr>
        <w:suppressAutoHyphens w:val="0"/>
        <w:spacing w:after="160" w:line="276" w:lineRule="auto"/>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This Maternal Mortality Prediction and Advisory System co</w:t>
      </w:r>
      <w:r w:rsidR="001911D0">
        <w:rPr>
          <w:rFonts w:ascii="Times New Roman" w:eastAsia="Calibri" w:hAnsi="Times New Roman" w:cs="Times New Roman"/>
          <w:kern w:val="0"/>
          <w:lang w:eastAsia="en-US" w:bidi="ar-SA"/>
        </w:rPr>
        <w:t>mprises</w:t>
      </w:r>
      <w:r w:rsidRPr="00077F1A">
        <w:rPr>
          <w:rFonts w:ascii="Times New Roman" w:eastAsia="Calibri" w:hAnsi="Times New Roman" w:cs="Times New Roman"/>
          <w:kern w:val="0"/>
          <w:lang w:eastAsia="en-US" w:bidi="ar-SA"/>
        </w:rPr>
        <w:t xml:space="preserve"> three </w:t>
      </w:r>
      <w:r w:rsidR="001911D0">
        <w:rPr>
          <w:rFonts w:ascii="Times New Roman" w:eastAsia="Calibri" w:hAnsi="Times New Roman" w:cs="Times New Roman"/>
          <w:kern w:val="0"/>
          <w:lang w:eastAsia="en-US" w:bidi="ar-SA"/>
        </w:rPr>
        <w:t>modules</w:t>
      </w:r>
      <w:r w:rsidRPr="00077F1A">
        <w:rPr>
          <w:rFonts w:ascii="Times New Roman" w:eastAsia="Calibri" w:hAnsi="Times New Roman" w:cs="Times New Roman"/>
          <w:kern w:val="0"/>
          <w:lang w:eastAsia="en-US" w:bidi="ar-SA"/>
        </w:rPr>
        <w:t xml:space="preserve">: </w:t>
      </w:r>
      <w:r w:rsidR="001911D0">
        <w:rPr>
          <w:rFonts w:ascii="Times New Roman" w:eastAsia="Calibri" w:hAnsi="Times New Roman" w:cs="Times New Roman"/>
          <w:kern w:val="0"/>
          <w:lang w:eastAsia="en-US" w:bidi="ar-SA"/>
        </w:rPr>
        <w:t>a prediction system</w:t>
      </w:r>
      <w:r w:rsidRPr="00077F1A">
        <w:rPr>
          <w:rFonts w:ascii="Times New Roman" w:eastAsia="Calibri" w:hAnsi="Times New Roman" w:cs="Times New Roman"/>
          <w:kern w:val="0"/>
          <w:lang w:eastAsia="en-US" w:bidi="ar-SA"/>
        </w:rPr>
        <w:t>, a web portal, and an SMS messaging system. The sms messaging system comes to a mobile phone through GSM technology, which aids the sending of messages to the pregnant women phones.</w:t>
      </w:r>
    </w:p>
    <w:p w14:paraId="48618A09" w14:textId="77777777" w:rsidR="00077F1A" w:rsidRPr="00077F1A" w:rsidRDefault="00077F1A" w:rsidP="00077F1A">
      <w:pPr>
        <w:suppressAutoHyphens w:val="0"/>
        <w:spacing w:after="160" w:line="276" w:lineRule="auto"/>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This is a data-based application, it requires a data store, and thus a database is needed. The web portal communicates with the database via a web server, however in slightly different ways. The web portal is mainly be used by users to add and modify data. problems with overloading the operating system the application is only allowed to use 20 megabytes of memory while running the application. The maximum amount of hard drive space is also 20 megabytes.</w:t>
      </w:r>
    </w:p>
    <w:p w14:paraId="60F953C2" w14:textId="77777777" w:rsidR="00077F1A" w:rsidRPr="00077F1A" w:rsidRDefault="00077F1A" w:rsidP="00077F1A">
      <w:pPr>
        <w:suppressAutoHyphens w:val="0"/>
        <w:spacing w:after="160" w:line="276" w:lineRule="auto"/>
        <w:rPr>
          <w:rFonts w:ascii="Times New Roman" w:eastAsia="Calibri" w:hAnsi="Times New Roman" w:cs="Times New Roman"/>
          <w:noProof/>
          <w:kern w:val="0"/>
          <w:lang w:eastAsia="en-US" w:bidi="ar-SA"/>
        </w:rPr>
      </w:pPr>
    </w:p>
    <w:p w14:paraId="4EB2EC80" w14:textId="4127C790" w:rsidR="00347979" w:rsidRDefault="00347979" w:rsidP="00077F1A">
      <w:pPr>
        <w:suppressAutoHyphens w:val="0"/>
        <w:spacing w:after="160" w:line="276" w:lineRule="auto"/>
        <w:rPr>
          <w:rFonts w:ascii="Times New Roman" w:eastAsia="Calibri" w:hAnsi="Times New Roman" w:cs="Times New Roman"/>
          <w:noProof/>
          <w:kern w:val="0"/>
          <w:lang w:eastAsia="en-US" w:bidi="ar-SA"/>
        </w:rPr>
      </w:pPr>
    </w:p>
    <w:p w14:paraId="2E1FA9B8" w14:textId="0FBEB97C" w:rsidR="00347979" w:rsidRDefault="00347979" w:rsidP="00077F1A">
      <w:pPr>
        <w:suppressAutoHyphens w:val="0"/>
        <w:spacing w:after="160" w:line="276" w:lineRule="auto"/>
        <w:rPr>
          <w:rFonts w:ascii="Times New Roman" w:eastAsia="Calibri" w:hAnsi="Times New Roman" w:cs="Times New Roman"/>
          <w:noProof/>
          <w:kern w:val="0"/>
          <w:lang w:eastAsia="en-US" w:bidi="ar-SA"/>
        </w:rPr>
      </w:pPr>
    </w:p>
    <w:p w14:paraId="22DE8205" w14:textId="4D2EC797" w:rsidR="00347979" w:rsidRDefault="00347979" w:rsidP="00077F1A">
      <w:pPr>
        <w:suppressAutoHyphens w:val="0"/>
        <w:spacing w:after="160" w:line="276" w:lineRule="auto"/>
        <w:rPr>
          <w:rFonts w:ascii="Times New Roman" w:eastAsia="Calibri" w:hAnsi="Times New Roman" w:cs="Times New Roman"/>
          <w:noProof/>
          <w:kern w:val="0"/>
          <w:lang w:eastAsia="en-US" w:bidi="ar-SA"/>
        </w:rPr>
      </w:pPr>
    </w:p>
    <w:p w14:paraId="16ABDA87" w14:textId="77777777" w:rsidR="00347979" w:rsidRPr="00077F1A" w:rsidRDefault="00347979" w:rsidP="00077F1A">
      <w:pPr>
        <w:suppressAutoHyphens w:val="0"/>
        <w:spacing w:after="160" w:line="276" w:lineRule="auto"/>
        <w:rPr>
          <w:rFonts w:ascii="Times New Roman" w:eastAsia="Calibri" w:hAnsi="Times New Roman" w:cs="Times New Roman"/>
          <w:noProof/>
          <w:kern w:val="0"/>
          <w:lang w:eastAsia="en-US" w:bidi="ar-SA"/>
        </w:rPr>
      </w:pPr>
    </w:p>
    <w:p w14:paraId="7751E9EA" w14:textId="77777777" w:rsidR="00077F1A" w:rsidRPr="00077F1A" w:rsidRDefault="00077F1A" w:rsidP="00077F1A">
      <w:pPr>
        <w:suppressAutoHyphens w:val="0"/>
        <w:spacing w:after="160" w:line="276" w:lineRule="auto"/>
        <w:rPr>
          <w:rFonts w:ascii="Times New Roman" w:eastAsia="Calibri" w:hAnsi="Times New Roman" w:cs="Times New Roman"/>
          <w:noProof/>
          <w:kern w:val="0"/>
          <w:lang w:eastAsia="en-US" w:bidi="ar-SA"/>
        </w:rPr>
      </w:pPr>
    </w:p>
    <w:p w14:paraId="1C879B9D" w14:textId="77777777" w:rsidR="00077F1A" w:rsidRPr="00077F1A" w:rsidRDefault="00077F1A" w:rsidP="00347979">
      <w:pPr>
        <w:pStyle w:val="Heading2"/>
        <w:rPr>
          <w:lang w:val="en-GB"/>
        </w:rPr>
      </w:pPr>
      <w:bookmarkStart w:id="24" w:name="_Toc91736596"/>
      <w:bookmarkStart w:id="25" w:name="_Toc93939682"/>
      <w:r w:rsidRPr="00077F1A">
        <w:rPr>
          <w:lang w:val="en-GB"/>
        </w:rPr>
        <w:t>SYSTEM ARCHITECTURE</w:t>
      </w:r>
      <w:bookmarkEnd w:id="24"/>
      <w:bookmarkEnd w:id="25"/>
    </w:p>
    <w:p w14:paraId="19699534" w14:textId="1AE48BCA" w:rsidR="00077F1A" w:rsidRDefault="00077F1A" w:rsidP="00347979">
      <w:pPr>
        <w:pStyle w:val="Heading3"/>
      </w:pPr>
      <w:bookmarkStart w:id="26" w:name="_Toc91736597"/>
      <w:bookmarkStart w:id="27" w:name="_Toc93939683"/>
      <w:r w:rsidRPr="00077F1A">
        <w:t>Architectural Design</w:t>
      </w:r>
      <w:bookmarkEnd w:id="26"/>
      <w:bookmarkEnd w:id="27"/>
    </w:p>
    <w:p w14:paraId="4CD38A6C" w14:textId="6A722C92" w:rsidR="00F637BB" w:rsidRDefault="00F637BB" w:rsidP="00F637BB">
      <w:pPr>
        <w:rPr>
          <w:lang w:val="en-UG" w:eastAsia="en-UG" w:bidi="ar-SA"/>
        </w:rPr>
      </w:pPr>
    </w:p>
    <w:p w14:paraId="3924C6FD" w14:textId="52F2AB9B" w:rsidR="00F637BB" w:rsidRDefault="00F637BB" w:rsidP="00F637BB">
      <w:pPr>
        <w:rPr>
          <w:lang w:val="en-UG" w:eastAsia="en-UG" w:bidi="ar-SA"/>
        </w:rPr>
      </w:pPr>
    </w:p>
    <w:p w14:paraId="42AE2F07" w14:textId="2F4EF197" w:rsidR="00F637BB" w:rsidRDefault="00F637BB" w:rsidP="00F637BB">
      <w:pPr>
        <w:rPr>
          <w:lang w:val="en-UG" w:eastAsia="en-UG" w:bidi="ar-SA"/>
        </w:rPr>
      </w:pPr>
    </w:p>
    <w:p w14:paraId="029703BA" w14:textId="77777777" w:rsidR="00F637BB" w:rsidRPr="00F637BB" w:rsidRDefault="00F637BB" w:rsidP="00F637BB">
      <w:pPr>
        <w:rPr>
          <w:lang w:val="en-UG" w:eastAsia="en-UG" w:bidi="ar-SA"/>
        </w:rPr>
      </w:pPr>
    </w:p>
    <w:p w14:paraId="3DC9A949" w14:textId="7C702251" w:rsidR="00F637BB" w:rsidRDefault="00F637BB" w:rsidP="00F637BB">
      <w:pPr>
        <w:rPr>
          <w:lang w:val="en-UG" w:eastAsia="en-UG" w:bidi="ar-SA"/>
        </w:rPr>
      </w:pPr>
    </w:p>
    <w:p w14:paraId="74E18498" w14:textId="0AA8AF23" w:rsidR="00F637BB" w:rsidRDefault="00F637BB" w:rsidP="00F637BB">
      <w:pPr>
        <w:rPr>
          <w:lang w:val="en-UG" w:eastAsia="en-UG" w:bidi="ar-SA"/>
        </w:rPr>
      </w:pPr>
    </w:p>
    <w:p w14:paraId="04538532" w14:textId="77777777" w:rsidR="00F637BB" w:rsidRPr="00F637BB" w:rsidRDefault="00F637BB" w:rsidP="00F637BB">
      <w:pPr>
        <w:rPr>
          <w:lang w:val="en-UG" w:eastAsia="en-UG" w:bidi="ar-SA"/>
        </w:rPr>
      </w:pPr>
    </w:p>
    <w:p w14:paraId="49B35954" w14:textId="5D4557F1" w:rsidR="00F637BB" w:rsidRPr="00F637BB" w:rsidRDefault="00F637BB" w:rsidP="00F637BB">
      <w:pPr>
        <w:rPr>
          <w:lang w:val="en-UG" w:eastAsia="en-UG" w:bidi="ar-SA"/>
        </w:rPr>
      </w:pPr>
      <w:r w:rsidRPr="00077F1A">
        <w:rPr>
          <w:rFonts w:ascii="Times New Roman" w:eastAsia="Calibri" w:hAnsi="Times New Roman" w:cs="Times New Roman"/>
          <w:noProof/>
          <w:kern w:val="0"/>
          <w:lang w:eastAsia="en-US" w:bidi="ar-SA"/>
        </w:rPr>
        <w:drawing>
          <wp:inline distT="0" distB="0" distL="0" distR="0" wp14:anchorId="484B8E0B" wp14:editId="6BFC42EF">
            <wp:extent cx="5943600" cy="34880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88055"/>
                    </a:xfrm>
                    <a:prstGeom prst="rect">
                      <a:avLst/>
                    </a:prstGeom>
                    <a:noFill/>
                    <a:ln>
                      <a:noFill/>
                    </a:ln>
                  </pic:spPr>
                </pic:pic>
              </a:graphicData>
            </a:graphic>
          </wp:inline>
        </w:drawing>
      </w:r>
    </w:p>
    <w:p w14:paraId="19BAC2B4" w14:textId="6631D466" w:rsidR="00F637BB" w:rsidRPr="00F637BB" w:rsidRDefault="00F637BB" w:rsidP="00F637BB">
      <w:pPr>
        <w:pStyle w:val="Caption"/>
        <w:rPr>
          <w:rFonts w:ascii="Times New Roman" w:eastAsia="Calibri" w:hAnsi="Times New Roman" w:cs="Times New Roman"/>
          <w:noProof/>
          <w:color w:val="auto"/>
          <w:kern w:val="0"/>
          <w:sz w:val="24"/>
          <w:szCs w:val="24"/>
          <w:lang w:eastAsia="en-US" w:bidi="ar-SA"/>
        </w:rPr>
      </w:pPr>
      <w:r w:rsidRPr="00F637BB">
        <w:rPr>
          <w:rFonts w:ascii="Times New Roman" w:hAnsi="Times New Roman" w:cs="Times New Roman"/>
          <w:color w:val="auto"/>
          <w:sz w:val="24"/>
          <w:szCs w:val="24"/>
        </w:rPr>
        <w:t xml:space="preserve">Figure </w:t>
      </w:r>
      <w:r w:rsidRPr="00F637BB">
        <w:rPr>
          <w:rFonts w:ascii="Times New Roman" w:hAnsi="Times New Roman" w:cs="Times New Roman"/>
          <w:color w:val="auto"/>
          <w:sz w:val="24"/>
          <w:szCs w:val="24"/>
        </w:rPr>
        <w:fldChar w:fldCharType="begin"/>
      </w:r>
      <w:r w:rsidRPr="00F637BB">
        <w:rPr>
          <w:rFonts w:ascii="Times New Roman" w:hAnsi="Times New Roman" w:cs="Times New Roman"/>
          <w:color w:val="auto"/>
          <w:sz w:val="24"/>
          <w:szCs w:val="24"/>
        </w:rPr>
        <w:instrText xml:space="preserve"> SEQ Figure \* ARABIC </w:instrText>
      </w:r>
      <w:r w:rsidRPr="00F637BB">
        <w:rPr>
          <w:rFonts w:ascii="Times New Roman" w:hAnsi="Times New Roman" w:cs="Times New Roman"/>
          <w:color w:val="auto"/>
          <w:sz w:val="24"/>
          <w:szCs w:val="24"/>
        </w:rPr>
        <w:fldChar w:fldCharType="separate"/>
      </w:r>
      <w:r w:rsidR="00C202B7">
        <w:rPr>
          <w:rFonts w:ascii="Times New Roman" w:hAnsi="Times New Roman" w:cs="Times New Roman"/>
          <w:noProof/>
          <w:color w:val="auto"/>
          <w:sz w:val="24"/>
          <w:szCs w:val="24"/>
        </w:rPr>
        <w:t>1</w:t>
      </w:r>
      <w:r w:rsidRPr="00F637BB">
        <w:rPr>
          <w:rFonts w:ascii="Times New Roman" w:hAnsi="Times New Roman" w:cs="Times New Roman"/>
          <w:color w:val="auto"/>
          <w:sz w:val="24"/>
          <w:szCs w:val="24"/>
        </w:rPr>
        <w:fldChar w:fldCharType="end"/>
      </w:r>
      <w:r w:rsidRPr="00F637BB">
        <w:rPr>
          <w:rFonts w:ascii="Times New Roman" w:hAnsi="Times New Roman" w:cs="Times New Roman"/>
          <w:color w:val="auto"/>
          <w:sz w:val="24"/>
          <w:szCs w:val="24"/>
        </w:rPr>
        <w:t>:Architecture Design</w:t>
      </w:r>
    </w:p>
    <w:p w14:paraId="32A7DA08" w14:textId="6C64396C" w:rsidR="00F637BB" w:rsidRDefault="00F637BB" w:rsidP="00077F1A">
      <w:pPr>
        <w:suppressAutoHyphens w:val="0"/>
        <w:spacing w:after="160" w:line="276" w:lineRule="auto"/>
        <w:rPr>
          <w:rFonts w:ascii="Times New Roman" w:eastAsia="Calibri" w:hAnsi="Times New Roman" w:cs="Times New Roman"/>
          <w:noProof/>
          <w:kern w:val="0"/>
          <w:lang w:eastAsia="en-US" w:bidi="ar-SA"/>
        </w:rPr>
      </w:pPr>
    </w:p>
    <w:p w14:paraId="5BFBE03D" w14:textId="68D675AD" w:rsidR="00F637BB" w:rsidRDefault="00F637BB" w:rsidP="00077F1A">
      <w:pPr>
        <w:suppressAutoHyphens w:val="0"/>
        <w:spacing w:after="160" w:line="276" w:lineRule="auto"/>
        <w:rPr>
          <w:rFonts w:ascii="Times New Roman" w:eastAsia="Calibri" w:hAnsi="Times New Roman" w:cs="Times New Roman"/>
          <w:noProof/>
          <w:kern w:val="0"/>
          <w:lang w:eastAsia="en-US" w:bidi="ar-SA"/>
        </w:rPr>
      </w:pPr>
    </w:p>
    <w:p w14:paraId="066D4ECF" w14:textId="2A751053" w:rsidR="00F637BB" w:rsidRDefault="00F637BB" w:rsidP="00077F1A">
      <w:pPr>
        <w:suppressAutoHyphens w:val="0"/>
        <w:spacing w:after="160" w:line="276" w:lineRule="auto"/>
        <w:rPr>
          <w:rFonts w:ascii="Times New Roman" w:eastAsia="Calibri" w:hAnsi="Times New Roman" w:cs="Times New Roman"/>
          <w:noProof/>
          <w:kern w:val="0"/>
          <w:lang w:eastAsia="en-US" w:bidi="ar-SA"/>
        </w:rPr>
      </w:pPr>
    </w:p>
    <w:p w14:paraId="680011AC" w14:textId="65B2E54C" w:rsidR="00F637BB" w:rsidRDefault="00F637BB" w:rsidP="00077F1A">
      <w:pPr>
        <w:suppressAutoHyphens w:val="0"/>
        <w:spacing w:after="160" w:line="276" w:lineRule="auto"/>
        <w:rPr>
          <w:rFonts w:ascii="Times New Roman" w:eastAsia="Calibri" w:hAnsi="Times New Roman" w:cs="Times New Roman"/>
          <w:noProof/>
          <w:kern w:val="0"/>
          <w:lang w:eastAsia="en-US" w:bidi="ar-SA"/>
        </w:rPr>
      </w:pPr>
    </w:p>
    <w:p w14:paraId="1B139171" w14:textId="58BF670E" w:rsidR="00F637BB" w:rsidRDefault="00F637BB" w:rsidP="00077F1A">
      <w:pPr>
        <w:suppressAutoHyphens w:val="0"/>
        <w:spacing w:after="160" w:line="276" w:lineRule="auto"/>
        <w:rPr>
          <w:rFonts w:ascii="Times New Roman" w:eastAsia="Calibri" w:hAnsi="Times New Roman" w:cs="Times New Roman"/>
          <w:noProof/>
          <w:kern w:val="0"/>
          <w:lang w:eastAsia="en-US" w:bidi="ar-SA"/>
        </w:rPr>
      </w:pPr>
    </w:p>
    <w:p w14:paraId="41E1571B" w14:textId="7CD78A89" w:rsidR="00F637BB" w:rsidRDefault="00F637BB" w:rsidP="00077F1A">
      <w:pPr>
        <w:suppressAutoHyphens w:val="0"/>
        <w:spacing w:after="160" w:line="276" w:lineRule="auto"/>
        <w:rPr>
          <w:rFonts w:ascii="Times New Roman" w:eastAsia="Calibri" w:hAnsi="Times New Roman" w:cs="Times New Roman"/>
          <w:noProof/>
          <w:kern w:val="0"/>
          <w:lang w:eastAsia="en-US" w:bidi="ar-SA"/>
        </w:rPr>
      </w:pPr>
    </w:p>
    <w:p w14:paraId="73EAA0E7" w14:textId="0B2BB6EE" w:rsidR="00F637BB" w:rsidRDefault="00F637BB" w:rsidP="00077F1A">
      <w:pPr>
        <w:suppressAutoHyphens w:val="0"/>
        <w:spacing w:after="160" w:line="276" w:lineRule="auto"/>
        <w:rPr>
          <w:rFonts w:ascii="Times New Roman" w:eastAsia="Calibri" w:hAnsi="Times New Roman" w:cs="Times New Roman"/>
          <w:noProof/>
          <w:kern w:val="0"/>
          <w:lang w:eastAsia="en-US" w:bidi="ar-SA"/>
        </w:rPr>
      </w:pPr>
    </w:p>
    <w:p w14:paraId="2715896D" w14:textId="0045E096" w:rsidR="00F637BB" w:rsidRDefault="00F637BB" w:rsidP="00077F1A">
      <w:pPr>
        <w:suppressAutoHyphens w:val="0"/>
        <w:spacing w:after="160" w:line="276" w:lineRule="auto"/>
        <w:rPr>
          <w:rFonts w:ascii="Times New Roman" w:eastAsia="Calibri" w:hAnsi="Times New Roman" w:cs="Times New Roman"/>
          <w:noProof/>
          <w:kern w:val="0"/>
          <w:lang w:eastAsia="en-US" w:bidi="ar-SA"/>
        </w:rPr>
      </w:pPr>
    </w:p>
    <w:p w14:paraId="13C580A2" w14:textId="77777777" w:rsidR="00F637BB" w:rsidRPr="00077F1A" w:rsidRDefault="00F637BB" w:rsidP="00077F1A">
      <w:pPr>
        <w:suppressAutoHyphens w:val="0"/>
        <w:spacing w:after="160" w:line="276" w:lineRule="auto"/>
        <w:rPr>
          <w:rFonts w:ascii="Times New Roman" w:eastAsia="Calibri" w:hAnsi="Times New Roman" w:cs="Times New Roman"/>
          <w:noProof/>
          <w:kern w:val="0"/>
          <w:lang w:eastAsia="en-US" w:bidi="ar-SA"/>
        </w:rPr>
      </w:pPr>
    </w:p>
    <w:p w14:paraId="0EDCC2AD" w14:textId="77777777" w:rsidR="00077F1A" w:rsidRPr="00077F1A" w:rsidRDefault="00077F1A" w:rsidP="00077F1A">
      <w:pPr>
        <w:suppressAutoHyphens w:val="0"/>
        <w:spacing w:after="160" w:line="276" w:lineRule="auto"/>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Repository architecture</w:t>
      </w:r>
    </w:p>
    <w:p w14:paraId="462522CB" w14:textId="10B42EDC" w:rsidR="00077F1A" w:rsidRDefault="00077F1A" w:rsidP="00077F1A">
      <w:pPr>
        <w:tabs>
          <w:tab w:val="left" w:pos="6610"/>
        </w:tabs>
        <w:suppressAutoHyphens w:val="0"/>
        <w:spacing w:after="160" w:line="276" w:lineRule="auto"/>
        <w:rPr>
          <w:rFonts w:ascii="Times New Roman" w:eastAsia="Calibri" w:hAnsi="Times New Roman" w:cs="Times New Roman"/>
          <w:kern w:val="0"/>
          <w:lang w:eastAsia="en-US" w:bidi="ar-SA"/>
        </w:rPr>
      </w:pPr>
      <w:r w:rsidRPr="00077F1A">
        <w:rPr>
          <w:rFonts w:ascii="Times New Roman" w:eastAsia="Calibri" w:hAnsi="Times New Roman" w:cs="Times New Roman"/>
          <w:noProof/>
          <w:kern w:val="0"/>
          <w:lang w:eastAsia="en-US" w:bidi="ar-SA"/>
        </w:rPr>
        <w:drawing>
          <wp:inline distT="0" distB="0" distL="0" distR="0" wp14:anchorId="04E72C70" wp14:editId="33A089EC">
            <wp:extent cx="5340350" cy="37274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0350" cy="3727450"/>
                    </a:xfrm>
                    <a:prstGeom prst="rect">
                      <a:avLst/>
                    </a:prstGeom>
                    <a:noFill/>
                    <a:ln>
                      <a:noFill/>
                    </a:ln>
                  </pic:spPr>
                </pic:pic>
              </a:graphicData>
            </a:graphic>
          </wp:inline>
        </w:drawing>
      </w:r>
    </w:p>
    <w:p w14:paraId="6B767866" w14:textId="749B0696" w:rsidR="00F637BB" w:rsidRPr="00F637BB" w:rsidRDefault="00F637BB" w:rsidP="00F637BB">
      <w:pPr>
        <w:pStyle w:val="Caption"/>
        <w:rPr>
          <w:rFonts w:ascii="Times New Roman" w:eastAsia="Calibri" w:hAnsi="Times New Roman" w:cs="Times New Roman"/>
          <w:color w:val="auto"/>
          <w:kern w:val="0"/>
          <w:sz w:val="24"/>
          <w:szCs w:val="24"/>
          <w:lang w:eastAsia="en-US" w:bidi="ar-SA"/>
        </w:rPr>
      </w:pPr>
      <w:r w:rsidRPr="00F637BB">
        <w:rPr>
          <w:rFonts w:ascii="Times New Roman" w:hAnsi="Times New Roman" w:cs="Times New Roman"/>
          <w:color w:val="auto"/>
          <w:sz w:val="24"/>
          <w:szCs w:val="24"/>
        </w:rPr>
        <w:t xml:space="preserve">Figure </w:t>
      </w:r>
      <w:r w:rsidRPr="00F637BB">
        <w:rPr>
          <w:rFonts w:ascii="Times New Roman" w:hAnsi="Times New Roman" w:cs="Times New Roman"/>
          <w:color w:val="auto"/>
          <w:sz w:val="24"/>
          <w:szCs w:val="24"/>
        </w:rPr>
        <w:fldChar w:fldCharType="begin"/>
      </w:r>
      <w:r w:rsidRPr="00F637BB">
        <w:rPr>
          <w:rFonts w:ascii="Times New Roman" w:hAnsi="Times New Roman" w:cs="Times New Roman"/>
          <w:color w:val="auto"/>
          <w:sz w:val="24"/>
          <w:szCs w:val="24"/>
        </w:rPr>
        <w:instrText xml:space="preserve"> SEQ Figure \* ARABIC </w:instrText>
      </w:r>
      <w:r w:rsidRPr="00F637BB">
        <w:rPr>
          <w:rFonts w:ascii="Times New Roman" w:hAnsi="Times New Roman" w:cs="Times New Roman"/>
          <w:color w:val="auto"/>
          <w:sz w:val="24"/>
          <w:szCs w:val="24"/>
        </w:rPr>
        <w:fldChar w:fldCharType="separate"/>
      </w:r>
      <w:r w:rsidR="00C202B7">
        <w:rPr>
          <w:rFonts w:ascii="Times New Roman" w:hAnsi="Times New Roman" w:cs="Times New Roman"/>
          <w:noProof/>
          <w:color w:val="auto"/>
          <w:sz w:val="24"/>
          <w:szCs w:val="24"/>
        </w:rPr>
        <w:t>2</w:t>
      </w:r>
      <w:r w:rsidRPr="00F637BB">
        <w:rPr>
          <w:rFonts w:ascii="Times New Roman" w:hAnsi="Times New Roman" w:cs="Times New Roman"/>
          <w:color w:val="auto"/>
          <w:sz w:val="24"/>
          <w:szCs w:val="24"/>
        </w:rPr>
        <w:fldChar w:fldCharType="end"/>
      </w:r>
      <w:r w:rsidRPr="00F637BB">
        <w:rPr>
          <w:rFonts w:ascii="Times New Roman" w:hAnsi="Times New Roman" w:cs="Times New Roman"/>
          <w:color w:val="auto"/>
          <w:sz w:val="24"/>
          <w:szCs w:val="24"/>
        </w:rPr>
        <w:t>:Repository Architecture</w:t>
      </w:r>
    </w:p>
    <w:p w14:paraId="033A5079" w14:textId="77777777" w:rsidR="00F637BB" w:rsidRPr="00077F1A" w:rsidRDefault="00F637BB" w:rsidP="00077F1A">
      <w:pPr>
        <w:tabs>
          <w:tab w:val="left" w:pos="6610"/>
        </w:tabs>
        <w:suppressAutoHyphens w:val="0"/>
        <w:spacing w:after="160" w:line="276" w:lineRule="auto"/>
        <w:rPr>
          <w:rFonts w:ascii="Times New Roman" w:eastAsia="Calibri" w:hAnsi="Times New Roman" w:cs="Times New Roman"/>
          <w:kern w:val="0"/>
          <w:lang w:eastAsia="en-US" w:bidi="ar-SA"/>
        </w:rPr>
      </w:pPr>
    </w:p>
    <w:p w14:paraId="19B49C37" w14:textId="77777777" w:rsidR="00077F1A" w:rsidRPr="00077F1A" w:rsidRDefault="00077F1A" w:rsidP="00077F1A">
      <w:pPr>
        <w:tabs>
          <w:tab w:val="left" w:pos="6610"/>
        </w:tabs>
        <w:suppressAutoHyphens w:val="0"/>
        <w:spacing w:after="160" w:line="276" w:lineRule="auto"/>
        <w:rPr>
          <w:rFonts w:ascii="Times New Roman" w:eastAsia="Calibri" w:hAnsi="Times New Roman" w:cs="Times New Roman"/>
          <w:b/>
          <w:bCs/>
          <w:kern w:val="0"/>
          <w:lang w:eastAsia="en-US" w:bidi="ar-SA"/>
        </w:rPr>
      </w:pPr>
      <w:r w:rsidRPr="00077F1A">
        <w:rPr>
          <w:rFonts w:ascii="Times New Roman" w:eastAsia="Calibri" w:hAnsi="Times New Roman" w:cs="Times New Roman"/>
          <w:b/>
          <w:bCs/>
          <w:kern w:val="0"/>
          <w:lang w:eastAsia="en-US" w:bidi="ar-SA"/>
        </w:rPr>
        <w:t>Analysis and prediction model.</w:t>
      </w:r>
    </w:p>
    <w:p w14:paraId="40D9B4FC" w14:textId="77777777" w:rsidR="00077F1A" w:rsidRPr="00077F1A" w:rsidRDefault="00077F1A" w:rsidP="00077F1A">
      <w:pPr>
        <w:tabs>
          <w:tab w:val="left" w:pos="6610"/>
        </w:tabs>
        <w:suppressAutoHyphens w:val="0"/>
        <w:spacing w:after="160" w:line="276" w:lineRule="auto"/>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Uses data from the data repository to make analysis and prediction.</w:t>
      </w:r>
    </w:p>
    <w:p w14:paraId="7B00FA90" w14:textId="77777777" w:rsidR="00077F1A" w:rsidRPr="00077F1A" w:rsidRDefault="00077F1A" w:rsidP="00077F1A">
      <w:pPr>
        <w:tabs>
          <w:tab w:val="left" w:pos="6610"/>
        </w:tabs>
        <w:suppressAutoHyphens w:val="0"/>
        <w:spacing w:after="160" w:line="276" w:lineRule="auto"/>
        <w:rPr>
          <w:rFonts w:ascii="Times New Roman" w:eastAsia="Calibri" w:hAnsi="Times New Roman" w:cs="Times New Roman"/>
          <w:b/>
          <w:bCs/>
          <w:kern w:val="0"/>
          <w:lang w:eastAsia="en-US" w:bidi="ar-SA"/>
        </w:rPr>
      </w:pPr>
      <w:r w:rsidRPr="00077F1A">
        <w:rPr>
          <w:rFonts w:ascii="Times New Roman" w:eastAsia="Calibri" w:hAnsi="Times New Roman" w:cs="Times New Roman"/>
          <w:b/>
          <w:bCs/>
          <w:kern w:val="0"/>
          <w:lang w:eastAsia="en-US" w:bidi="ar-SA"/>
        </w:rPr>
        <w:t>Administration model.</w:t>
      </w:r>
    </w:p>
    <w:p w14:paraId="6F997067" w14:textId="77777777" w:rsidR="00077F1A" w:rsidRPr="00077F1A" w:rsidRDefault="00077F1A" w:rsidP="00077F1A">
      <w:pPr>
        <w:tabs>
          <w:tab w:val="left" w:pos="6610"/>
        </w:tabs>
        <w:suppressAutoHyphens w:val="0"/>
        <w:spacing w:after="160" w:line="276" w:lineRule="auto"/>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The admin model uploads new dataset to a repository and also manages user accounts.</w:t>
      </w:r>
    </w:p>
    <w:p w14:paraId="6C7A16A0" w14:textId="77777777" w:rsidR="00077F1A" w:rsidRPr="00077F1A" w:rsidRDefault="00077F1A" w:rsidP="00077F1A">
      <w:pPr>
        <w:tabs>
          <w:tab w:val="left" w:pos="6610"/>
        </w:tabs>
        <w:suppressAutoHyphens w:val="0"/>
        <w:spacing w:after="160" w:line="276" w:lineRule="auto"/>
        <w:rPr>
          <w:rFonts w:ascii="Times New Roman" w:eastAsia="Calibri" w:hAnsi="Times New Roman" w:cs="Times New Roman"/>
          <w:b/>
          <w:bCs/>
          <w:kern w:val="0"/>
          <w:lang w:eastAsia="en-US" w:bidi="ar-SA"/>
        </w:rPr>
      </w:pPr>
      <w:r w:rsidRPr="00077F1A">
        <w:rPr>
          <w:rFonts w:ascii="Times New Roman" w:eastAsia="Calibri" w:hAnsi="Times New Roman" w:cs="Times New Roman"/>
          <w:b/>
          <w:bCs/>
          <w:kern w:val="0"/>
          <w:lang w:eastAsia="en-US" w:bidi="ar-SA"/>
        </w:rPr>
        <w:t>Advisory model.</w:t>
      </w:r>
    </w:p>
    <w:p w14:paraId="22C2F808" w14:textId="77777777" w:rsidR="00077F1A" w:rsidRPr="00077F1A" w:rsidRDefault="00077F1A" w:rsidP="00077F1A">
      <w:pPr>
        <w:tabs>
          <w:tab w:val="left" w:pos="6610"/>
        </w:tabs>
        <w:suppressAutoHyphens w:val="0"/>
        <w:spacing w:after="160" w:line="276" w:lineRule="auto"/>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The advisory subsystem uses data from the repository to offer advice to the pregnant mothers and health workers like the doctors.</w:t>
      </w:r>
    </w:p>
    <w:p w14:paraId="2CB200C8" w14:textId="112E3F05" w:rsidR="00077F1A" w:rsidRDefault="00077F1A" w:rsidP="00077F1A">
      <w:pPr>
        <w:tabs>
          <w:tab w:val="left" w:pos="6610"/>
        </w:tabs>
        <w:suppressAutoHyphens w:val="0"/>
        <w:spacing w:after="160" w:line="276" w:lineRule="auto"/>
        <w:rPr>
          <w:rFonts w:ascii="Times New Roman" w:eastAsia="Calibri" w:hAnsi="Times New Roman" w:cs="Times New Roman"/>
          <w:kern w:val="0"/>
          <w:lang w:eastAsia="en-US" w:bidi="ar-SA"/>
        </w:rPr>
      </w:pPr>
    </w:p>
    <w:p w14:paraId="3634552B" w14:textId="77777777" w:rsidR="00F637BB" w:rsidRPr="00077F1A" w:rsidRDefault="00F637BB" w:rsidP="00077F1A">
      <w:pPr>
        <w:tabs>
          <w:tab w:val="left" w:pos="6610"/>
        </w:tabs>
        <w:suppressAutoHyphens w:val="0"/>
        <w:spacing w:after="160" w:line="276" w:lineRule="auto"/>
        <w:rPr>
          <w:rFonts w:ascii="Times New Roman" w:eastAsia="Calibri" w:hAnsi="Times New Roman" w:cs="Times New Roman"/>
          <w:kern w:val="0"/>
          <w:lang w:eastAsia="en-US" w:bidi="ar-SA"/>
        </w:rPr>
      </w:pPr>
    </w:p>
    <w:p w14:paraId="43D4C323" w14:textId="77777777" w:rsidR="00077F1A" w:rsidRPr="00077F1A" w:rsidRDefault="00077F1A" w:rsidP="00077F1A">
      <w:pPr>
        <w:tabs>
          <w:tab w:val="left" w:pos="6610"/>
        </w:tabs>
        <w:suppressAutoHyphens w:val="0"/>
        <w:spacing w:after="160" w:line="276" w:lineRule="auto"/>
        <w:rPr>
          <w:rFonts w:ascii="Times New Roman" w:eastAsia="Calibri" w:hAnsi="Times New Roman" w:cs="Times New Roman"/>
          <w:b/>
          <w:bCs/>
          <w:kern w:val="0"/>
          <w:lang w:eastAsia="en-US" w:bidi="ar-SA"/>
        </w:rPr>
      </w:pPr>
    </w:p>
    <w:p w14:paraId="544EDE52" w14:textId="77777777" w:rsidR="00077F1A" w:rsidRPr="00077F1A" w:rsidRDefault="00077F1A" w:rsidP="00077F1A">
      <w:pPr>
        <w:tabs>
          <w:tab w:val="left" w:pos="6610"/>
        </w:tabs>
        <w:suppressAutoHyphens w:val="0"/>
        <w:spacing w:after="160" w:line="276" w:lineRule="auto"/>
        <w:rPr>
          <w:rFonts w:ascii="Times New Roman" w:eastAsia="Calibri" w:hAnsi="Times New Roman" w:cs="Times New Roman"/>
          <w:b/>
          <w:bCs/>
          <w:kern w:val="0"/>
          <w:lang w:eastAsia="en-US" w:bidi="ar-SA"/>
        </w:rPr>
      </w:pPr>
    </w:p>
    <w:p w14:paraId="70B3CA00" w14:textId="77777777" w:rsidR="00077F1A" w:rsidRPr="00077F1A" w:rsidRDefault="00077F1A" w:rsidP="00347979">
      <w:pPr>
        <w:pStyle w:val="Heading2"/>
        <w:spacing w:line="360" w:lineRule="auto"/>
      </w:pPr>
      <w:bookmarkStart w:id="28" w:name="_Toc91736598"/>
      <w:bookmarkStart w:id="29" w:name="_Toc93939684"/>
      <w:r w:rsidRPr="00077F1A">
        <w:t>Decomposition Description</w:t>
      </w:r>
      <w:bookmarkEnd w:id="28"/>
      <w:bookmarkEnd w:id="29"/>
    </w:p>
    <w:p w14:paraId="3C595684" w14:textId="77777777" w:rsidR="00077F1A" w:rsidRPr="00077F1A" w:rsidRDefault="00077F1A" w:rsidP="00347979">
      <w:pPr>
        <w:pStyle w:val="Heading3"/>
        <w:spacing w:line="360" w:lineRule="auto"/>
        <w:rPr>
          <w:rFonts w:eastAsia="Calibri"/>
        </w:rPr>
      </w:pPr>
      <w:bookmarkStart w:id="30" w:name="_Toc93939685"/>
      <w:r w:rsidRPr="00077F1A">
        <w:rPr>
          <w:rFonts w:eastAsia="Calibri"/>
        </w:rPr>
        <w:t>Analysis and prediction subsystem</w:t>
      </w:r>
      <w:bookmarkEnd w:id="30"/>
    </w:p>
    <w:p w14:paraId="4A58CAD0" w14:textId="77777777" w:rsidR="00077F1A" w:rsidRPr="00077F1A" w:rsidRDefault="00077F1A" w:rsidP="00347979">
      <w:pPr>
        <w:spacing w:line="360" w:lineRule="auto"/>
        <w:rPr>
          <w:rFonts w:ascii="Times New Roman" w:hAnsi="Times New Roman" w:cs="Times New Roman"/>
          <w:lang w:val="en-UG" w:eastAsia="en-UG" w:bidi="ar-SA"/>
        </w:rPr>
      </w:pPr>
    </w:p>
    <w:p w14:paraId="4B6964A1" w14:textId="77777777" w:rsidR="00077F1A" w:rsidRPr="00077F1A" w:rsidRDefault="00077F1A" w:rsidP="00347979">
      <w:pPr>
        <w:tabs>
          <w:tab w:val="left" w:pos="6610"/>
        </w:tabs>
        <w:suppressAutoHyphens w:val="0"/>
        <w:spacing w:after="160" w:line="360" w:lineRule="auto"/>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Data cleaning</w:t>
      </w:r>
    </w:p>
    <w:p w14:paraId="254650E0" w14:textId="77777777" w:rsidR="00077F1A" w:rsidRPr="00077F1A" w:rsidRDefault="00077F1A" w:rsidP="00347979">
      <w:pPr>
        <w:tabs>
          <w:tab w:val="left" w:pos="6610"/>
        </w:tabs>
        <w:suppressAutoHyphens w:val="0"/>
        <w:spacing w:after="160" w:line="360" w:lineRule="auto"/>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 xml:space="preserve">In this step, you’ll need to transform the data into a </w:t>
      </w:r>
      <w:r w:rsidRPr="00077F1A">
        <w:rPr>
          <w:rFonts w:ascii="Times New Roman" w:eastAsia="Calibri" w:hAnsi="Times New Roman" w:cs="Times New Roman"/>
          <w:b/>
          <w:bCs/>
          <w:kern w:val="0"/>
          <w:lang w:eastAsia="en-US" w:bidi="ar-SA"/>
        </w:rPr>
        <w:t xml:space="preserve">clean </w:t>
      </w:r>
      <w:r w:rsidRPr="00077F1A">
        <w:rPr>
          <w:rFonts w:ascii="Times New Roman" w:eastAsia="Calibri" w:hAnsi="Times New Roman" w:cs="Times New Roman"/>
          <w:kern w:val="0"/>
          <w:lang w:eastAsia="en-US" w:bidi="ar-SA"/>
        </w:rPr>
        <w:t>format so that the machine learning algorithm can learn useful information from it. Data, in general, is messy, so expect to discover different issues such as missing, outliers, and inconsistency. This step will often take a long time as well.</w:t>
      </w:r>
    </w:p>
    <w:p w14:paraId="159979CB" w14:textId="77777777" w:rsidR="00077F1A" w:rsidRPr="00077F1A" w:rsidRDefault="00077F1A" w:rsidP="00347979">
      <w:pPr>
        <w:shd w:val="clear" w:color="auto" w:fill="FFFFFF"/>
        <w:suppressAutoHyphens w:val="0"/>
        <w:spacing w:after="160" w:line="360" w:lineRule="auto"/>
        <w:rPr>
          <w:rFonts w:ascii="Times New Roman" w:eastAsia="Calibri" w:hAnsi="Times New Roman" w:cs="Times New Roman"/>
          <w:b/>
          <w:bCs/>
          <w:kern w:val="0"/>
          <w:lang w:eastAsia="en-US" w:bidi="ar-SA"/>
        </w:rPr>
      </w:pPr>
    </w:p>
    <w:p w14:paraId="3BE2211C" w14:textId="77777777" w:rsidR="00077F1A" w:rsidRPr="00077F1A" w:rsidRDefault="00077F1A" w:rsidP="00347979">
      <w:pPr>
        <w:shd w:val="clear" w:color="auto" w:fill="FFFFFF"/>
        <w:suppressAutoHyphens w:val="0"/>
        <w:spacing w:after="160" w:line="360" w:lineRule="auto"/>
        <w:rPr>
          <w:rFonts w:ascii="Times New Roman" w:eastAsia="Calibri" w:hAnsi="Times New Roman" w:cs="Times New Roman"/>
          <w:b/>
          <w:bCs/>
          <w:kern w:val="0"/>
          <w:lang w:eastAsia="en-US" w:bidi="ar-SA"/>
        </w:rPr>
      </w:pPr>
    </w:p>
    <w:p w14:paraId="6D1D0A22" w14:textId="77777777" w:rsidR="00077F1A" w:rsidRPr="00077F1A" w:rsidRDefault="00077F1A" w:rsidP="00347979">
      <w:pPr>
        <w:shd w:val="clear" w:color="auto" w:fill="FFFFFF"/>
        <w:suppressAutoHyphens w:val="0"/>
        <w:spacing w:after="160" w:line="360" w:lineRule="auto"/>
        <w:rPr>
          <w:rFonts w:ascii="Times New Roman" w:eastAsia="Calibri" w:hAnsi="Times New Roman" w:cs="Times New Roman"/>
          <w:b/>
          <w:bCs/>
          <w:kern w:val="0"/>
          <w:lang w:eastAsia="en-US" w:bidi="ar-SA"/>
        </w:rPr>
      </w:pPr>
    </w:p>
    <w:p w14:paraId="0E1AA7D3" w14:textId="77777777" w:rsidR="00077F1A" w:rsidRPr="00077F1A" w:rsidRDefault="00077F1A" w:rsidP="00347979">
      <w:pPr>
        <w:shd w:val="clear" w:color="auto" w:fill="FFFFFF"/>
        <w:suppressAutoHyphens w:val="0"/>
        <w:spacing w:after="160" w:line="360" w:lineRule="auto"/>
        <w:rPr>
          <w:rFonts w:ascii="Times New Roman" w:eastAsia="Calibri" w:hAnsi="Times New Roman" w:cs="Times New Roman"/>
          <w:b/>
          <w:bCs/>
          <w:kern w:val="0"/>
          <w:lang w:eastAsia="en-US" w:bidi="ar-SA"/>
        </w:rPr>
      </w:pPr>
    </w:p>
    <w:p w14:paraId="2FA50BAA" w14:textId="61CC69F5" w:rsidR="00077F1A" w:rsidRDefault="00077F1A" w:rsidP="00347979">
      <w:pPr>
        <w:shd w:val="clear" w:color="auto" w:fill="FFFFFF"/>
        <w:suppressAutoHyphens w:val="0"/>
        <w:spacing w:after="160" w:line="360" w:lineRule="auto"/>
        <w:rPr>
          <w:rFonts w:ascii="Times New Roman" w:eastAsia="Calibri" w:hAnsi="Times New Roman" w:cs="Times New Roman"/>
          <w:b/>
          <w:bCs/>
          <w:kern w:val="0"/>
          <w:lang w:eastAsia="en-US" w:bidi="ar-SA"/>
        </w:rPr>
      </w:pPr>
      <w:r w:rsidRPr="00077F1A">
        <w:rPr>
          <w:rFonts w:ascii="Times New Roman" w:eastAsia="Calibri" w:hAnsi="Times New Roman" w:cs="Times New Roman"/>
          <w:noProof/>
          <w:kern w:val="0"/>
          <w:lang w:eastAsia="en-US" w:bidi="ar-SA"/>
        </w:rPr>
        <w:drawing>
          <wp:inline distT="0" distB="0" distL="0" distR="0" wp14:anchorId="30D7F648" wp14:editId="5F5883FD">
            <wp:extent cx="5731510" cy="30105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10535"/>
                    </a:xfrm>
                    <a:prstGeom prst="rect">
                      <a:avLst/>
                    </a:prstGeom>
                    <a:noFill/>
                    <a:ln>
                      <a:noFill/>
                    </a:ln>
                  </pic:spPr>
                </pic:pic>
              </a:graphicData>
            </a:graphic>
          </wp:inline>
        </w:drawing>
      </w:r>
    </w:p>
    <w:p w14:paraId="7A09CF2A" w14:textId="655D856D" w:rsidR="00F637BB" w:rsidRPr="00C202B7" w:rsidRDefault="00F637BB" w:rsidP="00347979">
      <w:pPr>
        <w:shd w:val="clear" w:color="auto" w:fill="FFFFFF"/>
        <w:suppressAutoHyphens w:val="0"/>
        <w:spacing w:after="160" w:line="360" w:lineRule="auto"/>
        <w:rPr>
          <w:rFonts w:ascii="Times New Roman" w:eastAsia="Calibri" w:hAnsi="Times New Roman" w:cs="Times New Roman"/>
          <w:b/>
          <w:bCs/>
          <w:kern w:val="0"/>
          <w:lang w:eastAsia="en-US" w:bidi="ar-SA"/>
        </w:rPr>
      </w:pPr>
    </w:p>
    <w:p w14:paraId="4FD49A83" w14:textId="6528DA59" w:rsidR="00F637BB" w:rsidRPr="00077F1A" w:rsidRDefault="00C202B7" w:rsidP="00C202B7">
      <w:pPr>
        <w:pStyle w:val="Caption"/>
        <w:rPr>
          <w:rFonts w:ascii="Times New Roman" w:eastAsia="Calibri" w:hAnsi="Times New Roman" w:cs="Times New Roman"/>
          <w:b/>
          <w:bCs/>
          <w:color w:val="auto"/>
          <w:kern w:val="0"/>
          <w:sz w:val="24"/>
          <w:szCs w:val="24"/>
          <w:lang w:eastAsia="en-US" w:bidi="ar-SA"/>
        </w:rPr>
      </w:pPr>
      <w:r w:rsidRPr="00C202B7">
        <w:rPr>
          <w:rFonts w:ascii="Times New Roman" w:hAnsi="Times New Roman" w:cs="Times New Roman"/>
          <w:color w:val="auto"/>
          <w:sz w:val="24"/>
          <w:szCs w:val="24"/>
        </w:rPr>
        <w:t xml:space="preserve">Figure </w:t>
      </w:r>
      <w:r w:rsidRPr="00C202B7">
        <w:rPr>
          <w:rFonts w:ascii="Times New Roman" w:hAnsi="Times New Roman" w:cs="Times New Roman"/>
          <w:color w:val="auto"/>
          <w:sz w:val="24"/>
          <w:szCs w:val="24"/>
        </w:rPr>
        <w:fldChar w:fldCharType="begin"/>
      </w:r>
      <w:r w:rsidRPr="00C202B7">
        <w:rPr>
          <w:rFonts w:ascii="Times New Roman" w:hAnsi="Times New Roman" w:cs="Times New Roman"/>
          <w:color w:val="auto"/>
          <w:sz w:val="24"/>
          <w:szCs w:val="24"/>
        </w:rPr>
        <w:instrText xml:space="preserve"> SEQ Figure \* ARABIC </w:instrText>
      </w:r>
      <w:r w:rsidRPr="00C202B7">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C202B7">
        <w:rPr>
          <w:rFonts w:ascii="Times New Roman" w:hAnsi="Times New Roman" w:cs="Times New Roman"/>
          <w:color w:val="auto"/>
          <w:sz w:val="24"/>
          <w:szCs w:val="24"/>
        </w:rPr>
        <w:fldChar w:fldCharType="end"/>
      </w:r>
      <w:r w:rsidRPr="00C202B7">
        <w:rPr>
          <w:rFonts w:ascii="Times New Roman" w:hAnsi="Times New Roman" w:cs="Times New Roman"/>
          <w:color w:val="auto"/>
          <w:sz w:val="24"/>
          <w:szCs w:val="24"/>
        </w:rPr>
        <w:t>:Data pipeline</w:t>
      </w:r>
    </w:p>
    <w:p w14:paraId="69BD5392" w14:textId="77777777" w:rsidR="00077F1A" w:rsidRPr="00077F1A" w:rsidRDefault="00077F1A" w:rsidP="00347979">
      <w:pPr>
        <w:shd w:val="clear" w:color="auto" w:fill="FFFFFF"/>
        <w:suppressAutoHyphens w:val="0"/>
        <w:spacing w:after="160" w:line="360" w:lineRule="auto"/>
        <w:rPr>
          <w:rFonts w:ascii="Times New Roman" w:eastAsia="Calibri" w:hAnsi="Times New Roman" w:cs="Times New Roman"/>
          <w:b/>
          <w:bCs/>
          <w:kern w:val="0"/>
          <w:lang w:eastAsia="en-US" w:bidi="ar-SA"/>
        </w:rPr>
      </w:pPr>
    </w:p>
    <w:p w14:paraId="1F3BE793" w14:textId="77777777" w:rsidR="00077F1A" w:rsidRPr="00077F1A" w:rsidRDefault="00077F1A" w:rsidP="00347979">
      <w:pPr>
        <w:shd w:val="clear" w:color="auto" w:fill="FFFFFF"/>
        <w:suppressAutoHyphens w:val="0"/>
        <w:spacing w:after="160" w:line="360" w:lineRule="auto"/>
        <w:rPr>
          <w:rFonts w:ascii="Times New Roman" w:eastAsia="Times New Roman" w:hAnsi="Times New Roman" w:cs="Times New Roman"/>
          <w:b/>
          <w:bCs/>
          <w:color w:val="202124"/>
          <w:kern w:val="0"/>
          <w:lang w:eastAsia="en-GB" w:bidi="ar-SA"/>
        </w:rPr>
      </w:pPr>
      <w:r w:rsidRPr="00077F1A">
        <w:rPr>
          <w:rFonts w:ascii="Times New Roman" w:eastAsia="Calibri" w:hAnsi="Times New Roman" w:cs="Times New Roman"/>
          <w:b/>
          <w:bCs/>
          <w:kern w:val="0"/>
          <w:lang w:eastAsia="en-US" w:bidi="ar-SA"/>
        </w:rPr>
        <w:t>Data visualization</w:t>
      </w:r>
    </w:p>
    <w:p w14:paraId="582FBC95" w14:textId="77777777" w:rsidR="00077F1A" w:rsidRPr="00077F1A" w:rsidRDefault="00077F1A" w:rsidP="00347979">
      <w:pPr>
        <w:shd w:val="clear" w:color="auto" w:fill="FFFFFF"/>
        <w:suppressAutoHyphens w:val="0"/>
        <w:spacing w:line="360" w:lineRule="auto"/>
        <w:rPr>
          <w:rFonts w:ascii="Times New Roman" w:eastAsia="Times New Roman" w:hAnsi="Times New Roman" w:cs="Times New Roman"/>
          <w:color w:val="202124"/>
          <w:kern w:val="0"/>
          <w:lang w:eastAsia="en-GB" w:bidi="ar-SA"/>
        </w:rPr>
      </w:pPr>
      <w:r w:rsidRPr="00077F1A">
        <w:rPr>
          <w:rFonts w:ascii="Times New Roman" w:eastAsia="Times New Roman" w:hAnsi="Times New Roman" w:cs="Times New Roman"/>
          <w:color w:val="202124"/>
          <w:kern w:val="0"/>
          <w:lang w:eastAsia="en-GB" w:bidi="ar-SA"/>
        </w:rPr>
        <w:t>Data visualization is </w:t>
      </w:r>
      <w:r w:rsidRPr="00077F1A">
        <w:rPr>
          <w:rFonts w:ascii="Times New Roman" w:eastAsia="Times New Roman" w:hAnsi="Times New Roman" w:cs="Times New Roman"/>
          <w:b/>
          <w:bCs/>
          <w:color w:val="202124"/>
          <w:kern w:val="0"/>
          <w:lang w:eastAsia="en-GB" w:bidi="ar-SA"/>
        </w:rPr>
        <w:t>the graphical representation of information and data</w:t>
      </w:r>
      <w:r w:rsidRPr="00077F1A">
        <w:rPr>
          <w:rFonts w:ascii="Times New Roman" w:eastAsia="Times New Roman" w:hAnsi="Times New Roman" w:cs="Times New Roman"/>
          <w:color w:val="202124"/>
          <w:kern w:val="0"/>
          <w:lang w:eastAsia="en-GB" w:bidi="ar-SA"/>
        </w:rPr>
        <w:t>. By using visual elements like charts, graphs, and maps, data visualization tools provide an accessible way to see and understand trends, outliers, and patterns in data.</w:t>
      </w:r>
    </w:p>
    <w:p w14:paraId="510BAA43" w14:textId="77777777" w:rsidR="00C202B7" w:rsidRDefault="00C202B7" w:rsidP="00347979">
      <w:pPr>
        <w:tabs>
          <w:tab w:val="left" w:pos="6610"/>
        </w:tabs>
        <w:suppressAutoHyphens w:val="0"/>
        <w:spacing w:after="160" w:line="360" w:lineRule="auto"/>
        <w:rPr>
          <w:rFonts w:ascii="Times New Roman" w:eastAsia="Calibri" w:hAnsi="Times New Roman" w:cs="Times New Roman"/>
          <w:kern w:val="0"/>
          <w:lang w:eastAsia="en-US" w:bidi="ar-SA"/>
        </w:rPr>
      </w:pPr>
      <w:r>
        <w:rPr>
          <w:rFonts w:ascii="Times New Roman" w:eastAsia="Calibri" w:hAnsi="Times New Roman" w:cs="Times New Roman"/>
          <w:kern w:val="0"/>
          <w:lang w:eastAsia="en-US" w:bidi="ar-SA"/>
        </w:rPr>
        <w:t xml:space="preserve"> </w:t>
      </w:r>
    </w:p>
    <w:p w14:paraId="6DEB3C67" w14:textId="78A0EF5D" w:rsidR="00077F1A" w:rsidRPr="00077F1A" w:rsidRDefault="00077F1A" w:rsidP="00347979">
      <w:pPr>
        <w:tabs>
          <w:tab w:val="left" w:pos="6610"/>
        </w:tabs>
        <w:suppressAutoHyphens w:val="0"/>
        <w:spacing w:after="160" w:line="360" w:lineRule="auto"/>
        <w:rPr>
          <w:rFonts w:ascii="Times New Roman" w:eastAsia="Calibri" w:hAnsi="Times New Roman" w:cs="Times New Roman"/>
          <w:b/>
          <w:bCs/>
          <w:kern w:val="0"/>
          <w:lang w:eastAsia="en-US" w:bidi="ar-SA"/>
        </w:rPr>
      </w:pPr>
      <w:r w:rsidRPr="00077F1A">
        <w:rPr>
          <w:rFonts w:ascii="Times New Roman" w:eastAsia="Calibri" w:hAnsi="Times New Roman" w:cs="Times New Roman"/>
          <w:b/>
          <w:bCs/>
          <w:kern w:val="0"/>
          <w:lang w:eastAsia="en-US" w:bidi="ar-SA"/>
        </w:rPr>
        <w:t>Data modelling</w:t>
      </w:r>
    </w:p>
    <w:p w14:paraId="67F72B45" w14:textId="478FA056" w:rsidR="00077F1A" w:rsidRDefault="00077F1A" w:rsidP="00347979">
      <w:pPr>
        <w:tabs>
          <w:tab w:val="left" w:pos="6610"/>
        </w:tabs>
        <w:suppressAutoHyphens w:val="0"/>
        <w:spacing w:after="160" w:line="360" w:lineRule="auto"/>
        <w:rPr>
          <w:rFonts w:ascii="Times New Roman" w:eastAsia="Calibri" w:hAnsi="Times New Roman" w:cs="Times New Roman"/>
          <w:color w:val="4D5156"/>
          <w:kern w:val="0"/>
          <w:shd w:val="clear" w:color="auto" w:fill="FFFFFF"/>
          <w:lang w:eastAsia="en-US" w:bidi="ar-SA"/>
        </w:rPr>
      </w:pPr>
      <w:r w:rsidRPr="00077F1A">
        <w:rPr>
          <w:rFonts w:ascii="Times New Roman" w:eastAsia="Calibri" w:hAnsi="Times New Roman" w:cs="Times New Roman"/>
          <w:color w:val="4D5156"/>
          <w:kern w:val="0"/>
          <w:shd w:val="clear" w:color="auto" w:fill="FFFFFF"/>
          <w:lang w:eastAsia="en-US" w:bidi="ar-SA"/>
        </w:rPr>
        <w:t>Data modelling in software engineering is the process of creating a data model for an information system by applying certain formal techniques</w:t>
      </w:r>
      <w:r w:rsidR="00347979">
        <w:rPr>
          <w:rFonts w:ascii="Times New Roman" w:eastAsia="Calibri" w:hAnsi="Times New Roman" w:cs="Times New Roman"/>
          <w:color w:val="4D5156"/>
          <w:kern w:val="0"/>
          <w:shd w:val="clear" w:color="auto" w:fill="FFFFFF"/>
          <w:lang w:eastAsia="en-US" w:bidi="ar-SA"/>
        </w:rPr>
        <w:t>.</w:t>
      </w:r>
    </w:p>
    <w:p w14:paraId="6C06CE78" w14:textId="77777777" w:rsidR="00C202B7" w:rsidRPr="00077F1A" w:rsidRDefault="00C202B7" w:rsidP="00347979">
      <w:pPr>
        <w:tabs>
          <w:tab w:val="left" w:pos="6610"/>
        </w:tabs>
        <w:suppressAutoHyphens w:val="0"/>
        <w:spacing w:after="160" w:line="360" w:lineRule="auto"/>
        <w:rPr>
          <w:rFonts w:ascii="Times New Roman" w:eastAsia="Calibri" w:hAnsi="Times New Roman" w:cs="Times New Roman"/>
          <w:color w:val="4D5156"/>
          <w:kern w:val="0"/>
          <w:shd w:val="clear" w:color="auto" w:fill="FFFFFF"/>
          <w:lang w:eastAsia="en-US" w:bidi="ar-SA"/>
        </w:rPr>
      </w:pPr>
    </w:p>
    <w:p w14:paraId="1043D2E8" w14:textId="77777777" w:rsidR="00077F1A" w:rsidRPr="00077F1A" w:rsidRDefault="00077F1A" w:rsidP="00347979">
      <w:pPr>
        <w:tabs>
          <w:tab w:val="left" w:pos="6610"/>
        </w:tabs>
        <w:suppressAutoHyphens w:val="0"/>
        <w:spacing w:after="160" w:line="360" w:lineRule="auto"/>
        <w:rPr>
          <w:rFonts w:ascii="Times New Roman" w:eastAsia="Calibri" w:hAnsi="Times New Roman" w:cs="Times New Roman"/>
          <w:b/>
          <w:bCs/>
          <w:color w:val="4D5156"/>
          <w:kern w:val="0"/>
          <w:shd w:val="clear" w:color="auto" w:fill="FFFFFF"/>
          <w:lang w:eastAsia="en-US" w:bidi="ar-SA"/>
        </w:rPr>
      </w:pPr>
      <w:r w:rsidRPr="00077F1A">
        <w:rPr>
          <w:rFonts w:ascii="Times New Roman" w:eastAsia="Calibri" w:hAnsi="Times New Roman" w:cs="Times New Roman"/>
          <w:b/>
          <w:bCs/>
          <w:color w:val="202124"/>
          <w:kern w:val="0"/>
          <w:shd w:val="clear" w:color="auto" w:fill="FFFFFF"/>
          <w:lang w:eastAsia="en-US" w:bidi="ar-SA"/>
        </w:rPr>
        <w:t>Interpreting findings</w:t>
      </w:r>
    </w:p>
    <w:p w14:paraId="14FEC3C8" w14:textId="0D41BD09" w:rsidR="00077F1A" w:rsidRDefault="00077F1A" w:rsidP="00347979">
      <w:pPr>
        <w:tabs>
          <w:tab w:val="left" w:pos="6610"/>
        </w:tabs>
        <w:suppressAutoHyphens w:val="0"/>
        <w:spacing w:after="160" w:line="360" w:lineRule="auto"/>
        <w:rPr>
          <w:rFonts w:ascii="Times New Roman" w:eastAsia="Calibri" w:hAnsi="Times New Roman" w:cs="Times New Roman"/>
          <w:color w:val="202124"/>
          <w:kern w:val="0"/>
          <w:shd w:val="clear" w:color="auto" w:fill="FFFFFF"/>
          <w:lang w:eastAsia="en-US" w:bidi="ar-SA"/>
        </w:rPr>
      </w:pPr>
      <w:r w:rsidRPr="00077F1A">
        <w:rPr>
          <w:rFonts w:ascii="Times New Roman" w:eastAsia="Calibri" w:hAnsi="Times New Roman" w:cs="Times New Roman"/>
          <w:color w:val="202124"/>
          <w:kern w:val="0"/>
          <w:shd w:val="clear" w:color="auto" w:fill="FFFFFF"/>
          <w:lang w:eastAsia="en-US" w:bidi="ar-SA"/>
        </w:rPr>
        <w:t>Interpreting findings is about seeing whether </w:t>
      </w:r>
      <w:r w:rsidRPr="00077F1A">
        <w:rPr>
          <w:rFonts w:ascii="Times New Roman" w:eastAsia="Calibri" w:hAnsi="Times New Roman" w:cs="Times New Roman"/>
          <w:b/>
          <w:bCs/>
          <w:color w:val="202124"/>
          <w:kern w:val="0"/>
          <w:shd w:val="clear" w:color="auto" w:fill="FFFFFF"/>
          <w:lang w:eastAsia="en-US" w:bidi="ar-SA"/>
        </w:rPr>
        <w:t>what you found confirms</w:t>
      </w:r>
      <w:r w:rsidRPr="00077F1A">
        <w:rPr>
          <w:rFonts w:ascii="Times New Roman" w:eastAsia="Calibri" w:hAnsi="Times New Roman" w:cs="Times New Roman"/>
          <w:color w:val="202124"/>
          <w:kern w:val="0"/>
          <w:shd w:val="clear" w:color="auto" w:fill="FFFFFF"/>
          <w:lang w:eastAsia="en-US" w:bidi="ar-SA"/>
        </w:rPr>
        <w:t> or does not confirm the findings of previous studies in your literature review. Your findings may also offer novel insights or information.</w:t>
      </w:r>
    </w:p>
    <w:p w14:paraId="2DFDB0BA" w14:textId="559302E5" w:rsidR="00C172B6" w:rsidRDefault="00C172B6" w:rsidP="00347979">
      <w:pPr>
        <w:tabs>
          <w:tab w:val="left" w:pos="6610"/>
        </w:tabs>
        <w:suppressAutoHyphens w:val="0"/>
        <w:spacing w:after="160" w:line="360" w:lineRule="auto"/>
        <w:rPr>
          <w:rFonts w:ascii="Times New Roman" w:eastAsia="Calibri" w:hAnsi="Times New Roman" w:cs="Times New Roman"/>
          <w:color w:val="202124"/>
          <w:kern w:val="0"/>
          <w:shd w:val="clear" w:color="auto" w:fill="FFFFFF"/>
          <w:lang w:eastAsia="en-US" w:bidi="ar-SA"/>
        </w:rPr>
      </w:pPr>
    </w:p>
    <w:p w14:paraId="03E2EAA7" w14:textId="3350CBE1" w:rsidR="00C172B6" w:rsidRDefault="00C172B6" w:rsidP="00347979">
      <w:pPr>
        <w:tabs>
          <w:tab w:val="left" w:pos="6610"/>
        </w:tabs>
        <w:suppressAutoHyphens w:val="0"/>
        <w:spacing w:after="160" w:line="360" w:lineRule="auto"/>
        <w:rPr>
          <w:rFonts w:ascii="Times New Roman" w:eastAsia="Calibri" w:hAnsi="Times New Roman" w:cs="Times New Roman"/>
          <w:color w:val="202124"/>
          <w:kern w:val="0"/>
          <w:shd w:val="clear" w:color="auto" w:fill="FFFFFF"/>
          <w:lang w:eastAsia="en-US" w:bidi="ar-SA"/>
        </w:rPr>
      </w:pPr>
    </w:p>
    <w:p w14:paraId="3DAA4DF5" w14:textId="497D73F7" w:rsidR="00C172B6" w:rsidRDefault="00C172B6" w:rsidP="00347979">
      <w:pPr>
        <w:tabs>
          <w:tab w:val="left" w:pos="6610"/>
        </w:tabs>
        <w:suppressAutoHyphens w:val="0"/>
        <w:spacing w:after="160" w:line="360" w:lineRule="auto"/>
        <w:rPr>
          <w:rFonts w:ascii="Times New Roman" w:eastAsia="Calibri" w:hAnsi="Times New Roman" w:cs="Times New Roman"/>
          <w:color w:val="202124"/>
          <w:kern w:val="0"/>
          <w:shd w:val="clear" w:color="auto" w:fill="FFFFFF"/>
          <w:lang w:eastAsia="en-US" w:bidi="ar-SA"/>
        </w:rPr>
      </w:pPr>
    </w:p>
    <w:p w14:paraId="6CD69AE7" w14:textId="00017766" w:rsidR="00C172B6" w:rsidRDefault="00C172B6" w:rsidP="00347979">
      <w:pPr>
        <w:tabs>
          <w:tab w:val="left" w:pos="6610"/>
        </w:tabs>
        <w:suppressAutoHyphens w:val="0"/>
        <w:spacing w:after="160" w:line="360" w:lineRule="auto"/>
        <w:rPr>
          <w:rFonts w:ascii="Times New Roman" w:eastAsia="Calibri" w:hAnsi="Times New Roman" w:cs="Times New Roman"/>
          <w:color w:val="202124"/>
          <w:kern w:val="0"/>
          <w:shd w:val="clear" w:color="auto" w:fill="FFFFFF"/>
          <w:lang w:eastAsia="en-US" w:bidi="ar-SA"/>
        </w:rPr>
      </w:pPr>
    </w:p>
    <w:p w14:paraId="534E31AF" w14:textId="79D4F82A" w:rsidR="00C172B6" w:rsidRDefault="00C172B6" w:rsidP="00347979">
      <w:pPr>
        <w:tabs>
          <w:tab w:val="left" w:pos="6610"/>
        </w:tabs>
        <w:suppressAutoHyphens w:val="0"/>
        <w:spacing w:after="160" w:line="360" w:lineRule="auto"/>
        <w:rPr>
          <w:rFonts w:ascii="Times New Roman" w:eastAsia="Calibri" w:hAnsi="Times New Roman" w:cs="Times New Roman"/>
          <w:color w:val="202124"/>
          <w:kern w:val="0"/>
          <w:shd w:val="clear" w:color="auto" w:fill="FFFFFF"/>
          <w:lang w:eastAsia="en-US" w:bidi="ar-SA"/>
        </w:rPr>
      </w:pPr>
    </w:p>
    <w:p w14:paraId="7A41590B" w14:textId="3801E984" w:rsidR="00C172B6" w:rsidRDefault="00C172B6" w:rsidP="00347979">
      <w:pPr>
        <w:tabs>
          <w:tab w:val="left" w:pos="6610"/>
        </w:tabs>
        <w:suppressAutoHyphens w:val="0"/>
        <w:spacing w:after="160" w:line="360" w:lineRule="auto"/>
        <w:rPr>
          <w:rFonts w:ascii="Times New Roman" w:eastAsia="Calibri" w:hAnsi="Times New Roman" w:cs="Times New Roman"/>
          <w:color w:val="202124"/>
          <w:kern w:val="0"/>
          <w:shd w:val="clear" w:color="auto" w:fill="FFFFFF"/>
          <w:lang w:eastAsia="en-US" w:bidi="ar-SA"/>
        </w:rPr>
      </w:pPr>
    </w:p>
    <w:p w14:paraId="3C6843CC" w14:textId="06FDB098" w:rsidR="00C172B6" w:rsidRDefault="00C172B6" w:rsidP="00347979">
      <w:pPr>
        <w:tabs>
          <w:tab w:val="left" w:pos="6610"/>
        </w:tabs>
        <w:suppressAutoHyphens w:val="0"/>
        <w:spacing w:after="160" w:line="360" w:lineRule="auto"/>
        <w:rPr>
          <w:rFonts w:ascii="Times New Roman" w:eastAsia="Calibri" w:hAnsi="Times New Roman" w:cs="Times New Roman"/>
          <w:color w:val="202124"/>
          <w:kern w:val="0"/>
          <w:shd w:val="clear" w:color="auto" w:fill="FFFFFF"/>
          <w:lang w:eastAsia="en-US" w:bidi="ar-SA"/>
        </w:rPr>
      </w:pPr>
    </w:p>
    <w:p w14:paraId="4D6C75A2" w14:textId="54E9AD74" w:rsidR="00C172B6" w:rsidRDefault="00C172B6" w:rsidP="00347979">
      <w:pPr>
        <w:tabs>
          <w:tab w:val="left" w:pos="6610"/>
        </w:tabs>
        <w:suppressAutoHyphens w:val="0"/>
        <w:spacing w:after="160" w:line="360" w:lineRule="auto"/>
        <w:rPr>
          <w:rFonts w:ascii="Times New Roman" w:eastAsia="Calibri" w:hAnsi="Times New Roman" w:cs="Times New Roman"/>
          <w:color w:val="202124"/>
          <w:kern w:val="0"/>
          <w:shd w:val="clear" w:color="auto" w:fill="FFFFFF"/>
          <w:lang w:eastAsia="en-US" w:bidi="ar-SA"/>
        </w:rPr>
      </w:pPr>
    </w:p>
    <w:p w14:paraId="23B020AC" w14:textId="36E21EAE" w:rsidR="00C172B6" w:rsidRDefault="00C172B6" w:rsidP="00347979">
      <w:pPr>
        <w:tabs>
          <w:tab w:val="left" w:pos="6610"/>
        </w:tabs>
        <w:suppressAutoHyphens w:val="0"/>
        <w:spacing w:after="160" w:line="360" w:lineRule="auto"/>
        <w:rPr>
          <w:rFonts w:ascii="Times New Roman" w:eastAsia="Calibri" w:hAnsi="Times New Roman" w:cs="Times New Roman"/>
          <w:color w:val="202124"/>
          <w:kern w:val="0"/>
          <w:shd w:val="clear" w:color="auto" w:fill="FFFFFF"/>
          <w:lang w:eastAsia="en-US" w:bidi="ar-SA"/>
        </w:rPr>
      </w:pPr>
    </w:p>
    <w:p w14:paraId="1BBFDBE5" w14:textId="77777777" w:rsidR="00C172B6" w:rsidRDefault="00C172B6" w:rsidP="00347979">
      <w:pPr>
        <w:tabs>
          <w:tab w:val="left" w:pos="6610"/>
        </w:tabs>
        <w:suppressAutoHyphens w:val="0"/>
        <w:spacing w:after="160" w:line="360" w:lineRule="auto"/>
        <w:rPr>
          <w:rFonts w:ascii="Times New Roman" w:eastAsia="Calibri" w:hAnsi="Times New Roman" w:cs="Times New Roman"/>
          <w:color w:val="202124"/>
          <w:kern w:val="0"/>
          <w:shd w:val="clear" w:color="auto" w:fill="FFFFFF"/>
          <w:lang w:eastAsia="en-US" w:bidi="ar-SA"/>
        </w:rPr>
      </w:pPr>
    </w:p>
    <w:p w14:paraId="1478FAC3" w14:textId="77777777" w:rsidR="00C202B7" w:rsidRPr="00077F1A" w:rsidRDefault="00C202B7" w:rsidP="00347979">
      <w:pPr>
        <w:tabs>
          <w:tab w:val="left" w:pos="6610"/>
        </w:tabs>
        <w:suppressAutoHyphens w:val="0"/>
        <w:spacing w:after="160" w:line="360" w:lineRule="auto"/>
        <w:rPr>
          <w:rFonts w:ascii="Times New Roman" w:eastAsia="Calibri" w:hAnsi="Times New Roman" w:cs="Times New Roman"/>
          <w:b/>
          <w:bCs/>
          <w:color w:val="202124"/>
          <w:kern w:val="0"/>
          <w:shd w:val="clear" w:color="auto" w:fill="FFFFFF"/>
          <w:lang w:eastAsia="en-US" w:bidi="ar-SA"/>
        </w:rPr>
      </w:pPr>
    </w:p>
    <w:p w14:paraId="0CA99DA9" w14:textId="6CA48D43" w:rsidR="00077F1A" w:rsidRDefault="00077F1A" w:rsidP="00F015F9">
      <w:pPr>
        <w:pStyle w:val="Heading2"/>
        <w:rPr>
          <w:rFonts w:eastAsia="Calibri"/>
          <w:shd w:val="clear" w:color="auto" w:fill="FFFFFF"/>
          <w:lang w:val="en-UG"/>
        </w:rPr>
      </w:pPr>
      <w:bookmarkStart w:id="31" w:name="_Toc93939686"/>
      <w:r w:rsidRPr="00077F1A">
        <w:rPr>
          <w:rFonts w:eastAsia="Calibri"/>
          <w:shd w:val="clear" w:color="auto" w:fill="FFFFFF"/>
          <w:lang w:val="en-UG"/>
        </w:rPr>
        <w:t>Advisory subsystem</w:t>
      </w:r>
      <w:bookmarkEnd w:id="31"/>
    </w:p>
    <w:p w14:paraId="7FCC3FA4" w14:textId="77777777" w:rsidR="00F015F9" w:rsidRPr="00F015F9" w:rsidRDefault="00F015F9" w:rsidP="00F015F9">
      <w:pPr>
        <w:rPr>
          <w:lang w:val="en-UG" w:eastAsia="en-US" w:bidi="ar-SA"/>
        </w:rPr>
      </w:pPr>
    </w:p>
    <w:p w14:paraId="6212133E" w14:textId="7BCA5787" w:rsidR="00077F1A" w:rsidRDefault="00077F1A" w:rsidP="00C202B7">
      <w:pPr>
        <w:pStyle w:val="Caption"/>
        <w:rPr>
          <w:rFonts w:ascii="Times New Roman" w:hAnsi="Times New Roman" w:cs="Times New Roman"/>
          <w:color w:val="auto"/>
          <w:sz w:val="24"/>
          <w:szCs w:val="24"/>
        </w:rPr>
      </w:pPr>
      <w:r w:rsidRPr="00077F1A">
        <w:rPr>
          <w:rFonts w:ascii="Times New Roman" w:eastAsia="Calibri" w:hAnsi="Times New Roman" w:cs="Times New Roman"/>
          <w:noProof/>
          <w:kern w:val="0"/>
          <w:lang w:eastAsia="en-US" w:bidi="ar-SA"/>
        </w:rPr>
        <w:drawing>
          <wp:inline distT="0" distB="0" distL="0" distR="0" wp14:anchorId="4674A47A" wp14:editId="03D6B171">
            <wp:extent cx="5731510" cy="3287395"/>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87395"/>
                    </a:xfrm>
                    <a:prstGeom prst="rect">
                      <a:avLst/>
                    </a:prstGeom>
                    <a:noFill/>
                    <a:ln>
                      <a:noFill/>
                    </a:ln>
                  </pic:spPr>
                </pic:pic>
              </a:graphicData>
            </a:graphic>
          </wp:inline>
        </w:drawing>
      </w:r>
      <w:r w:rsidR="00C202B7" w:rsidRPr="00C202B7">
        <w:rPr>
          <w:rFonts w:ascii="Times New Roman" w:hAnsi="Times New Roman" w:cs="Times New Roman"/>
          <w:color w:val="auto"/>
          <w:sz w:val="24"/>
          <w:szCs w:val="24"/>
        </w:rPr>
        <w:t xml:space="preserve">Figure </w:t>
      </w:r>
      <w:r w:rsidR="00C202B7" w:rsidRPr="00C202B7">
        <w:rPr>
          <w:rFonts w:ascii="Times New Roman" w:hAnsi="Times New Roman" w:cs="Times New Roman"/>
          <w:color w:val="auto"/>
          <w:sz w:val="24"/>
          <w:szCs w:val="24"/>
        </w:rPr>
        <w:fldChar w:fldCharType="begin"/>
      </w:r>
      <w:r w:rsidR="00C202B7" w:rsidRPr="00C202B7">
        <w:rPr>
          <w:rFonts w:ascii="Times New Roman" w:hAnsi="Times New Roman" w:cs="Times New Roman"/>
          <w:color w:val="auto"/>
          <w:sz w:val="24"/>
          <w:szCs w:val="24"/>
        </w:rPr>
        <w:instrText xml:space="preserve"> SEQ Figure \* ARABIC </w:instrText>
      </w:r>
      <w:r w:rsidR="00C202B7" w:rsidRPr="00C202B7">
        <w:rPr>
          <w:rFonts w:ascii="Times New Roman" w:hAnsi="Times New Roman" w:cs="Times New Roman"/>
          <w:color w:val="auto"/>
          <w:sz w:val="24"/>
          <w:szCs w:val="24"/>
        </w:rPr>
        <w:fldChar w:fldCharType="separate"/>
      </w:r>
      <w:r w:rsidR="00C202B7">
        <w:rPr>
          <w:rFonts w:ascii="Times New Roman" w:hAnsi="Times New Roman" w:cs="Times New Roman"/>
          <w:noProof/>
          <w:color w:val="auto"/>
          <w:sz w:val="24"/>
          <w:szCs w:val="24"/>
        </w:rPr>
        <w:t>4</w:t>
      </w:r>
      <w:r w:rsidR="00C202B7" w:rsidRPr="00C202B7">
        <w:rPr>
          <w:rFonts w:ascii="Times New Roman" w:hAnsi="Times New Roman" w:cs="Times New Roman"/>
          <w:color w:val="auto"/>
          <w:sz w:val="24"/>
          <w:szCs w:val="24"/>
        </w:rPr>
        <w:fldChar w:fldCharType="end"/>
      </w:r>
      <w:r w:rsidR="00C202B7" w:rsidRPr="00C202B7">
        <w:rPr>
          <w:rFonts w:ascii="Times New Roman" w:hAnsi="Times New Roman" w:cs="Times New Roman"/>
          <w:color w:val="auto"/>
          <w:sz w:val="24"/>
          <w:szCs w:val="24"/>
        </w:rPr>
        <w:t>:Advisory sub system</w:t>
      </w:r>
    </w:p>
    <w:p w14:paraId="227A600B" w14:textId="77777777" w:rsidR="00C202B7" w:rsidRPr="00077F1A" w:rsidRDefault="00C202B7" w:rsidP="00C202B7">
      <w:pPr>
        <w:rPr>
          <w:lang w:eastAsia="en-US" w:bidi="ar-SA"/>
        </w:rPr>
      </w:pPr>
    </w:p>
    <w:p w14:paraId="6A7909DD" w14:textId="77777777" w:rsidR="00077F1A" w:rsidRPr="00077F1A" w:rsidRDefault="00077F1A" w:rsidP="00347979">
      <w:pPr>
        <w:tabs>
          <w:tab w:val="left" w:pos="6610"/>
        </w:tabs>
        <w:suppressAutoHyphens w:val="0"/>
        <w:spacing w:after="160" w:line="360" w:lineRule="auto"/>
        <w:rPr>
          <w:rFonts w:ascii="Times New Roman" w:eastAsia="Calibri" w:hAnsi="Times New Roman" w:cs="Times New Roman"/>
          <w:b/>
          <w:bCs/>
          <w:kern w:val="0"/>
          <w:lang w:eastAsia="en-US" w:bidi="ar-SA"/>
        </w:rPr>
      </w:pPr>
      <w:r w:rsidRPr="00077F1A">
        <w:rPr>
          <w:rFonts w:ascii="Times New Roman" w:eastAsia="Calibri" w:hAnsi="Times New Roman" w:cs="Times New Roman"/>
          <w:b/>
          <w:bCs/>
          <w:kern w:val="0"/>
          <w:lang w:eastAsia="en-US" w:bidi="ar-SA"/>
        </w:rPr>
        <w:t xml:space="preserve">Send issue. </w:t>
      </w:r>
      <w:r w:rsidRPr="00077F1A">
        <w:rPr>
          <w:rFonts w:ascii="Times New Roman" w:eastAsia="Calibri" w:hAnsi="Times New Roman" w:cs="Times New Roman"/>
          <w:kern w:val="0"/>
          <w:lang w:eastAsia="en-US" w:bidi="ar-SA"/>
        </w:rPr>
        <w:t>The process starts by a pregnant mother sending a problem or an issue.</w:t>
      </w:r>
    </w:p>
    <w:p w14:paraId="407C430B" w14:textId="77777777" w:rsidR="00077F1A" w:rsidRPr="00077F1A" w:rsidRDefault="00077F1A" w:rsidP="00347979">
      <w:pPr>
        <w:tabs>
          <w:tab w:val="left" w:pos="6610"/>
        </w:tabs>
        <w:suppressAutoHyphens w:val="0"/>
        <w:spacing w:after="160" w:line="360" w:lineRule="auto"/>
        <w:rPr>
          <w:rFonts w:ascii="Times New Roman" w:eastAsia="Calibri" w:hAnsi="Times New Roman" w:cs="Times New Roman"/>
          <w:kern w:val="0"/>
          <w:lang w:eastAsia="en-US" w:bidi="ar-SA"/>
        </w:rPr>
      </w:pPr>
      <w:r w:rsidRPr="00077F1A">
        <w:rPr>
          <w:rFonts w:ascii="Times New Roman" w:eastAsia="Calibri" w:hAnsi="Times New Roman" w:cs="Times New Roman"/>
          <w:b/>
          <w:bCs/>
          <w:kern w:val="0"/>
          <w:lang w:eastAsia="en-US" w:bidi="ar-SA"/>
        </w:rPr>
        <w:t>Receive issue</w:t>
      </w:r>
      <w:r w:rsidRPr="00077F1A">
        <w:rPr>
          <w:rFonts w:ascii="Times New Roman" w:eastAsia="Calibri" w:hAnsi="Times New Roman" w:cs="Times New Roman"/>
          <w:kern w:val="0"/>
          <w:lang w:eastAsia="en-US" w:bidi="ar-SA"/>
        </w:rPr>
        <w:t>. The medical system receives the issue</w:t>
      </w:r>
    </w:p>
    <w:p w14:paraId="7A24DC14" w14:textId="38E3C587" w:rsidR="00077F1A" w:rsidRPr="00077F1A" w:rsidRDefault="00077F1A" w:rsidP="00347979">
      <w:pPr>
        <w:tabs>
          <w:tab w:val="left" w:pos="6610"/>
        </w:tabs>
        <w:suppressAutoHyphens w:val="0"/>
        <w:spacing w:after="160" w:line="360" w:lineRule="auto"/>
        <w:rPr>
          <w:rFonts w:ascii="Times New Roman" w:eastAsia="Calibri" w:hAnsi="Times New Roman" w:cs="Times New Roman"/>
          <w:kern w:val="0"/>
          <w:lang w:eastAsia="en-US" w:bidi="ar-SA"/>
        </w:rPr>
      </w:pPr>
      <w:r w:rsidRPr="00077F1A">
        <w:rPr>
          <w:rFonts w:ascii="Times New Roman" w:eastAsia="Calibri" w:hAnsi="Times New Roman" w:cs="Times New Roman"/>
          <w:b/>
          <w:bCs/>
          <w:kern w:val="0"/>
          <w:lang w:eastAsia="en-US" w:bidi="ar-SA"/>
        </w:rPr>
        <w:t>Analyze issue</w:t>
      </w:r>
      <w:r w:rsidRPr="00077F1A">
        <w:rPr>
          <w:rFonts w:ascii="Times New Roman" w:eastAsia="Calibri" w:hAnsi="Times New Roman" w:cs="Times New Roman"/>
          <w:kern w:val="0"/>
          <w:lang w:eastAsia="en-US" w:bidi="ar-SA"/>
        </w:rPr>
        <w:t>. The system analyses the issue basing on the data stored in the repository and send</w:t>
      </w:r>
      <w:r w:rsidR="00F015F9">
        <w:rPr>
          <w:rFonts w:ascii="Times New Roman" w:eastAsia="Calibri" w:hAnsi="Times New Roman" w:cs="Times New Roman"/>
          <w:kern w:val="0"/>
          <w:lang w:eastAsia="en-US" w:bidi="ar-SA"/>
        </w:rPr>
        <w:t>s</w:t>
      </w:r>
      <w:r w:rsidRPr="00077F1A">
        <w:rPr>
          <w:rFonts w:ascii="Times New Roman" w:eastAsia="Calibri" w:hAnsi="Times New Roman" w:cs="Times New Roman"/>
          <w:kern w:val="0"/>
          <w:lang w:eastAsia="en-US" w:bidi="ar-SA"/>
        </w:rPr>
        <w:t xml:space="preserve"> advice to the pregnant mother</w:t>
      </w:r>
    </w:p>
    <w:p w14:paraId="731BD85C" w14:textId="2B273B28" w:rsidR="00077F1A" w:rsidRPr="00077F1A" w:rsidRDefault="00077F1A" w:rsidP="00347979">
      <w:pPr>
        <w:tabs>
          <w:tab w:val="left" w:pos="6610"/>
        </w:tabs>
        <w:suppressAutoHyphens w:val="0"/>
        <w:spacing w:after="160" w:line="360" w:lineRule="auto"/>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The</w:t>
      </w:r>
      <w:r w:rsidR="00F015F9">
        <w:rPr>
          <w:rFonts w:ascii="Times New Roman" w:eastAsia="Calibri" w:hAnsi="Times New Roman" w:cs="Times New Roman"/>
          <w:kern w:val="0"/>
          <w:lang w:eastAsia="en-US" w:bidi="ar-SA"/>
        </w:rPr>
        <w:t>n,</w:t>
      </w:r>
      <w:r w:rsidRPr="00077F1A">
        <w:rPr>
          <w:rFonts w:ascii="Times New Roman" w:eastAsia="Calibri" w:hAnsi="Times New Roman" w:cs="Times New Roman"/>
          <w:kern w:val="0"/>
          <w:lang w:eastAsia="en-US" w:bidi="ar-SA"/>
        </w:rPr>
        <w:t xml:space="preserve"> finally the pregnant mother will receive advice either SMS or mobile and email</w:t>
      </w:r>
    </w:p>
    <w:p w14:paraId="0E482D3F" w14:textId="77777777" w:rsidR="00077F1A" w:rsidRPr="00077F1A" w:rsidRDefault="00077F1A" w:rsidP="00347979">
      <w:pPr>
        <w:tabs>
          <w:tab w:val="left" w:pos="6610"/>
        </w:tabs>
        <w:suppressAutoHyphens w:val="0"/>
        <w:spacing w:after="160" w:line="360" w:lineRule="auto"/>
        <w:rPr>
          <w:rFonts w:ascii="Times New Roman" w:eastAsia="Calibri" w:hAnsi="Times New Roman" w:cs="Times New Roman"/>
          <w:b/>
          <w:bCs/>
          <w:kern w:val="0"/>
          <w:lang w:eastAsia="en-US" w:bidi="ar-SA"/>
        </w:rPr>
      </w:pPr>
      <w:r w:rsidRPr="00077F1A">
        <w:rPr>
          <w:rFonts w:ascii="Times New Roman" w:eastAsia="Calibri" w:hAnsi="Times New Roman" w:cs="Times New Roman"/>
          <w:b/>
          <w:bCs/>
          <w:kern w:val="0"/>
          <w:lang w:eastAsia="en-US" w:bidi="ar-SA"/>
        </w:rPr>
        <w:t>Lanes</w:t>
      </w:r>
    </w:p>
    <w:p w14:paraId="01FC8C0D" w14:textId="77777777" w:rsidR="00077F1A" w:rsidRPr="00077F1A" w:rsidRDefault="00077F1A" w:rsidP="00F015F9">
      <w:pPr>
        <w:numPr>
          <w:ilvl w:val="0"/>
          <w:numId w:val="20"/>
        </w:numPr>
        <w:suppressAutoHyphens w:val="0"/>
        <w:spacing w:after="160"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Medical</w:t>
      </w:r>
    </w:p>
    <w:p w14:paraId="5095911C" w14:textId="77777777" w:rsidR="00077F1A" w:rsidRPr="00077F1A" w:rsidRDefault="00077F1A" w:rsidP="00F015F9">
      <w:pPr>
        <w:numPr>
          <w:ilvl w:val="0"/>
          <w:numId w:val="20"/>
        </w:numPr>
        <w:suppressAutoHyphens w:val="0"/>
        <w:spacing w:after="160"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Pregnant mother</w:t>
      </w:r>
    </w:p>
    <w:p w14:paraId="14ECB678" w14:textId="77777777" w:rsidR="00077F1A" w:rsidRPr="00077F1A" w:rsidRDefault="00077F1A" w:rsidP="00F015F9">
      <w:pPr>
        <w:suppressAutoHyphens w:val="0"/>
        <w:spacing w:line="360" w:lineRule="auto"/>
        <w:rPr>
          <w:rFonts w:ascii="Times New Roman" w:eastAsia="Calibri" w:hAnsi="Times New Roman" w:cs="Times New Roman"/>
          <w:b/>
          <w:bCs/>
          <w:kern w:val="0"/>
          <w:lang w:val="en-GB" w:eastAsia="en-US" w:bidi="ar-SA"/>
        </w:rPr>
      </w:pPr>
      <w:r w:rsidRPr="00077F1A">
        <w:rPr>
          <w:rFonts w:ascii="Times New Roman" w:eastAsia="Calibri" w:hAnsi="Times New Roman" w:cs="Times New Roman"/>
          <w:b/>
          <w:bCs/>
          <w:kern w:val="0"/>
          <w:lang w:val="en-GB" w:eastAsia="en-US" w:bidi="ar-SA"/>
        </w:rPr>
        <w:t>Activities</w:t>
      </w:r>
    </w:p>
    <w:p w14:paraId="5820D529" w14:textId="77777777" w:rsidR="00077F1A" w:rsidRPr="00077F1A" w:rsidRDefault="00077F1A" w:rsidP="00F015F9">
      <w:pPr>
        <w:numPr>
          <w:ilvl w:val="0"/>
          <w:numId w:val="21"/>
        </w:numPr>
        <w:suppressAutoHyphens w:val="0"/>
        <w:spacing w:after="160"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Send issue</w:t>
      </w:r>
    </w:p>
    <w:p w14:paraId="7E9E6F3D" w14:textId="77777777" w:rsidR="00077F1A" w:rsidRPr="00077F1A" w:rsidRDefault="00077F1A" w:rsidP="00F015F9">
      <w:pPr>
        <w:numPr>
          <w:ilvl w:val="0"/>
          <w:numId w:val="21"/>
        </w:numPr>
        <w:suppressAutoHyphens w:val="0"/>
        <w:spacing w:after="160"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Receive issue</w:t>
      </w:r>
    </w:p>
    <w:p w14:paraId="1F1E8633" w14:textId="77777777" w:rsidR="00077F1A" w:rsidRPr="00077F1A" w:rsidRDefault="00077F1A" w:rsidP="00F015F9">
      <w:pPr>
        <w:numPr>
          <w:ilvl w:val="0"/>
          <w:numId w:val="21"/>
        </w:numPr>
        <w:suppressAutoHyphens w:val="0"/>
        <w:spacing w:after="160"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Analyse issue</w:t>
      </w:r>
    </w:p>
    <w:p w14:paraId="710F22EC" w14:textId="77777777" w:rsidR="00077F1A" w:rsidRPr="00077F1A" w:rsidRDefault="00077F1A" w:rsidP="00F015F9">
      <w:pPr>
        <w:numPr>
          <w:ilvl w:val="0"/>
          <w:numId w:val="21"/>
        </w:numPr>
        <w:suppressAutoHyphens w:val="0"/>
        <w:spacing w:after="160"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Send advice</w:t>
      </w:r>
    </w:p>
    <w:p w14:paraId="6CBBB41D" w14:textId="77777777" w:rsidR="00077F1A" w:rsidRPr="00077F1A" w:rsidRDefault="00077F1A" w:rsidP="00F015F9">
      <w:pPr>
        <w:numPr>
          <w:ilvl w:val="0"/>
          <w:numId w:val="21"/>
        </w:numPr>
        <w:suppressAutoHyphens w:val="0"/>
        <w:spacing w:after="160"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Receive advice</w:t>
      </w:r>
    </w:p>
    <w:p w14:paraId="77F9AA74" w14:textId="77777777" w:rsidR="00077F1A" w:rsidRPr="00077F1A" w:rsidRDefault="00077F1A" w:rsidP="00F015F9">
      <w:pPr>
        <w:suppressAutoHyphens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Data</w:t>
      </w:r>
    </w:p>
    <w:p w14:paraId="400D0FF6" w14:textId="77777777" w:rsidR="00077F1A" w:rsidRPr="00077F1A" w:rsidRDefault="00077F1A" w:rsidP="00F015F9">
      <w:pPr>
        <w:numPr>
          <w:ilvl w:val="0"/>
          <w:numId w:val="22"/>
        </w:numPr>
        <w:suppressAutoHyphens w:val="0"/>
        <w:spacing w:after="160"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Pregnant mother data</w:t>
      </w:r>
    </w:p>
    <w:p w14:paraId="502A38E4" w14:textId="77777777" w:rsidR="00077F1A" w:rsidRPr="00077F1A" w:rsidRDefault="00077F1A" w:rsidP="00F015F9">
      <w:pPr>
        <w:suppressAutoHyphens w:val="0"/>
        <w:spacing w:line="360" w:lineRule="auto"/>
        <w:ind w:left="720"/>
        <w:rPr>
          <w:rFonts w:ascii="Times New Roman" w:eastAsia="Calibri" w:hAnsi="Times New Roman" w:cs="Times New Roman"/>
          <w:kern w:val="0"/>
          <w:lang w:val="en-GB" w:eastAsia="en-US" w:bidi="ar-SA"/>
        </w:rPr>
      </w:pPr>
    </w:p>
    <w:p w14:paraId="7ED56B93" w14:textId="77777777" w:rsidR="00077F1A" w:rsidRPr="00077F1A" w:rsidRDefault="00077F1A" w:rsidP="00F015F9">
      <w:pPr>
        <w:pStyle w:val="Heading3"/>
      </w:pPr>
      <w:bookmarkStart w:id="32" w:name="_Toc91736599"/>
      <w:bookmarkStart w:id="33" w:name="_Toc93939687"/>
      <w:r w:rsidRPr="00077F1A">
        <w:t>Design Rationale</w:t>
      </w:r>
      <w:bookmarkEnd w:id="32"/>
      <w:bookmarkEnd w:id="33"/>
    </w:p>
    <w:p w14:paraId="5C8CE40E" w14:textId="77777777" w:rsidR="00077F1A" w:rsidRPr="00077F1A" w:rsidRDefault="00077F1A" w:rsidP="00F015F9">
      <w:pPr>
        <w:suppressAutoHyphens w:val="0"/>
        <w:spacing w:line="360" w:lineRule="auto"/>
        <w:rPr>
          <w:rFonts w:ascii="Times New Roman" w:eastAsia="Calibri" w:hAnsi="Times New Roman" w:cs="Times New Roman"/>
          <w:b/>
          <w:bCs/>
          <w:kern w:val="0"/>
          <w:lang w:val="en-GB" w:eastAsia="en-US" w:bidi="ar-SA"/>
        </w:rPr>
      </w:pPr>
    </w:p>
    <w:p w14:paraId="2415DE74" w14:textId="77777777" w:rsidR="00077F1A" w:rsidRPr="00077F1A" w:rsidRDefault="00077F1A" w:rsidP="00F015F9">
      <w:pPr>
        <w:suppressAutoHyphens w:val="0"/>
        <w:spacing w:line="360" w:lineRule="auto"/>
        <w:rPr>
          <w:rFonts w:ascii="Times New Roman" w:eastAsia="Calibri" w:hAnsi="Times New Roman" w:cs="Times New Roman"/>
          <w:color w:val="000000"/>
          <w:kern w:val="0"/>
          <w:lang w:val="en-GB" w:eastAsia="en-US" w:bidi="ar-SA"/>
        </w:rPr>
      </w:pPr>
      <w:r w:rsidRPr="00077F1A">
        <w:rPr>
          <w:rFonts w:ascii="Times New Roman" w:eastAsia="Calibri" w:hAnsi="Times New Roman" w:cs="Times New Roman"/>
          <w:color w:val="000000"/>
          <w:kern w:val="0"/>
          <w:lang w:val="en-GB" w:eastAsia="en-US" w:bidi="ar-SA"/>
        </w:rPr>
        <w:t>All data in a system is managed in a central repository that is accessible to all system components. Components do not interact directly, only through the repository.</w:t>
      </w:r>
    </w:p>
    <w:p w14:paraId="7603DB28" w14:textId="77777777" w:rsidR="00077F1A" w:rsidRPr="00077F1A" w:rsidRDefault="00077F1A" w:rsidP="00F015F9">
      <w:pPr>
        <w:suppressAutoHyphens w:val="0"/>
        <w:spacing w:line="360" w:lineRule="auto"/>
        <w:rPr>
          <w:rFonts w:ascii="Times New Roman" w:eastAsia="Calibri" w:hAnsi="Times New Roman" w:cs="Times New Roman"/>
          <w:kern w:val="0"/>
          <w:lang w:val="en-GB" w:eastAsia="en-US" w:bidi="ar-SA"/>
        </w:rPr>
      </w:pPr>
    </w:p>
    <w:p w14:paraId="06901AED" w14:textId="37B22120" w:rsidR="00077F1A" w:rsidRPr="00077F1A" w:rsidRDefault="00077F1A" w:rsidP="00F015F9">
      <w:pPr>
        <w:suppressAutoHyphens w:val="0"/>
        <w:spacing w:line="360" w:lineRule="auto"/>
        <w:rPr>
          <w:rFonts w:ascii="Times New Roman" w:eastAsia="Calibri" w:hAnsi="Times New Roman" w:cs="Times New Roman"/>
          <w:color w:val="000000"/>
          <w:kern w:val="0"/>
          <w:lang w:val="en-GB" w:eastAsia="en-US" w:bidi="ar-SA"/>
        </w:rPr>
      </w:pPr>
      <w:r w:rsidRPr="00077F1A">
        <w:rPr>
          <w:rFonts w:ascii="Times New Roman" w:eastAsia="Calibri" w:hAnsi="Times New Roman" w:cs="Times New Roman"/>
          <w:color w:val="000000"/>
          <w:kern w:val="0"/>
          <w:lang w:val="en-GB" w:eastAsia="en-US" w:bidi="ar-SA"/>
        </w:rPr>
        <w:t xml:space="preserve">We decided to use this architecture </w:t>
      </w:r>
      <w:r w:rsidR="00F015F9" w:rsidRPr="00077F1A">
        <w:rPr>
          <w:rFonts w:ascii="Times New Roman" w:eastAsia="Calibri" w:hAnsi="Times New Roman" w:cs="Times New Roman"/>
          <w:color w:val="000000"/>
          <w:kern w:val="0"/>
          <w:lang w:val="en-GB" w:eastAsia="en-US" w:bidi="ar-SA"/>
        </w:rPr>
        <w:t>because</w:t>
      </w:r>
      <w:r w:rsidR="00F015F9">
        <w:rPr>
          <w:rFonts w:ascii="Times New Roman" w:eastAsia="Calibri" w:hAnsi="Times New Roman" w:cs="Times New Roman"/>
          <w:color w:val="000000"/>
          <w:kern w:val="0"/>
          <w:lang w:val="en-GB" w:eastAsia="en-US" w:bidi="ar-SA"/>
        </w:rPr>
        <w:t>;</w:t>
      </w:r>
      <w:r w:rsidR="00F015F9" w:rsidRPr="00077F1A">
        <w:rPr>
          <w:rFonts w:ascii="Times New Roman" w:eastAsia="Calibri" w:hAnsi="Times New Roman" w:cs="Times New Roman"/>
          <w:color w:val="000000"/>
          <w:kern w:val="0"/>
          <w:lang w:val="en-GB" w:eastAsia="en-US" w:bidi="ar-SA"/>
        </w:rPr>
        <w:t xml:space="preserve"> Components</w:t>
      </w:r>
      <w:r w:rsidRPr="00077F1A">
        <w:rPr>
          <w:rFonts w:ascii="Times New Roman" w:eastAsia="Calibri" w:hAnsi="Times New Roman" w:cs="Times New Roman"/>
          <w:color w:val="000000"/>
          <w:kern w:val="0"/>
          <w:lang w:val="en-GB" w:eastAsia="en-US" w:bidi="ar-SA"/>
        </w:rPr>
        <w:t xml:space="preserve"> can be independent--they do not need to know of the existence of other components. Changes made by one component can be propagated to all components. All data can be managed consistently (e.g., backups done at the same time) as it is all in one place.</w:t>
      </w:r>
    </w:p>
    <w:p w14:paraId="6165A4ED" w14:textId="77777777" w:rsidR="00077F1A" w:rsidRPr="00077F1A" w:rsidRDefault="00077F1A" w:rsidP="00F015F9">
      <w:pPr>
        <w:suppressAutoHyphens w:val="0"/>
        <w:spacing w:line="360" w:lineRule="auto"/>
        <w:rPr>
          <w:rFonts w:ascii="Times New Roman" w:eastAsia="Calibri" w:hAnsi="Times New Roman" w:cs="Times New Roman"/>
          <w:b/>
          <w:bCs/>
          <w:color w:val="000000"/>
          <w:kern w:val="0"/>
          <w:lang w:val="en-GB" w:eastAsia="en-US" w:bidi="ar-SA"/>
        </w:rPr>
      </w:pPr>
    </w:p>
    <w:p w14:paraId="13750618" w14:textId="77777777" w:rsidR="00077F1A" w:rsidRPr="00077F1A" w:rsidRDefault="00077F1A" w:rsidP="00F015F9">
      <w:pPr>
        <w:suppressAutoHyphens w:val="0"/>
        <w:spacing w:line="360" w:lineRule="auto"/>
        <w:rPr>
          <w:rFonts w:ascii="Times New Roman" w:eastAsia="Calibri" w:hAnsi="Times New Roman" w:cs="Times New Roman"/>
          <w:color w:val="000000"/>
          <w:kern w:val="0"/>
          <w:lang w:val="en-GB" w:eastAsia="en-US" w:bidi="ar-SA"/>
        </w:rPr>
      </w:pPr>
      <w:r w:rsidRPr="00077F1A">
        <w:rPr>
          <w:rFonts w:ascii="Times New Roman" w:eastAsia="Calibri" w:hAnsi="Times New Roman" w:cs="Times New Roman"/>
          <w:b/>
          <w:bCs/>
          <w:color w:val="000000"/>
          <w:kern w:val="0"/>
          <w:lang w:val="en-GB" w:eastAsia="en-US" w:bidi="ar-SA"/>
        </w:rPr>
        <w:t>With Client-server architecture</w:t>
      </w:r>
      <w:r w:rsidRPr="00077F1A">
        <w:rPr>
          <w:rFonts w:ascii="Times New Roman" w:eastAsia="Calibri" w:hAnsi="Times New Roman" w:cs="Times New Roman"/>
          <w:color w:val="000000"/>
          <w:kern w:val="0"/>
          <w:lang w:val="en-GB" w:eastAsia="en-US" w:bidi="ar-SA"/>
        </w:rPr>
        <w:t>, each service is a single point of failure so susceptible to denial-of-service attacks or server failure. Performance may be unpredictable because it depends on the network as well as the system. May be management problems if servers are owned by different organizations.</w:t>
      </w:r>
    </w:p>
    <w:p w14:paraId="0B779313" w14:textId="77777777" w:rsidR="00077F1A" w:rsidRPr="00077F1A" w:rsidRDefault="00077F1A" w:rsidP="00F015F9">
      <w:pPr>
        <w:suppressAutoHyphens w:val="0"/>
        <w:spacing w:line="360" w:lineRule="auto"/>
        <w:rPr>
          <w:rFonts w:ascii="Times New Roman" w:eastAsia="Calibri" w:hAnsi="Times New Roman" w:cs="Times New Roman"/>
          <w:color w:val="000000"/>
          <w:kern w:val="0"/>
          <w:lang w:val="en-GB" w:eastAsia="en-US" w:bidi="ar-SA"/>
        </w:rPr>
      </w:pPr>
    </w:p>
    <w:p w14:paraId="3D27B1E5" w14:textId="002BDF39" w:rsidR="00077F1A" w:rsidRPr="00077F1A" w:rsidRDefault="00077F1A" w:rsidP="00F015F9">
      <w:pPr>
        <w:suppressAutoHyphens w:val="0"/>
        <w:spacing w:after="160"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b/>
          <w:bCs/>
          <w:color w:val="000000"/>
          <w:kern w:val="0"/>
          <w:lang w:eastAsia="en-US" w:bidi="ar-SA"/>
        </w:rPr>
        <w:t>With Pipe and filter architecture</w:t>
      </w:r>
      <w:r w:rsidRPr="00077F1A">
        <w:rPr>
          <w:rFonts w:ascii="Times New Roman" w:eastAsia="Calibri" w:hAnsi="Times New Roman" w:cs="Times New Roman"/>
          <w:color w:val="000000"/>
          <w:kern w:val="0"/>
          <w:lang w:eastAsia="en-US" w:bidi="ar-SA"/>
        </w:rPr>
        <w:t>, the format for data transfer has to be agreed upon between communicating transformations. Each transformation must parse its input and unparsed its output to the agreed form. This increases system overhead and may mean that it is impossible to reuse functional transformations</w:t>
      </w:r>
      <w:r w:rsidR="00F015F9">
        <w:rPr>
          <w:rFonts w:ascii="Times New Roman" w:eastAsia="Calibri" w:hAnsi="Times New Roman" w:cs="Times New Roman"/>
          <w:color w:val="000000"/>
          <w:kern w:val="0"/>
          <w:lang w:eastAsia="en-US" w:bidi="ar-SA"/>
        </w:rPr>
        <w:t>.</w:t>
      </w:r>
    </w:p>
    <w:p w14:paraId="36E07E07" w14:textId="77777777" w:rsidR="00077F1A" w:rsidRPr="00077F1A" w:rsidRDefault="00077F1A" w:rsidP="00F015F9">
      <w:pPr>
        <w:suppressAutoHyphens w:val="0"/>
        <w:spacing w:after="160" w:line="360" w:lineRule="auto"/>
        <w:rPr>
          <w:rFonts w:ascii="Times New Roman" w:eastAsia="Calibri" w:hAnsi="Times New Roman" w:cs="Times New Roman"/>
          <w:kern w:val="0"/>
          <w:lang w:val="en-GB" w:eastAsia="en-US" w:bidi="ar-SA"/>
        </w:rPr>
      </w:pPr>
    </w:p>
    <w:p w14:paraId="5D4F923B" w14:textId="77777777" w:rsidR="00077F1A" w:rsidRPr="00077F1A" w:rsidRDefault="00077F1A" w:rsidP="00F015F9">
      <w:pPr>
        <w:pStyle w:val="Heading2"/>
      </w:pPr>
      <w:bookmarkStart w:id="34" w:name="_Toc91736600"/>
      <w:bookmarkStart w:id="35" w:name="_Toc93939688"/>
      <w:r w:rsidRPr="00077F1A">
        <w:t>DATA DESIGN</w:t>
      </w:r>
      <w:bookmarkEnd w:id="34"/>
      <w:bookmarkEnd w:id="35"/>
    </w:p>
    <w:p w14:paraId="50A9CA68"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b/>
          <w:bCs/>
          <w:kern w:val="0"/>
          <w:lang w:val="en-GB" w:eastAsia="en-US" w:bidi="ar-SA"/>
        </w:rPr>
      </w:pPr>
    </w:p>
    <w:p w14:paraId="1CC6E3FB" w14:textId="77777777" w:rsidR="00077F1A" w:rsidRPr="00077F1A" w:rsidRDefault="00077F1A" w:rsidP="00F015F9">
      <w:pPr>
        <w:pStyle w:val="Heading3"/>
      </w:pPr>
      <w:bookmarkStart w:id="36" w:name="_Toc91736601"/>
      <w:bookmarkStart w:id="37" w:name="_Toc93939689"/>
      <w:r w:rsidRPr="00077F1A">
        <w:t>Data Description</w:t>
      </w:r>
      <w:bookmarkEnd w:id="36"/>
      <w:bookmarkEnd w:id="37"/>
    </w:p>
    <w:p w14:paraId="1524D2C0"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b/>
          <w:bCs/>
          <w:kern w:val="0"/>
          <w:lang w:val="en-GB" w:eastAsia="en-US" w:bidi="ar-SA"/>
        </w:rPr>
      </w:pPr>
    </w:p>
    <w:p w14:paraId="604A87E9" w14:textId="60E78C49" w:rsidR="00077F1A" w:rsidRPr="00077F1A" w:rsidRDefault="00C172B6" w:rsidP="00C172B6">
      <w:pPr>
        <w:pStyle w:val="Caption"/>
        <w:rPr>
          <w:rFonts w:ascii="Times New Roman" w:eastAsia="Calibri" w:hAnsi="Times New Roman" w:cs="Times New Roman"/>
          <w:b/>
          <w:bCs/>
          <w:kern w:val="0"/>
          <w:lang w:val="en-GB" w:eastAsia="en-US" w:bidi="ar-SA"/>
        </w:rPr>
      </w:pPr>
      <w:r>
        <w:t xml:space="preserve">Table </w:t>
      </w:r>
      <w:r>
        <w:fldChar w:fldCharType="begin"/>
      </w:r>
      <w:r>
        <w:instrText xml:space="preserve"> SEQ Table \* ARABIC </w:instrText>
      </w:r>
      <w:r>
        <w:fldChar w:fldCharType="separate"/>
      </w:r>
      <w:r>
        <w:rPr>
          <w:noProof/>
        </w:rPr>
        <w:t>1</w:t>
      </w:r>
      <w:r>
        <w:fldChar w:fldCharType="end"/>
      </w:r>
      <w:r>
        <w:t>:</w:t>
      </w:r>
      <w:r w:rsidRPr="006952B1">
        <w:t>Data Dictionary</w:t>
      </w:r>
    </w:p>
    <w:tbl>
      <w:tblPr>
        <w:tblStyle w:val="TableGrid1"/>
        <w:tblW w:w="0" w:type="auto"/>
        <w:tblLook w:val="04A0" w:firstRow="1" w:lastRow="0" w:firstColumn="1" w:lastColumn="0" w:noHBand="0" w:noVBand="1"/>
      </w:tblPr>
      <w:tblGrid>
        <w:gridCol w:w="2405"/>
        <w:gridCol w:w="1843"/>
        <w:gridCol w:w="1276"/>
        <w:gridCol w:w="1417"/>
        <w:gridCol w:w="992"/>
      </w:tblGrid>
      <w:tr w:rsidR="00077F1A" w:rsidRPr="00077F1A" w14:paraId="74FBCA72" w14:textId="77777777" w:rsidTr="00E50227">
        <w:tc>
          <w:tcPr>
            <w:tcW w:w="2405" w:type="dxa"/>
          </w:tcPr>
          <w:p w14:paraId="264CD149"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b/>
                <w:bCs/>
                <w:kern w:val="0"/>
                <w:lang w:val="en-GB" w:eastAsia="en-US" w:bidi="ar-SA"/>
              </w:rPr>
            </w:pPr>
            <w:r w:rsidRPr="00077F1A">
              <w:rPr>
                <w:rFonts w:ascii="Times New Roman" w:eastAsia="Calibri" w:hAnsi="Times New Roman" w:cs="Times New Roman"/>
                <w:b/>
                <w:bCs/>
                <w:kern w:val="0"/>
                <w:lang w:val="en-GB" w:eastAsia="en-US" w:bidi="ar-SA"/>
              </w:rPr>
              <w:t>Table Name</w:t>
            </w:r>
          </w:p>
        </w:tc>
        <w:tc>
          <w:tcPr>
            <w:tcW w:w="1843" w:type="dxa"/>
          </w:tcPr>
          <w:p w14:paraId="6C05969D"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b/>
                <w:bCs/>
                <w:kern w:val="0"/>
                <w:lang w:val="en-GB" w:eastAsia="en-US" w:bidi="ar-SA"/>
              </w:rPr>
            </w:pPr>
            <w:r w:rsidRPr="00077F1A">
              <w:rPr>
                <w:rFonts w:ascii="Times New Roman" w:eastAsia="Calibri" w:hAnsi="Times New Roman" w:cs="Times New Roman"/>
                <w:b/>
                <w:bCs/>
                <w:kern w:val="0"/>
                <w:lang w:val="en-GB" w:eastAsia="en-US" w:bidi="ar-SA"/>
              </w:rPr>
              <w:t>Attribute name</w:t>
            </w:r>
          </w:p>
        </w:tc>
        <w:tc>
          <w:tcPr>
            <w:tcW w:w="1276" w:type="dxa"/>
          </w:tcPr>
          <w:p w14:paraId="2D6FEE9C"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b/>
                <w:bCs/>
                <w:kern w:val="0"/>
                <w:lang w:val="en-GB" w:eastAsia="en-US" w:bidi="ar-SA"/>
              </w:rPr>
            </w:pPr>
            <w:r w:rsidRPr="00077F1A">
              <w:rPr>
                <w:rFonts w:ascii="Times New Roman" w:eastAsia="Calibri" w:hAnsi="Times New Roman" w:cs="Times New Roman"/>
                <w:b/>
                <w:bCs/>
                <w:kern w:val="0"/>
                <w:lang w:val="en-GB" w:eastAsia="en-US" w:bidi="ar-SA"/>
              </w:rPr>
              <w:t>Type</w:t>
            </w:r>
          </w:p>
        </w:tc>
        <w:tc>
          <w:tcPr>
            <w:tcW w:w="1417" w:type="dxa"/>
          </w:tcPr>
          <w:p w14:paraId="3A21ADF7"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b/>
                <w:bCs/>
                <w:kern w:val="0"/>
                <w:lang w:val="en-GB" w:eastAsia="en-US" w:bidi="ar-SA"/>
              </w:rPr>
            </w:pPr>
            <w:r w:rsidRPr="00077F1A">
              <w:rPr>
                <w:rFonts w:ascii="Times New Roman" w:eastAsia="Calibri" w:hAnsi="Times New Roman" w:cs="Times New Roman"/>
                <w:b/>
                <w:bCs/>
                <w:kern w:val="0"/>
                <w:lang w:val="en-GB" w:eastAsia="en-US" w:bidi="ar-SA"/>
              </w:rPr>
              <w:t>Size</w:t>
            </w:r>
          </w:p>
        </w:tc>
        <w:tc>
          <w:tcPr>
            <w:tcW w:w="992" w:type="dxa"/>
          </w:tcPr>
          <w:p w14:paraId="391BA7A9"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b/>
                <w:bCs/>
                <w:kern w:val="0"/>
                <w:lang w:val="en-GB" w:eastAsia="en-US" w:bidi="ar-SA"/>
              </w:rPr>
            </w:pPr>
          </w:p>
        </w:tc>
      </w:tr>
      <w:tr w:rsidR="00077F1A" w:rsidRPr="00077F1A" w14:paraId="78EBC89F" w14:textId="77777777" w:rsidTr="00E50227">
        <w:tc>
          <w:tcPr>
            <w:tcW w:w="2405" w:type="dxa"/>
            <w:vMerge w:val="restart"/>
          </w:tcPr>
          <w:p w14:paraId="7A925F43"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Maternal Registration</w:t>
            </w:r>
          </w:p>
        </w:tc>
        <w:tc>
          <w:tcPr>
            <w:tcW w:w="1843" w:type="dxa"/>
          </w:tcPr>
          <w:p w14:paraId="5C5D8440"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Name</w:t>
            </w:r>
          </w:p>
        </w:tc>
        <w:tc>
          <w:tcPr>
            <w:tcW w:w="1276" w:type="dxa"/>
          </w:tcPr>
          <w:p w14:paraId="0AA76F48"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Varchar</w:t>
            </w:r>
          </w:p>
        </w:tc>
        <w:tc>
          <w:tcPr>
            <w:tcW w:w="1417" w:type="dxa"/>
          </w:tcPr>
          <w:p w14:paraId="5464E370"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30</w:t>
            </w:r>
          </w:p>
        </w:tc>
        <w:tc>
          <w:tcPr>
            <w:tcW w:w="992" w:type="dxa"/>
          </w:tcPr>
          <w:p w14:paraId="3D762810"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r>
      <w:tr w:rsidR="00077F1A" w:rsidRPr="00077F1A" w14:paraId="2185B0E1" w14:textId="77777777" w:rsidTr="00E50227">
        <w:tc>
          <w:tcPr>
            <w:tcW w:w="2405" w:type="dxa"/>
            <w:vMerge/>
          </w:tcPr>
          <w:p w14:paraId="087C81AA"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c>
          <w:tcPr>
            <w:tcW w:w="1843" w:type="dxa"/>
          </w:tcPr>
          <w:p w14:paraId="2B86FAA6"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Location</w:t>
            </w:r>
          </w:p>
        </w:tc>
        <w:tc>
          <w:tcPr>
            <w:tcW w:w="1276" w:type="dxa"/>
          </w:tcPr>
          <w:p w14:paraId="744A8C5E"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Varchar</w:t>
            </w:r>
          </w:p>
        </w:tc>
        <w:tc>
          <w:tcPr>
            <w:tcW w:w="1417" w:type="dxa"/>
          </w:tcPr>
          <w:p w14:paraId="6AF7D8B9"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30</w:t>
            </w:r>
          </w:p>
        </w:tc>
        <w:tc>
          <w:tcPr>
            <w:tcW w:w="992" w:type="dxa"/>
          </w:tcPr>
          <w:p w14:paraId="414224AC"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r>
      <w:tr w:rsidR="00077F1A" w:rsidRPr="00077F1A" w14:paraId="49C98D3F" w14:textId="77777777" w:rsidTr="00E50227">
        <w:tc>
          <w:tcPr>
            <w:tcW w:w="2405" w:type="dxa"/>
            <w:vMerge/>
          </w:tcPr>
          <w:p w14:paraId="20DF6BC7"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c>
          <w:tcPr>
            <w:tcW w:w="1843" w:type="dxa"/>
          </w:tcPr>
          <w:p w14:paraId="36366212"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Pregnant status</w:t>
            </w:r>
          </w:p>
        </w:tc>
        <w:tc>
          <w:tcPr>
            <w:tcW w:w="1276" w:type="dxa"/>
          </w:tcPr>
          <w:p w14:paraId="5F5D2FE4"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Varchar</w:t>
            </w:r>
          </w:p>
        </w:tc>
        <w:tc>
          <w:tcPr>
            <w:tcW w:w="1417" w:type="dxa"/>
          </w:tcPr>
          <w:p w14:paraId="1503387D"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40</w:t>
            </w:r>
          </w:p>
        </w:tc>
        <w:tc>
          <w:tcPr>
            <w:tcW w:w="992" w:type="dxa"/>
          </w:tcPr>
          <w:p w14:paraId="379AD426"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r>
      <w:tr w:rsidR="00077F1A" w:rsidRPr="00077F1A" w14:paraId="5F5BFA49" w14:textId="77777777" w:rsidTr="00E50227">
        <w:tc>
          <w:tcPr>
            <w:tcW w:w="2405" w:type="dxa"/>
            <w:vMerge/>
          </w:tcPr>
          <w:p w14:paraId="543C82C0"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c>
          <w:tcPr>
            <w:tcW w:w="1843" w:type="dxa"/>
          </w:tcPr>
          <w:p w14:paraId="3070E9ED"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Hospital</w:t>
            </w:r>
          </w:p>
        </w:tc>
        <w:tc>
          <w:tcPr>
            <w:tcW w:w="1276" w:type="dxa"/>
          </w:tcPr>
          <w:p w14:paraId="76CAEB55"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Varchar</w:t>
            </w:r>
          </w:p>
        </w:tc>
        <w:tc>
          <w:tcPr>
            <w:tcW w:w="1417" w:type="dxa"/>
          </w:tcPr>
          <w:p w14:paraId="61B30B98"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30</w:t>
            </w:r>
          </w:p>
        </w:tc>
        <w:tc>
          <w:tcPr>
            <w:tcW w:w="992" w:type="dxa"/>
          </w:tcPr>
          <w:p w14:paraId="2CD0BFD4"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r>
      <w:tr w:rsidR="00077F1A" w:rsidRPr="00077F1A" w14:paraId="28E85709" w14:textId="77777777" w:rsidTr="00E50227">
        <w:tc>
          <w:tcPr>
            <w:tcW w:w="2405" w:type="dxa"/>
            <w:vMerge/>
          </w:tcPr>
          <w:p w14:paraId="669DAD4A"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c>
          <w:tcPr>
            <w:tcW w:w="1843" w:type="dxa"/>
          </w:tcPr>
          <w:p w14:paraId="4A0DE9DE"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Age</w:t>
            </w:r>
          </w:p>
        </w:tc>
        <w:tc>
          <w:tcPr>
            <w:tcW w:w="1276" w:type="dxa"/>
          </w:tcPr>
          <w:p w14:paraId="12D1B867"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Number</w:t>
            </w:r>
          </w:p>
        </w:tc>
        <w:tc>
          <w:tcPr>
            <w:tcW w:w="1417" w:type="dxa"/>
          </w:tcPr>
          <w:p w14:paraId="129BF73A"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10</w:t>
            </w:r>
          </w:p>
        </w:tc>
        <w:tc>
          <w:tcPr>
            <w:tcW w:w="992" w:type="dxa"/>
          </w:tcPr>
          <w:p w14:paraId="04681B34"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r>
      <w:tr w:rsidR="00077F1A" w:rsidRPr="00077F1A" w14:paraId="0F482A93" w14:textId="77777777" w:rsidTr="00E50227">
        <w:tc>
          <w:tcPr>
            <w:tcW w:w="2405" w:type="dxa"/>
            <w:vMerge/>
          </w:tcPr>
          <w:p w14:paraId="745FB022"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c>
          <w:tcPr>
            <w:tcW w:w="1843" w:type="dxa"/>
          </w:tcPr>
          <w:p w14:paraId="15F50D94"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Contact</w:t>
            </w:r>
          </w:p>
        </w:tc>
        <w:tc>
          <w:tcPr>
            <w:tcW w:w="1276" w:type="dxa"/>
          </w:tcPr>
          <w:p w14:paraId="751698BD"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Varchar</w:t>
            </w:r>
          </w:p>
        </w:tc>
        <w:tc>
          <w:tcPr>
            <w:tcW w:w="1417" w:type="dxa"/>
          </w:tcPr>
          <w:p w14:paraId="7EEE90C7"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20</w:t>
            </w:r>
          </w:p>
        </w:tc>
        <w:tc>
          <w:tcPr>
            <w:tcW w:w="992" w:type="dxa"/>
          </w:tcPr>
          <w:p w14:paraId="213527E4"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r>
      <w:tr w:rsidR="00077F1A" w:rsidRPr="00077F1A" w14:paraId="26F17550" w14:textId="77777777" w:rsidTr="00E50227">
        <w:tc>
          <w:tcPr>
            <w:tcW w:w="2405" w:type="dxa"/>
            <w:vMerge w:val="restart"/>
          </w:tcPr>
          <w:p w14:paraId="5E960D96"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Advisory table</w:t>
            </w:r>
          </w:p>
        </w:tc>
        <w:tc>
          <w:tcPr>
            <w:tcW w:w="1843" w:type="dxa"/>
          </w:tcPr>
          <w:p w14:paraId="3D941892"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Problem</w:t>
            </w:r>
          </w:p>
        </w:tc>
        <w:tc>
          <w:tcPr>
            <w:tcW w:w="1276" w:type="dxa"/>
          </w:tcPr>
          <w:p w14:paraId="757F7426"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Varchar</w:t>
            </w:r>
          </w:p>
        </w:tc>
        <w:tc>
          <w:tcPr>
            <w:tcW w:w="1417" w:type="dxa"/>
          </w:tcPr>
          <w:p w14:paraId="3597D136"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100</w:t>
            </w:r>
          </w:p>
        </w:tc>
        <w:tc>
          <w:tcPr>
            <w:tcW w:w="992" w:type="dxa"/>
          </w:tcPr>
          <w:p w14:paraId="1C41E4C1"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r>
      <w:tr w:rsidR="00077F1A" w:rsidRPr="00077F1A" w14:paraId="17A2458C" w14:textId="77777777" w:rsidTr="00E50227">
        <w:tc>
          <w:tcPr>
            <w:tcW w:w="2405" w:type="dxa"/>
            <w:vMerge/>
          </w:tcPr>
          <w:p w14:paraId="182E568E"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c>
          <w:tcPr>
            <w:tcW w:w="1843" w:type="dxa"/>
          </w:tcPr>
          <w:p w14:paraId="44BB4CEB"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Solution</w:t>
            </w:r>
          </w:p>
        </w:tc>
        <w:tc>
          <w:tcPr>
            <w:tcW w:w="1276" w:type="dxa"/>
          </w:tcPr>
          <w:p w14:paraId="6082AA36"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Varchar</w:t>
            </w:r>
          </w:p>
        </w:tc>
        <w:tc>
          <w:tcPr>
            <w:tcW w:w="1417" w:type="dxa"/>
          </w:tcPr>
          <w:p w14:paraId="0FC8C777"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100</w:t>
            </w:r>
          </w:p>
        </w:tc>
        <w:tc>
          <w:tcPr>
            <w:tcW w:w="992" w:type="dxa"/>
          </w:tcPr>
          <w:p w14:paraId="2498DEA6"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r>
      <w:tr w:rsidR="00077F1A" w:rsidRPr="00077F1A" w14:paraId="2A3F0507" w14:textId="77777777" w:rsidTr="00E50227">
        <w:tc>
          <w:tcPr>
            <w:tcW w:w="2405" w:type="dxa"/>
            <w:vMerge/>
          </w:tcPr>
          <w:p w14:paraId="4752CB06"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c>
          <w:tcPr>
            <w:tcW w:w="1843" w:type="dxa"/>
          </w:tcPr>
          <w:p w14:paraId="4E4383BD"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New problem</w:t>
            </w:r>
          </w:p>
        </w:tc>
        <w:tc>
          <w:tcPr>
            <w:tcW w:w="1276" w:type="dxa"/>
          </w:tcPr>
          <w:p w14:paraId="0F21CC58"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Varchar</w:t>
            </w:r>
          </w:p>
        </w:tc>
        <w:tc>
          <w:tcPr>
            <w:tcW w:w="1417" w:type="dxa"/>
          </w:tcPr>
          <w:p w14:paraId="1EA907EA"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100</w:t>
            </w:r>
          </w:p>
        </w:tc>
        <w:tc>
          <w:tcPr>
            <w:tcW w:w="992" w:type="dxa"/>
          </w:tcPr>
          <w:p w14:paraId="55A15B79"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r>
      <w:tr w:rsidR="00077F1A" w:rsidRPr="00077F1A" w14:paraId="19C5742B" w14:textId="77777777" w:rsidTr="00E50227">
        <w:tc>
          <w:tcPr>
            <w:tcW w:w="2405" w:type="dxa"/>
            <w:vMerge/>
          </w:tcPr>
          <w:p w14:paraId="4EB0AFBD"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c>
          <w:tcPr>
            <w:tcW w:w="1843" w:type="dxa"/>
          </w:tcPr>
          <w:p w14:paraId="6B52C976"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Approved</w:t>
            </w:r>
          </w:p>
        </w:tc>
        <w:tc>
          <w:tcPr>
            <w:tcW w:w="1276" w:type="dxa"/>
          </w:tcPr>
          <w:p w14:paraId="6207B1F8"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Boolean</w:t>
            </w:r>
          </w:p>
        </w:tc>
        <w:tc>
          <w:tcPr>
            <w:tcW w:w="1417" w:type="dxa"/>
          </w:tcPr>
          <w:p w14:paraId="5C436BE8"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6</w:t>
            </w:r>
          </w:p>
        </w:tc>
        <w:tc>
          <w:tcPr>
            <w:tcW w:w="992" w:type="dxa"/>
          </w:tcPr>
          <w:p w14:paraId="218F83F1"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r>
      <w:tr w:rsidR="00077F1A" w:rsidRPr="00077F1A" w14:paraId="176479F4" w14:textId="77777777" w:rsidTr="00E50227">
        <w:tc>
          <w:tcPr>
            <w:tcW w:w="2405" w:type="dxa"/>
            <w:vMerge/>
          </w:tcPr>
          <w:p w14:paraId="47065144"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c>
          <w:tcPr>
            <w:tcW w:w="1843" w:type="dxa"/>
          </w:tcPr>
          <w:p w14:paraId="586867A8"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Date</w:t>
            </w:r>
          </w:p>
        </w:tc>
        <w:tc>
          <w:tcPr>
            <w:tcW w:w="1276" w:type="dxa"/>
          </w:tcPr>
          <w:p w14:paraId="385D7C96"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Date</w:t>
            </w:r>
          </w:p>
        </w:tc>
        <w:tc>
          <w:tcPr>
            <w:tcW w:w="1417" w:type="dxa"/>
          </w:tcPr>
          <w:p w14:paraId="75815730"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8</w:t>
            </w:r>
          </w:p>
        </w:tc>
        <w:tc>
          <w:tcPr>
            <w:tcW w:w="992" w:type="dxa"/>
          </w:tcPr>
          <w:p w14:paraId="7DFABE53"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r>
      <w:tr w:rsidR="00077F1A" w:rsidRPr="00077F1A" w14:paraId="725DD173" w14:textId="77777777" w:rsidTr="00E50227">
        <w:tc>
          <w:tcPr>
            <w:tcW w:w="2405" w:type="dxa"/>
            <w:vMerge w:val="restart"/>
          </w:tcPr>
          <w:p w14:paraId="04A74C9A"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Users</w:t>
            </w:r>
          </w:p>
        </w:tc>
        <w:tc>
          <w:tcPr>
            <w:tcW w:w="1843" w:type="dxa"/>
          </w:tcPr>
          <w:p w14:paraId="213263F3"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Name</w:t>
            </w:r>
          </w:p>
        </w:tc>
        <w:tc>
          <w:tcPr>
            <w:tcW w:w="1276" w:type="dxa"/>
          </w:tcPr>
          <w:p w14:paraId="25311701"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Varchar</w:t>
            </w:r>
          </w:p>
        </w:tc>
        <w:tc>
          <w:tcPr>
            <w:tcW w:w="1417" w:type="dxa"/>
          </w:tcPr>
          <w:p w14:paraId="674C3DE7"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30</w:t>
            </w:r>
          </w:p>
        </w:tc>
        <w:tc>
          <w:tcPr>
            <w:tcW w:w="992" w:type="dxa"/>
          </w:tcPr>
          <w:p w14:paraId="72EFBE20"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r>
      <w:tr w:rsidR="00077F1A" w:rsidRPr="00077F1A" w14:paraId="112F3625" w14:textId="77777777" w:rsidTr="00E50227">
        <w:tc>
          <w:tcPr>
            <w:tcW w:w="2405" w:type="dxa"/>
            <w:vMerge/>
          </w:tcPr>
          <w:p w14:paraId="1439247D"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c>
          <w:tcPr>
            <w:tcW w:w="1843" w:type="dxa"/>
          </w:tcPr>
          <w:p w14:paraId="6F397EB0"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location</w:t>
            </w:r>
          </w:p>
        </w:tc>
        <w:tc>
          <w:tcPr>
            <w:tcW w:w="1276" w:type="dxa"/>
          </w:tcPr>
          <w:p w14:paraId="0BBE1762"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Varchar</w:t>
            </w:r>
          </w:p>
        </w:tc>
        <w:tc>
          <w:tcPr>
            <w:tcW w:w="1417" w:type="dxa"/>
          </w:tcPr>
          <w:p w14:paraId="1693BE61"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30</w:t>
            </w:r>
          </w:p>
        </w:tc>
        <w:tc>
          <w:tcPr>
            <w:tcW w:w="992" w:type="dxa"/>
          </w:tcPr>
          <w:p w14:paraId="3CFB566C"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r>
      <w:tr w:rsidR="00077F1A" w:rsidRPr="00077F1A" w14:paraId="2BBDC632" w14:textId="77777777" w:rsidTr="00E50227">
        <w:tc>
          <w:tcPr>
            <w:tcW w:w="2405" w:type="dxa"/>
            <w:vMerge/>
          </w:tcPr>
          <w:p w14:paraId="5B3CD2CD"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c>
          <w:tcPr>
            <w:tcW w:w="1843" w:type="dxa"/>
          </w:tcPr>
          <w:p w14:paraId="476FE680"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Title</w:t>
            </w:r>
          </w:p>
        </w:tc>
        <w:tc>
          <w:tcPr>
            <w:tcW w:w="1276" w:type="dxa"/>
          </w:tcPr>
          <w:p w14:paraId="2AEAA926"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Varchar</w:t>
            </w:r>
          </w:p>
        </w:tc>
        <w:tc>
          <w:tcPr>
            <w:tcW w:w="1417" w:type="dxa"/>
          </w:tcPr>
          <w:p w14:paraId="0767D8D2"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30</w:t>
            </w:r>
          </w:p>
        </w:tc>
        <w:tc>
          <w:tcPr>
            <w:tcW w:w="992" w:type="dxa"/>
          </w:tcPr>
          <w:p w14:paraId="35F5A4BD"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r>
      <w:tr w:rsidR="00077F1A" w:rsidRPr="00077F1A" w14:paraId="2A6BE0A3" w14:textId="77777777" w:rsidTr="00E50227">
        <w:tc>
          <w:tcPr>
            <w:tcW w:w="2405" w:type="dxa"/>
            <w:vMerge/>
          </w:tcPr>
          <w:p w14:paraId="2A693658"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c>
          <w:tcPr>
            <w:tcW w:w="1843" w:type="dxa"/>
          </w:tcPr>
          <w:p w14:paraId="2156A111"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contact</w:t>
            </w:r>
          </w:p>
        </w:tc>
        <w:tc>
          <w:tcPr>
            <w:tcW w:w="1276" w:type="dxa"/>
          </w:tcPr>
          <w:p w14:paraId="136DCD83"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Varchar</w:t>
            </w:r>
          </w:p>
        </w:tc>
        <w:tc>
          <w:tcPr>
            <w:tcW w:w="1417" w:type="dxa"/>
          </w:tcPr>
          <w:p w14:paraId="7671E73D"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30</w:t>
            </w:r>
          </w:p>
        </w:tc>
        <w:tc>
          <w:tcPr>
            <w:tcW w:w="992" w:type="dxa"/>
          </w:tcPr>
          <w:p w14:paraId="0AC10866"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r>
      <w:tr w:rsidR="00077F1A" w:rsidRPr="00077F1A" w14:paraId="147BD17F" w14:textId="77777777" w:rsidTr="00E50227">
        <w:tc>
          <w:tcPr>
            <w:tcW w:w="2405" w:type="dxa"/>
            <w:vMerge/>
          </w:tcPr>
          <w:p w14:paraId="07958DCF"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c>
          <w:tcPr>
            <w:tcW w:w="1843" w:type="dxa"/>
          </w:tcPr>
          <w:p w14:paraId="0F6DE158"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Hospital</w:t>
            </w:r>
          </w:p>
        </w:tc>
        <w:tc>
          <w:tcPr>
            <w:tcW w:w="1276" w:type="dxa"/>
          </w:tcPr>
          <w:p w14:paraId="056AA7B7"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Varchar</w:t>
            </w:r>
          </w:p>
        </w:tc>
        <w:tc>
          <w:tcPr>
            <w:tcW w:w="1417" w:type="dxa"/>
          </w:tcPr>
          <w:p w14:paraId="67B0DA8A"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30</w:t>
            </w:r>
          </w:p>
        </w:tc>
        <w:tc>
          <w:tcPr>
            <w:tcW w:w="992" w:type="dxa"/>
          </w:tcPr>
          <w:p w14:paraId="06BCCFC8"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r>
      <w:tr w:rsidR="00077F1A" w:rsidRPr="00077F1A" w14:paraId="586D26A8" w14:textId="77777777" w:rsidTr="00E50227">
        <w:tc>
          <w:tcPr>
            <w:tcW w:w="2405" w:type="dxa"/>
            <w:vMerge/>
          </w:tcPr>
          <w:p w14:paraId="6D20C48F"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c>
          <w:tcPr>
            <w:tcW w:w="1843" w:type="dxa"/>
          </w:tcPr>
          <w:p w14:paraId="1D219079"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Password</w:t>
            </w:r>
          </w:p>
        </w:tc>
        <w:tc>
          <w:tcPr>
            <w:tcW w:w="1276" w:type="dxa"/>
          </w:tcPr>
          <w:p w14:paraId="2BB02270"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Password</w:t>
            </w:r>
          </w:p>
        </w:tc>
        <w:tc>
          <w:tcPr>
            <w:tcW w:w="1417" w:type="dxa"/>
          </w:tcPr>
          <w:p w14:paraId="1F25EA2C"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r w:rsidRPr="00077F1A">
              <w:rPr>
                <w:rFonts w:ascii="Times New Roman" w:eastAsia="Calibri" w:hAnsi="Times New Roman" w:cs="Times New Roman"/>
                <w:kern w:val="0"/>
                <w:lang w:val="en-GB" w:eastAsia="en-US" w:bidi="ar-SA"/>
              </w:rPr>
              <w:t>30</w:t>
            </w:r>
          </w:p>
        </w:tc>
        <w:tc>
          <w:tcPr>
            <w:tcW w:w="992" w:type="dxa"/>
          </w:tcPr>
          <w:p w14:paraId="0C955867" w14:textId="77777777" w:rsidR="00077F1A" w:rsidRPr="00077F1A" w:rsidRDefault="00077F1A" w:rsidP="00F015F9">
            <w:pPr>
              <w:suppressAutoHyphens w:val="0"/>
              <w:autoSpaceDE w:val="0"/>
              <w:autoSpaceDN w:val="0"/>
              <w:adjustRightInd w:val="0"/>
              <w:spacing w:line="360" w:lineRule="auto"/>
              <w:rPr>
                <w:rFonts w:ascii="Times New Roman" w:eastAsia="Calibri" w:hAnsi="Times New Roman" w:cs="Times New Roman"/>
                <w:kern w:val="0"/>
                <w:lang w:val="en-GB" w:eastAsia="en-US" w:bidi="ar-SA"/>
              </w:rPr>
            </w:pPr>
          </w:p>
        </w:tc>
      </w:tr>
    </w:tbl>
    <w:p w14:paraId="7B63AC81" w14:textId="77777777" w:rsidR="00077F1A" w:rsidRPr="00077F1A" w:rsidRDefault="00077F1A" w:rsidP="00F015F9">
      <w:pPr>
        <w:suppressAutoHyphens w:val="0"/>
        <w:spacing w:after="160" w:line="360" w:lineRule="auto"/>
        <w:rPr>
          <w:rFonts w:ascii="Times New Roman" w:eastAsia="Calibri" w:hAnsi="Times New Roman" w:cs="Times New Roman"/>
          <w:b/>
          <w:bCs/>
          <w:kern w:val="0"/>
          <w:lang w:val="en-GB" w:eastAsia="en-US" w:bidi="ar-SA"/>
        </w:rPr>
      </w:pPr>
    </w:p>
    <w:p w14:paraId="39DDDA0F" w14:textId="2CA4F102" w:rsidR="00077F1A" w:rsidRDefault="00077F1A" w:rsidP="008D79EE">
      <w:pPr>
        <w:pStyle w:val="Heading2"/>
        <w:rPr>
          <w:lang w:val="en-GB"/>
        </w:rPr>
      </w:pPr>
      <w:bookmarkStart w:id="38" w:name="_Toc91736603"/>
      <w:bookmarkStart w:id="39" w:name="_Toc93939690"/>
      <w:r w:rsidRPr="00077F1A">
        <w:rPr>
          <w:lang w:val="en-GB"/>
        </w:rPr>
        <w:t>COMPONENT DESIGN</w:t>
      </w:r>
      <w:bookmarkEnd w:id="38"/>
      <w:bookmarkEnd w:id="39"/>
    </w:p>
    <w:p w14:paraId="4EBEA39B" w14:textId="77777777" w:rsidR="008D79EE" w:rsidRPr="008D79EE" w:rsidRDefault="008D79EE" w:rsidP="008D79EE">
      <w:pPr>
        <w:rPr>
          <w:lang w:val="en-GB" w:eastAsia="en-US" w:bidi="ar-SA"/>
        </w:rPr>
      </w:pPr>
    </w:p>
    <w:p w14:paraId="0F033B68" w14:textId="77777777" w:rsidR="00077F1A" w:rsidRPr="00077F1A" w:rsidRDefault="00077F1A" w:rsidP="008D79EE">
      <w:pPr>
        <w:pStyle w:val="Heading3"/>
      </w:pPr>
      <w:bookmarkStart w:id="40" w:name="_Toc91736604"/>
      <w:bookmarkStart w:id="41" w:name="_Toc93939691"/>
      <w:r w:rsidRPr="00077F1A">
        <w:t>HUMAN INTERFACE DESIGN</w:t>
      </w:r>
      <w:bookmarkEnd w:id="40"/>
      <w:bookmarkEnd w:id="41"/>
    </w:p>
    <w:p w14:paraId="01BA7C04" w14:textId="77777777" w:rsidR="008D79EE" w:rsidRDefault="008D79EE" w:rsidP="00F015F9">
      <w:pPr>
        <w:suppressAutoHyphens w:val="0"/>
        <w:spacing w:after="160" w:line="360" w:lineRule="auto"/>
        <w:rPr>
          <w:rFonts w:ascii="Times New Roman" w:eastAsia="Calibri" w:hAnsi="Times New Roman" w:cs="Times New Roman"/>
          <w:kern w:val="0"/>
          <w:lang w:eastAsia="en-US" w:bidi="ar-SA"/>
        </w:rPr>
      </w:pPr>
    </w:p>
    <w:p w14:paraId="0A0AC2FA" w14:textId="02974EE6" w:rsidR="00077F1A" w:rsidRPr="00077F1A" w:rsidRDefault="00077F1A" w:rsidP="00F015F9">
      <w:pPr>
        <w:suppressAutoHyphens w:val="0"/>
        <w:spacing w:after="160" w:line="360" w:lineRule="auto"/>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Admin interface</w:t>
      </w:r>
    </w:p>
    <w:p w14:paraId="59E69B27" w14:textId="0DACB04D" w:rsidR="00077F1A" w:rsidRPr="00077F1A" w:rsidRDefault="00077F1A" w:rsidP="00C202B7">
      <w:pPr>
        <w:pStyle w:val="Caption"/>
        <w:rPr>
          <w:rFonts w:ascii="Times New Roman" w:eastAsia="Calibri" w:hAnsi="Times New Roman" w:cs="Times New Roman"/>
          <w:color w:val="auto"/>
          <w:kern w:val="0"/>
          <w:sz w:val="24"/>
          <w:szCs w:val="24"/>
          <w:lang w:eastAsia="en-US" w:bidi="ar-SA"/>
        </w:rPr>
      </w:pPr>
      <w:r w:rsidRPr="00077F1A">
        <w:rPr>
          <w:rFonts w:ascii="Times New Roman" w:eastAsia="Calibri" w:hAnsi="Times New Roman" w:cs="Times New Roman"/>
          <w:noProof/>
          <w:kern w:val="0"/>
          <w:lang w:eastAsia="en-US" w:bidi="ar-SA"/>
        </w:rPr>
        <w:drawing>
          <wp:inline distT="0" distB="0" distL="0" distR="0" wp14:anchorId="5E61FCB6" wp14:editId="7028C8F3">
            <wp:extent cx="3981450" cy="2933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6736" cy="2937595"/>
                    </a:xfrm>
                    <a:prstGeom prst="rect">
                      <a:avLst/>
                    </a:prstGeom>
                    <a:noFill/>
                    <a:ln>
                      <a:noFill/>
                    </a:ln>
                  </pic:spPr>
                </pic:pic>
              </a:graphicData>
            </a:graphic>
          </wp:inline>
        </w:drawing>
      </w:r>
      <w:r w:rsidR="00C202B7" w:rsidRPr="00C202B7">
        <w:rPr>
          <w:rFonts w:ascii="Times New Roman" w:hAnsi="Times New Roman" w:cs="Times New Roman"/>
          <w:color w:val="auto"/>
          <w:sz w:val="24"/>
          <w:szCs w:val="24"/>
        </w:rPr>
        <w:t xml:space="preserve">Figure </w:t>
      </w:r>
      <w:r w:rsidR="00C202B7" w:rsidRPr="00C202B7">
        <w:rPr>
          <w:rFonts w:ascii="Times New Roman" w:hAnsi="Times New Roman" w:cs="Times New Roman"/>
          <w:color w:val="auto"/>
          <w:sz w:val="24"/>
          <w:szCs w:val="24"/>
        </w:rPr>
        <w:fldChar w:fldCharType="begin"/>
      </w:r>
      <w:r w:rsidR="00C202B7" w:rsidRPr="00C202B7">
        <w:rPr>
          <w:rFonts w:ascii="Times New Roman" w:hAnsi="Times New Roman" w:cs="Times New Roman"/>
          <w:color w:val="auto"/>
          <w:sz w:val="24"/>
          <w:szCs w:val="24"/>
        </w:rPr>
        <w:instrText xml:space="preserve"> SEQ Figure \* ARABIC </w:instrText>
      </w:r>
      <w:r w:rsidR="00C202B7" w:rsidRPr="00C202B7">
        <w:rPr>
          <w:rFonts w:ascii="Times New Roman" w:hAnsi="Times New Roman" w:cs="Times New Roman"/>
          <w:color w:val="auto"/>
          <w:sz w:val="24"/>
          <w:szCs w:val="24"/>
        </w:rPr>
        <w:fldChar w:fldCharType="separate"/>
      </w:r>
      <w:r w:rsidR="00C202B7">
        <w:rPr>
          <w:rFonts w:ascii="Times New Roman" w:hAnsi="Times New Roman" w:cs="Times New Roman"/>
          <w:noProof/>
          <w:color w:val="auto"/>
          <w:sz w:val="24"/>
          <w:szCs w:val="24"/>
        </w:rPr>
        <w:t>5</w:t>
      </w:r>
      <w:r w:rsidR="00C202B7" w:rsidRPr="00C202B7">
        <w:rPr>
          <w:rFonts w:ascii="Times New Roman" w:hAnsi="Times New Roman" w:cs="Times New Roman"/>
          <w:color w:val="auto"/>
          <w:sz w:val="24"/>
          <w:szCs w:val="24"/>
        </w:rPr>
        <w:fldChar w:fldCharType="end"/>
      </w:r>
      <w:r w:rsidR="00C202B7" w:rsidRPr="00C202B7">
        <w:rPr>
          <w:rFonts w:ascii="Times New Roman" w:hAnsi="Times New Roman" w:cs="Times New Roman"/>
          <w:color w:val="auto"/>
          <w:sz w:val="24"/>
          <w:szCs w:val="24"/>
        </w:rPr>
        <w:t>:Admin Interface</w:t>
      </w:r>
    </w:p>
    <w:p w14:paraId="7EDB190E" w14:textId="77777777" w:rsidR="00077F1A" w:rsidRPr="00077F1A" w:rsidRDefault="00077F1A" w:rsidP="00077F1A">
      <w:pPr>
        <w:suppressAutoHyphens w:val="0"/>
        <w:spacing w:after="160" w:line="276" w:lineRule="auto"/>
        <w:rPr>
          <w:rFonts w:ascii="Times New Roman" w:eastAsia="Calibri" w:hAnsi="Times New Roman" w:cs="Times New Roman"/>
          <w:kern w:val="0"/>
          <w:lang w:eastAsia="en-US" w:bidi="ar-SA"/>
        </w:rPr>
      </w:pPr>
    </w:p>
    <w:p w14:paraId="365D31E3" w14:textId="77777777" w:rsidR="00077F1A" w:rsidRPr="00077F1A" w:rsidRDefault="00077F1A" w:rsidP="00077F1A">
      <w:pPr>
        <w:suppressAutoHyphens w:val="0"/>
        <w:spacing w:after="160" w:line="276" w:lineRule="auto"/>
        <w:rPr>
          <w:rFonts w:ascii="Times New Roman" w:eastAsia="Calibri" w:hAnsi="Times New Roman" w:cs="Times New Roman"/>
          <w:kern w:val="0"/>
          <w:lang w:eastAsia="en-US" w:bidi="ar-SA"/>
        </w:rPr>
      </w:pPr>
      <w:r w:rsidRPr="00077F1A">
        <w:rPr>
          <w:rFonts w:ascii="Times New Roman" w:eastAsia="Calibri" w:hAnsi="Times New Roman" w:cs="Times New Roman"/>
          <w:noProof/>
          <w:kern w:val="0"/>
          <w:lang w:eastAsia="en-US" w:bidi="ar-SA"/>
        </w:rPr>
        <w:t>Doctor’s  interface</w:t>
      </w:r>
    </w:p>
    <w:p w14:paraId="304F986C" w14:textId="66B0E488" w:rsidR="00077F1A" w:rsidRDefault="00077F1A" w:rsidP="00C202B7">
      <w:pPr>
        <w:pStyle w:val="Caption"/>
        <w:rPr>
          <w:rFonts w:ascii="Times New Roman" w:hAnsi="Times New Roman" w:cs="Times New Roman"/>
          <w:color w:val="auto"/>
          <w:sz w:val="24"/>
          <w:szCs w:val="24"/>
        </w:rPr>
      </w:pPr>
      <w:bookmarkStart w:id="42" w:name="_Toc91736288"/>
      <w:r w:rsidRPr="00077F1A">
        <w:rPr>
          <w:rFonts w:ascii="Times New Roman" w:eastAsia="Calibri" w:hAnsi="Times New Roman" w:cs="Times New Roman"/>
          <w:noProof/>
          <w:kern w:val="0"/>
          <w:lang w:eastAsia="en-US" w:bidi="ar-SA"/>
        </w:rPr>
        <w:drawing>
          <wp:inline distT="0" distB="0" distL="0" distR="0" wp14:anchorId="67B215A0" wp14:editId="35F48500">
            <wp:extent cx="3721100" cy="2590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1100" cy="2590800"/>
                    </a:xfrm>
                    <a:prstGeom prst="rect">
                      <a:avLst/>
                    </a:prstGeom>
                    <a:noFill/>
                    <a:ln>
                      <a:noFill/>
                    </a:ln>
                  </pic:spPr>
                </pic:pic>
              </a:graphicData>
            </a:graphic>
          </wp:inline>
        </w:drawing>
      </w:r>
      <w:bookmarkEnd w:id="42"/>
      <w:r w:rsidR="00C202B7" w:rsidRPr="00C202B7">
        <w:rPr>
          <w:rFonts w:ascii="Times New Roman" w:hAnsi="Times New Roman" w:cs="Times New Roman"/>
          <w:color w:val="auto"/>
          <w:sz w:val="24"/>
          <w:szCs w:val="24"/>
        </w:rPr>
        <w:t xml:space="preserve">Figure </w:t>
      </w:r>
      <w:r w:rsidR="00C202B7" w:rsidRPr="00C202B7">
        <w:rPr>
          <w:rFonts w:ascii="Times New Roman" w:hAnsi="Times New Roman" w:cs="Times New Roman"/>
          <w:color w:val="auto"/>
          <w:sz w:val="24"/>
          <w:szCs w:val="24"/>
        </w:rPr>
        <w:fldChar w:fldCharType="begin"/>
      </w:r>
      <w:r w:rsidR="00C202B7" w:rsidRPr="00C202B7">
        <w:rPr>
          <w:rFonts w:ascii="Times New Roman" w:hAnsi="Times New Roman" w:cs="Times New Roman"/>
          <w:color w:val="auto"/>
          <w:sz w:val="24"/>
          <w:szCs w:val="24"/>
        </w:rPr>
        <w:instrText xml:space="preserve"> SEQ Figure \* ARABIC </w:instrText>
      </w:r>
      <w:r w:rsidR="00C202B7" w:rsidRPr="00C202B7">
        <w:rPr>
          <w:rFonts w:ascii="Times New Roman" w:hAnsi="Times New Roman" w:cs="Times New Roman"/>
          <w:color w:val="auto"/>
          <w:sz w:val="24"/>
          <w:szCs w:val="24"/>
        </w:rPr>
        <w:fldChar w:fldCharType="separate"/>
      </w:r>
      <w:r w:rsidR="00C202B7" w:rsidRPr="00C202B7">
        <w:rPr>
          <w:rFonts w:ascii="Times New Roman" w:hAnsi="Times New Roman" w:cs="Times New Roman"/>
          <w:noProof/>
          <w:color w:val="auto"/>
          <w:sz w:val="24"/>
          <w:szCs w:val="24"/>
        </w:rPr>
        <w:t>6</w:t>
      </w:r>
      <w:r w:rsidR="00C202B7" w:rsidRPr="00C202B7">
        <w:rPr>
          <w:rFonts w:ascii="Times New Roman" w:hAnsi="Times New Roman" w:cs="Times New Roman"/>
          <w:color w:val="auto"/>
          <w:sz w:val="24"/>
          <w:szCs w:val="24"/>
        </w:rPr>
        <w:fldChar w:fldCharType="end"/>
      </w:r>
      <w:r w:rsidR="00C202B7" w:rsidRPr="00C202B7">
        <w:rPr>
          <w:rFonts w:ascii="Times New Roman" w:hAnsi="Times New Roman" w:cs="Times New Roman"/>
          <w:color w:val="auto"/>
          <w:sz w:val="24"/>
          <w:szCs w:val="24"/>
        </w:rPr>
        <w:t>:Doctor's Interface</w:t>
      </w:r>
    </w:p>
    <w:p w14:paraId="2B3C2367" w14:textId="3D26F2C5" w:rsidR="009A35B7" w:rsidRDefault="009A35B7" w:rsidP="009A35B7">
      <w:pPr>
        <w:rPr>
          <w:lang w:eastAsia="en-US" w:bidi="ar-SA"/>
        </w:rPr>
      </w:pPr>
    </w:p>
    <w:p w14:paraId="1A3C4CEE" w14:textId="77777777" w:rsidR="009A35B7" w:rsidRPr="00077F1A" w:rsidRDefault="009A35B7" w:rsidP="009A35B7">
      <w:pPr>
        <w:rPr>
          <w:lang w:eastAsia="en-US" w:bidi="ar-SA"/>
        </w:rPr>
      </w:pPr>
    </w:p>
    <w:p w14:paraId="5DBC66AB" w14:textId="481EE5D9" w:rsidR="00077F1A" w:rsidRDefault="00077F1A" w:rsidP="003520A0">
      <w:pPr>
        <w:spacing w:line="360" w:lineRule="auto"/>
        <w:rPr>
          <w:rFonts w:ascii="Times New Roman" w:eastAsia="Times New Roman" w:hAnsi="Times New Roman" w:cs="Times New Roman"/>
          <w:kern w:val="0"/>
          <w:lang w:eastAsia="ar-SA" w:bidi="ar-SA"/>
        </w:rPr>
      </w:pPr>
      <w:r w:rsidRPr="00077F1A">
        <w:rPr>
          <w:rFonts w:ascii="Times New Roman" w:eastAsia="Times New Roman" w:hAnsi="Times New Roman" w:cs="Times New Roman"/>
          <w:kern w:val="0"/>
          <w:lang w:eastAsia="ar-SA" w:bidi="ar-SA"/>
        </w:rPr>
        <w:t>The System owners and Administrators shall interact with the system through a web-portal where the System owner should be able to register with Username and password on the web-portal to log in and manage the system information and an administrator also can be able to log in to the web-portal with a username and password where he/she can administer the system by for instance editing system or user information.</w:t>
      </w:r>
    </w:p>
    <w:p w14:paraId="64647F69" w14:textId="77777777" w:rsidR="001B7902" w:rsidRPr="00077F1A" w:rsidRDefault="001B7902" w:rsidP="003520A0">
      <w:pPr>
        <w:spacing w:line="360" w:lineRule="auto"/>
        <w:rPr>
          <w:rFonts w:ascii="Times New Roman" w:eastAsia="Times New Roman" w:hAnsi="Times New Roman" w:cs="Times New Roman"/>
          <w:kern w:val="0"/>
          <w:lang w:eastAsia="ar-SA" w:bidi="ar-SA"/>
        </w:rPr>
      </w:pPr>
    </w:p>
    <w:p w14:paraId="0B766DF6" w14:textId="77777777" w:rsidR="001B7902" w:rsidRDefault="00077F1A" w:rsidP="003520A0">
      <w:pPr>
        <w:suppressAutoHyphens w:val="0"/>
        <w:spacing w:after="160" w:line="360" w:lineRule="auto"/>
        <w:rPr>
          <w:rFonts w:ascii="Times New Roman" w:eastAsia="Calibri" w:hAnsi="Times New Roman" w:cs="Times New Roman"/>
          <w:kern w:val="0"/>
          <w:lang w:eastAsia="en-US" w:bidi="ar-SA"/>
        </w:rPr>
      </w:pPr>
      <w:r w:rsidRPr="00077F1A">
        <w:rPr>
          <w:rFonts w:ascii="Times New Roman" w:eastAsia="Calibri" w:hAnsi="Times New Roman" w:cs="Times New Roman"/>
          <w:kern w:val="0"/>
          <w:lang w:eastAsia="en-US" w:bidi="ar-SA"/>
        </w:rPr>
        <w:t>The dataset will be uploaded to the server through a web browser application.</w:t>
      </w:r>
    </w:p>
    <w:p w14:paraId="79BA6A42" w14:textId="7A7F94A5" w:rsidR="00077F1A" w:rsidRPr="00077F1A" w:rsidRDefault="00077F1A" w:rsidP="003520A0">
      <w:pPr>
        <w:suppressAutoHyphens w:val="0"/>
        <w:spacing w:after="160" w:line="360" w:lineRule="auto"/>
        <w:rPr>
          <w:rFonts w:ascii="Times New Roman" w:eastAsia="Times New Roman" w:hAnsi="Times New Roman" w:cs="Times New Roman"/>
          <w:kern w:val="0"/>
          <w:lang w:eastAsia="en-US" w:bidi="ar-SA"/>
        </w:rPr>
      </w:pPr>
      <w:r w:rsidRPr="00077F1A">
        <w:rPr>
          <w:rFonts w:ascii="Times New Roman" w:eastAsia="Times New Roman" w:hAnsi="Times New Roman" w:cs="Times New Roman"/>
          <w:kern w:val="0"/>
          <w:lang w:eastAsia="en-US" w:bidi="ar-SA"/>
        </w:rPr>
        <w:t>The communication between the database, client application side and the web-portal consist of operation concerning reading and modifying data, while the communication between the application and database will be through reading only.</w:t>
      </w:r>
    </w:p>
    <w:p w14:paraId="440AA818" w14:textId="3AE6A0CF" w:rsidR="00077F1A" w:rsidRDefault="00077F1A" w:rsidP="003520A0">
      <w:pPr>
        <w:suppressAutoHyphens w:val="0"/>
        <w:spacing w:after="120" w:line="360" w:lineRule="auto"/>
        <w:rPr>
          <w:rFonts w:ascii="Times New Roman" w:eastAsia="Times New Roman" w:hAnsi="Times New Roman" w:cs="Times New Roman"/>
          <w:kern w:val="0"/>
          <w:lang w:eastAsia="en-US" w:bidi="ar-SA"/>
        </w:rPr>
      </w:pPr>
      <w:r w:rsidRPr="00077F1A">
        <w:rPr>
          <w:rFonts w:ascii="Times New Roman" w:eastAsia="Times New Roman" w:hAnsi="Times New Roman" w:cs="Times New Roman"/>
          <w:kern w:val="0"/>
          <w:lang w:eastAsia="en-US" w:bidi="ar-SA"/>
        </w:rPr>
        <w:t>The communication between the phone and the server will through an SMS api that shall be uploaded on the server.</w:t>
      </w:r>
    </w:p>
    <w:p w14:paraId="3CB3FBBE" w14:textId="77777777" w:rsidR="003520A0" w:rsidRPr="00077F1A" w:rsidRDefault="003520A0" w:rsidP="003520A0">
      <w:pPr>
        <w:suppressAutoHyphens w:val="0"/>
        <w:spacing w:after="120" w:line="360" w:lineRule="auto"/>
        <w:rPr>
          <w:rFonts w:ascii="Times New Roman" w:eastAsia="Times New Roman" w:hAnsi="Times New Roman" w:cs="Times New Roman"/>
          <w:b/>
          <w:kern w:val="0"/>
          <w:sz w:val="28"/>
          <w:szCs w:val="28"/>
          <w:lang w:eastAsia="en-US" w:bidi="ar-SA"/>
        </w:rPr>
      </w:pPr>
    </w:p>
    <w:p w14:paraId="3FFD65B2" w14:textId="77777777" w:rsidR="001B7902" w:rsidRPr="001B7902" w:rsidRDefault="00077F1A" w:rsidP="003520A0">
      <w:pPr>
        <w:pStyle w:val="Heading1"/>
        <w:spacing w:line="360" w:lineRule="auto"/>
      </w:pPr>
      <w:bookmarkStart w:id="43" w:name="_Toc531511677"/>
      <w:bookmarkStart w:id="44" w:name="_Toc41821097"/>
      <w:bookmarkStart w:id="45" w:name="_Toc93939692"/>
      <w:r w:rsidRPr="001B7902">
        <w:t>C</w:t>
      </w:r>
      <w:bookmarkEnd w:id="43"/>
      <w:r w:rsidRPr="001B7902">
        <w:t>onclusion</w:t>
      </w:r>
      <w:bookmarkEnd w:id="44"/>
      <w:r w:rsidRPr="001B7902">
        <w:t xml:space="preserve"> and Recommendations</w:t>
      </w:r>
      <w:bookmarkEnd w:id="45"/>
      <w:r w:rsidR="001B7902" w:rsidRPr="001B7902">
        <w:t xml:space="preserve"> </w:t>
      </w:r>
    </w:p>
    <w:p w14:paraId="43DB367D" w14:textId="50F336DC" w:rsidR="001B7902" w:rsidRDefault="001B7902" w:rsidP="003520A0">
      <w:pPr>
        <w:pStyle w:val="Heading2"/>
        <w:spacing w:line="360" w:lineRule="auto"/>
      </w:pPr>
      <w:r>
        <w:t xml:space="preserve"> </w:t>
      </w:r>
      <w:bookmarkStart w:id="46" w:name="_Toc93939693"/>
      <w:r>
        <w:t>Conclusion</w:t>
      </w:r>
      <w:bookmarkEnd w:id="46"/>
    </w:p>
    <w:p w14:paraId="2F1C6574" w14:textId="77777777" w:rsidR="001B7902" w:rsidRPr="001B7902" w:rsidRDefault="001B7902" w:rsidP="003520A0">
      <w:pPr>
        <w:spacing w:line="360" w:lineRule="auto"/>
        <w:rPr>
          <w:lang w:eastAsia="en-US" w:bidi="ar-SA"/>
        </w:rPr>
      </w:pPr>
    </w:p>
    <w:p w14:paraId="03ACCEC8" w14:textId="77777777" w:rsidR="00077F1A" w:rsidRPr="00077F1A" w:rsidRDefault="00077F1A" w:rsidP="003520A0">
      <w:pPr>
        <w:suppressAutoHyphens w:val="0"/>
        <w:spacing w:line="360" w:lineRule="auto"/>
        <w:ind w:left="100" w:right="20"/>
        <w:rPr>
          <w:rFonts w:ascii="Times New Roman" w:eastAsia="Times New Roman" w:hAnsi="Times New Roman" w:cs="Times New Roman"/>
          <w:kern w:val="0"/>
          <w:szCs w:val="20"/>
          <w:lang w:val="en-UG" w:eastAsia="en-UG" w:bidi="ar-SA"/>
        </w:rPr>
      </w:pPr>
      <w:r w:rsidRPr="00077F1A">
        <w:rPr>
          <w:rFonts w:ascii="Times New Roman" w:eastAsia="Times New Roman" w:hAnsi="Times New Roman" w:cs="Times New Roman"/>
          <w:kern w:val="0"/>
          <w:szCs w:val="20"/>
          <w:lang w:val="en-UG" w:eastAsia="en-UG" w:bidi="ar-SA"/>
        </w:rPr>
        <w:t>The MMRPA system was fully tested using various testing techniques and methods such as reviewing documentations such as SRS, SDD of the MMRPA system. The defects identified through unit testing and integration testing were documented and fixed to satisfy the user needs.</w:t>
      </w:r>
    </w:p>
    <w:p w14:paraId="178573C0" w14:textId="77777777" w:rsidR="00077F1A" w:rsidRPr="00077F1A" w:rsidRDefault="00077F1A" w:rsidP="003520A0">
      <w:pPr>
        <w:suppressAutoHyphens w:val="0"/>
        <w:spacing w:line="360" w:lineRule="auto"/>
        <w:rPr>
          <w:rFonts w:ascii="Times New Roman" w:eastAsia="Times New Roman" w:hAnsi="Times New Roman" w:cs="Times New Roman"/>
          <w:kern w:val="0"/>
          <w:sz w:val="20"/>
          <w:szCs w:val="20"/>
          <w:lang w:val="en-UG" w:eastAsia="en-UG" w:bidi="ar-SA"/>
        </w:rPr>
      </w:pPr>
    </w:p>
    <w:p w14:paraId="75B63CDA" w14:textId="10635E34" w:rsidR="00077F1A" w:rsidRPr="00077F1A" w:rsidRDefault="001B7902" w:rsidP="003520A0">
      <w:pPr>
        <w:pStyle w:val="Heading2"/>
        <w:spacing w:line="360" w:lineRule="auto"/>
      </w:pPr>
      <w:r>
        <w:t xml:space="preserve"> </w:t>
      </w:r>
      <w:bookmarkStart w:id="47" w:name="_Toc93939694"/>
      <w:r>
        <w:t>Recommendations</w:t>
      </w:r>
      <w:bookmarkEnd w:id="47"/>
    </w:p>
    <w:p w14:paraId="6B49688F" w14:textId="77777777" w:rsidR="00077F1A" w:rsidRPr="00077F1A" w:rsidRDefault="00077F1A" w:rsidP="003520A0">
      <w:pPr>
        <w:suppressAutoHyphens w:val="0"/>
        <w:spacing w:line="360" w:lineRule="auto"/>
        <w:rPr>
          <w:rFonts w:ascii="Times New Roman" w:eastAsia="Times New Roman" w:hAnsi="Times New Roman" w:cs="Times New Roman"/>
          <w:kern w:val="0"/>
          <w:sz w:val="20"/>
          <w:szCs w:val="20"/>
          <w:lang w:val="en-UG" w:eastAsia="en-UG" w:bidi="ar-SA"/>
        </w:rPr>
      </w:pPr>
    </w:p>
    <w:p w14:paraId="7A3D2F68" w14:textId="77777777" w:rsidR="00077F1A" w:rsidRPr="00077F1A" w:rsidRDefault="00077F1A" w:rsidP="003520A0">
      <w:pPr>
        <w:suppressAutoHyphens w:val="0"/>
        <w:spacing w:line="360" w:lineRule="auto"/>
        <w:ind w:left="100"/>
        <w:rPr>
          <w:rFonts w:ascii="Times New Roman" w:eastAsia="Times New Roman" w:hAnsi="Times New Roman" w:cs="Times New Roman"/>
          <w:kern w:val="0"/>
          <w:szCs w:val="20"/>
          <w:lang w:eastAsia="en-UG" w:bidi="ar-SA"/>
        </w:rPr>
      </w:pPr>
      <w:r w:rsidRPr="00077F1A">
        <w:rPr>
          <w:rFonts w:ascii="Times New Roman" w:eastAsia="Times New Roman" w:hAnsi="Times New Roman" w:cs="Times New Roman"/>
          <w:kern w:val="0"/>
          <w:szCs w:val="20"/>
          <w:lang w:val="en-UG" w:eastAsia="en-UG" w:bidi="ar-SA"/>
        </w:rPr>
        <w:t xml:space="preserve">It should be noted that the accuracy of the prediction results depends on the </w:t>
      </w:r>
      <w:r w:rsidRPr="00077F1A">
        <w:rPr>
          <w:rFonts w:ascii="Times New Roman" w:eastAsia="Times New Roman" w:hAnsi="Times New Roman" w:cs="Times New Roman"/>
          <w:kern w:val="0"/>
          <w:szCs w:val="20"/>
          <w:lang w:eastAsia="en-UG" w:bidi="ar-SA"/>
        </w:rPr>
        <w:t>accuracy of the model</w:t>
      </w:r>
      <w:r w:rsidRPr="00077F1A">
        <w:rPr>
          <w:rFonts w:ascii="Times New Roman" w:eastAsia="Times New Roman" w:hAnsi="Times New Roman" w:cs="Times New Roman"/>
          <w:kern w:val="0"/>
          <w:szCs w:val="20"/>
          <w:lang w:val="en-UG" w:eastAsia="en-UG" w:bidi="ar-SA"/>
        </w:rPr>
        <w:t>. We therefore recommend that</w:t>
      </w:r>
      <w:r w:rsidRPr="00077F1A">
        <w:rPr>
          <w:rFonts w:ascii="Times New Roman" w:eastAsia="Times New Roman" w:hAnsi="Times New Roman" w:cs="Times New Roman"/>
          <w:kern w:val="0"/>
          <w:szCs w:val="20"/>
          <w:lang w:eastAsia="en-UG" w:bidi="ar-SA"/>
        </w:rPr>
        <w:t xml:space="preserve"> more data should be trained to produce more accurate data.</w:t>
      </w:r>
    </w:p>
    <w:p w14:paraId="1850938F" w14:textId="77777777" w:rsidR="00077F1A" w:rsidRPr="00077F1A" w:rsidRDefault="00077F1A" w:rsidP="003520A0">
      <w:pPr>
        <w:suppressAutoHyphens w:val="0"/>
        <w:spacing w:line="360" w:lineRule="auto"/>
        <w:rPr>
          <w:rFonts w:ascii="Times New Roman" w:eastAsia="Times New Roman" w:hAnsi="Times New Roman" w:cs="Times New Roman"/>
          <w:kern w:val="0"/>
          <w:sz w:val="20"/>
          <w:szCs w:val="20"/>
          <w:lang w:val="en-UG" w:eastAsia="en-UG" w:bidi="ar-SA"/>
        </w:rPr>
      </w:pPr>
    </w:p>
    <w:p w14:paraId="59431D98" w14:textId="2AF11A9C" w:rsidR="00077F1A" w:rsidRDefault="00077F1A" w:rsidP="003520A0">
      <w:pPr>
        <w:suppressAutoHyphens w:val="0"/>
        <w:spacing w:line="360" w:lineRule="auto"/>
        <w:ind w:left="100"/>
        <w:rPr>
          <w:rFonts w:ascii="Times New Roman" w:hAnsi="Times New Roman" w:cs="Times New Roman"/>
          <w:b/>
          <w:bCs/>
          <w:sz w:val="44"/>
          <w:szCs w:val="44"/>
        </w:rPr>
      </w:pPr>
      <w:r w:rsidRPr="00077F1A">
        <w:rPr>
          <w:rFonts w:ascii="Times New Roman" w:eastAsia="Times New Roman" w:hAnsi="Times New Roman" w:cs="Times New Roman"/>
          <w:kern w:val="0"/>
          <w:szCs w:val="20"/>
          <w:lang w:val="en-UG" w:eastAsia="en-UG" w:bidi="ar-SA"/>
        </w:rPr>
        <w:t>The prediction result provided by MMRPAS system is not a confirmatory test. We found out that out of 10</w:t>
      </w:r>
      <w:r w:rsidR="001B7902">
        <w:rPr>
          <w:rFonts w:ascii="Times New Roman" w:eastAsia="Times New Roman" w:hAnsi="Times New Roman" w:cs="Times New Roman"/>
          <w:kern w:val="0"/>
          <w:szCs w:val="20"/>
          <w:lang w:eastAsia="en-UG" w:bidi="ar-SA"/>
        </w:rPr>
        <w:t>0</w:t>
      </w:r>
      <w:r w:rsidRPr="00077F1A">
        <w:rPr>
          <w:rFonts w:ascii="Times New Roman" w:eastAsia="Times New Roman" w:hAnsi="Times New Roman" w:cs="Times New Roman"/>
          <w:kern w:val="0"/>
          <w:szCs w:val="20"/>
          <w:lang w:eastAsia="en-UG" w:bidi="ar-SA"/>
        </w:rPr>
        <w:t xml:space="preserve"> </w:t>
      </w:r>
      <w:r w:rsidR="003907C7" w:rsidRPr="00077F1A">
        <w:rPr>
          <w:rFonts w:ascii="Times New Roman" w:eastAsia="Times New Roman" w:hAnsi="Times New Roman" w:cs="Times New Roman"/>
          <w:kern w:val="0"/>
          <w:szCs w:val="20"/>
          <w:lang w:eastAsia="en-UG" w:bidi="ar-SA"/>
        </w:rPr>
        <w:t>pieces</w:t>
      </w:r>
      <w:r w:rsidRPr="00077F1A">
        <w:rPr>
          <w:rFonts w:ascii="Times New Roman" w:eastAsia="Times New Roman" w:hAnsi="Times New Roman" w:cs="Times New Roman"/>
          <w:kern w:val="0"/>
          <w:szCs w:val="20"/>
          <w:lang w:eastAsia="en-UG" w:bidi="ar-SA"/>
        </w:rPr>
        <w:t xml:space="preserve"> of advice</w:t>
      </w:r>
      <w:r w:rsidRPr="00077F1A">
        <w:rPr>
          <w:rFonts w:ascii="Times New Roman" w:eastAsia="Times New Roman" w:hAnsi="Times New Roman" w:cs="Times New Roman"/>
          <w:kern w:val="0"/>
          <w:szCs w:val="20"/>
          <w:lang w:val="en-UG" w:eastAsia="en-UG" w:bidi="ar-SA"/>
        </w:rPr>
        <w:t xml:space="preserve">, the system can accurately </w:t>
      </w:r>
      <w:r w:rsidRPr="00077F1A">
        <w:rPr>
          <w:rFonts w:ascii="Times New Roman" w:eastAsia="Times New Roman" w:hAnsi="Times New Roman" w:cs="Times New Roman"/>
          <w:kern w:val="0"/>
          <w:szCs w:val="20"/>
          <w:lang w:eastAsia="en-UG" w:bidi="ar-SA"/>
        </w:rPr>
        <w:t>provide</w:t>
      </w:r>
      <w:r w:rsidRPr="00077F1A">
        <w:rPr>
          <w:rFonts w:ascii="Times New Roman" w:eastAsia="Times New Roman" w:hAnsi="Times New Roman" w:cs="Times New Roman"/>
          <w:kern w:val="0"/>
          <w:szCs w:val="20"/>
          <w:lang w:val="en-UG" w:eastAsia="en-UG" w:bidi="ar-SA"/>
        </w:rPr>
        <w:t xml:space="preserve"> 96 </w:t>
      </w:r>
      <w:r w:rsidRPr="00077F1A">
        <w:rPr>
          <w:rFonts w:ascii="Times New Roman" w:eastAsia="Times New Roman" w:hAnsi="Times New Roman" w:cs="Times New Roman"/>
          <w:kern w:val="0"/>
          <w:szCs w:val="20"/>
          <w:lang w:eastAsia="en-UG" w:bidi="ar-SA"/>
        </w:rPr>
        <w:t>users with accurate advice.</w:t>
      </w:r>
      <w:r w:rsidRPr="00077F1A">
        <w:rPr>
          <w:rFonts w:ascii="Times New Roman" w:eastAsia="Times New Roman" w:hAnsi="Times New Roman" w:cs="Times New Roman"/>
          <w:kern w:val="0"/>
          <w:szCs w:val="20"/>
          <w:lang w:val="en-UG" w:eastAsia="en-UG" w:bidi="ar-SA"/>
        </w:rPr>
        <w:t xml:space="preserve"> </w:t>
      </w:r>
      <w:r w:rsidRPr="00077F1A">
        <w:rPr>
          <w:rFonts w:ascii="Times New Roman" w:eastAsia="Times New Roman" w:hAnsi="Times New Roman" w:cs="Times New Roman"/>
          <w:kern w:val="0"/>
          <w:szCs w:val="20"/>
          <w:lang w:eastAsia="en-UG" w:bidi="ar-SA"/>
        </w:rPr>
        <w:t xml:space="preserve">We recommend mothers to visit the next medical Centre </w:t>
      </w:r>
      <w:r w:rsidR="001B7902" w:rsidRPr="00077F1A">
        <w:rPr>
          <w:rFonts w:ascii="Times New Roman" w:eastAsia="Times New Roman" w:hAnsi="Times New Roman" w:cs="Times New Roman"/>
          <w:kern w:val="0"/>
          <w:szCs w:val="20"/>
          <w:lang w:eastAsia="en-UG" w:bidi="ar-SA"/>
        </w:rPr>
        <w:t>in case</w:t>
      </w:r>
      <w:r w:rsidRPr="00077F1A">
        <w:rPr>
          <w:rFonts w:ascii="Times New Roman" w:eastAsia="Times New Roman" w:hAnsi="Times New Roman" w:cs="Times New Roman"/>
          <w:kern w:val="0"/>
          <w:szCs w:val="20"/>
          <w:lang w:eastAsia="en-UG" w:bidi="ar-SA"/>
        </w:rPr>
        <w:t xml:space="preserve"> of serious advice.</w:t>
      </w:r>
    </w:p>
    <w:p w14:paraId="04FE9EC4" w14:textId="77777777" w:rsidR="00077F1A" w:rsidRDefault="00077F1A" w:rsidP="003520A0">
      <w:pPr>
        <w:spacing w:line="360" w:lineRule="auto"/>
        <w:jc w:val="center"/>
        <w:rPr>
          <w:rFonts w:ascii="Times New Roman" w:hAnsi="Times New Roman" w:cs="Times New Roman"/>
          <w:b/>
          <w:bCs/>
          <w:sz w:val="44"/>
          <w:szCs w:val="44"/>
        </w:rPr>
      </w:pPr>
    </w:p>
    <w:p w14:paraId="477A0A20" w14:textId="77777777" w:rsidR="003907C7" w:rsidRDefault="003907C7" w:rsidP="003520A0">
      <w:pPr>
        <w:spacing w:line="360" w:lineRule="auto"/>
        <w:jc w:val="center"/>
        <w:rPr>
          <w:rFonts w:ascii="Times New Roman" w:hAnsi="Times New Roman" w:cs="Times New Roman"/>
          <w:b/>
          <w:bCs/>
          <w:sz w:val="44"/>
          <w:szCs w:val="44"/>
        </w:rPr>
        <w:sectPr w:rsidR="003907C7" w:rsidSect="0049434F">
          <w:type w:val="continuous"/>
          <w:pgSz w:w="12240" w:h="15840" w:code="1"/>
          <w:pgMar w:top="1440" w:right="1440" w:bottom="1440" w:left="1440" w:header="720" w:footer="720" w:gutter="0"/>
          <w:pgNumType w:start="1"/>
          <w:cols w:space="720"/>
          <w:titlePg/>
          <w:docGrid w:linePitch="360"/>
        </w:sectPr>
      </w:pPr>
    </w:p>
    <w:p w14:paraId="7EB193A4" w14:textId="77777777" w:rsidR="00077F1A" w:rsidRDefault="00077F1A" w:rsidP="00217F77">
      <w:pPr>
        <w:jc w:val="center"/>
        <w:rPr>
          <w:rFonts w:ascii="Times New Roman" w:hAnsi="Times New Roman" w:cs="Times New Roman"/>
          <w:b/>
          <w:bCs/>
          <w:sz w:val="44"/>
          <w:szCs w:val="44"/>
        </w:rPr>
      </w:pPr>
    </w:p>
    <w:p w14:paraId="4AFB6363" w14:textId="77777777" w:rsidR="00077F1A" w:rsidRDefault="00077F1A" w:rsidP="00217F77">
      <w:pPr>
        <w:jc w:val="center"/>
        <w:rPr>
          <w:rFonts w:ascii="Times New Roman" w:hAnsi="Times New Roman" w:cs="Times New Roman"/>
          <w:b/>
          <w:bCs/>
          <w:sz w:val="44"/>
          <w:szCs w:val="44"/>
        </w:rPr>
      </w:pPr>
    </w:p>
    <w:p w14:paraId="24AFD7CA" w14:textId="7D79F6BB" w:rsidR="00511CC1" w:rsidRPr="003B46C4" w:rsidRDefault="00511CC1" w:rsidP="00217F77">
      <w:pPr>
        <w:jc w:val="center"/>
        <w:rPr>
          <w:rFonts w:ascii="Times New Roman" w:hAnsi="Times New Roman" w:cs="Times New Roman"/>
          <w:b/>
          <w:bCs/>
          <w:i/>
          <w:iCs/>
          <w:sz w:val="44"/>
          <w:szCs w:val="44"/>
        </w:rPr>
      </w:pPr>
      <w:r w:rsidRPr="003B46C4">
        <w:rPr>
          <w:rFonts w:ascii="Times New Roman" w:hAnsi="Times New Roman" w:cs="Times New Roman"/>
          <w:b/>
          <w:bCs/>
          <w:sz w:val="44"/>
          <w:szCs w:val="44"/>
        </w:rPr>
        <w:t xml:space="preserve">System implementation, testing and validation report for </w:t>
      </w:r>
      <w:r w:rsidR="005B1536" w:rsidRPr="003B46C4">
        <w:rPr>
          <w:rFonts w:ascii="Times New Roman" w:hAnsi="Times New Roman" w:cs="Times New Roman"/>
          <w:b/>
          <w:bCs/>
          <w:sz w:val="44"/>
          <w:szCs w:val="44"/>
        </w:rPr>
        <w:t>maternal mortality rate prediction and advisory system.</w:t>
      </w:r>
    </w:p>
    <w:p w14:paraId="08F63009" w14:textId="77777777" w:rsidR="00511CC1" w:rsidRPr="003B46C4" w:rsidRDefault="00511CC1" w:rsidP="008D40EF">
      <w:pPr>
        <w:pStyle w:val="Heading1"/>
        <w:numPr>
          <w:ilvl w:val="0"/>
          <w:numId w:val="0"/>
        </w:numPr>
        <w:jc w:val="both"/>
        <w:rPr>
          <w:rFonts w:cs="Times New Roman"/>
        </w:rPr>
      </w:pPr>
    </w:p>
    <w:p w14:paraId="38F45C0D" w14:textId="77777777" w:rsidR="00511CC1" w:rsidRPr="003B46C4" w:rsidRDefault="00511CC1" w:rsidP="008D40EF">
      <w:pPr>
        <w:jc w:val="both"/>
        <w:rPr>
          <w:rFonts w:ascii="Times New Roman" w:hAnsi="Times New Roman" w:cs="Times New Roman"/>
        </w:rPr>
      </w:pPr>
    </w:p>
    <w:p w14:paraId="117C2C80" w14:textId="77777777" w:rsidR="00511CC1" w:rsidRPr="003B46C4" w:rsidRDefault="00511CC1" w:rsidP="008D40EF">
      <w:pPr>
        <w:jc w:val="both"/>
        <w:rPr>
          <w:rFonts w:ascii="Times New Roman" w:hAnsi="Times New Roman" w:cs="Times New Roman"/>
        </w:rPr>
      </w:pPr>
    </w:p>
    <w:p w14:paraId="63C3F2CE" w14:textId="77777777" w:rsidR="00511CC1" w:rsidRPr="003B46C4" w:rsidRDefault="00511CC1" w:rsidP="008D40EF">
      <w:pPr>
        <w:jc w:val="both"/>
        <w:rPr>
          <w:rFonts w:ascii="Times New Roman" w:hAnsi="Times New Roman" w:cs="Times New Roman"/>
        </w:rPr>
      </w:pPr>
    </w:p>
    <w:p w14:paraId="6F46AD89" w14:textId="77777777" w:rsidR="00511CC1" w:rsidRPr="003B46C4" w:rsidRDefault="00511CC1" w:rsidP="008D40EF">
      <w:pPr>
        <w:jc w:val="both"/>
        <w:rPr>
          <w:rFonts w:ascii="Times New Roman" w:hAnsi="Times New Roman" w:cs="Times New Roman"/>
        </w:rPr>
      </w:pPr>
    </w:p>
    <w:p w14:paraId="057C65C5" w14:textId="77777777" w:rsidR="00511CC1" w:rsidRPr="003B46C4" w:rsidRDefault="00511CC1" w:rsidP="008D40EF">
      <w:pPr>
        <w:jc w:val="both"/>
        <w:rPr>
          <w:rFonts w:ascii="Times New Roman" w:hAnsi="Times New Roman" w:cs="Times New Roman"/>
        </w:rPr>
      </w:pPr>
    </w:p>
    <w:p w14:paraId="1058F9EE" w14:textId="77777777" w:rsidR="00511CC1" w:rsidRPr="003B46C4" w:rsidRDefault="00511CC1" w:rsidP="008D40EF">
      <w:pPr>
        <w:jc w:val="both"/>
        <w:rPr>
          <w:rFonts w:ascii="Times New Roman" w:hAnsi="Times New Roman" w:cs="Times New Roman"/>
        </w:rPr>
      </w:pPr>
    </w:p>
    <w:p w14:paraId="4078DE40" w14:textId="77777777" w:rsidR="00511CC1" w:rsidRPr="003B46C4" w:rsidRDefault="00511CC1" w:rsidP="008D40EF">
      <w:pPr>
        <w:jc w:val="both"/>
        <w:rPr>
          <w:rFonts w:ascii="Times New Roman" w:hAnsi="Times New Roman" w:cs="Times New Roman"/>
        </w:rPr>
      </w:pPr>
    </w:p>
    <w:p w14:paraId="77F31F54" w14:textId="77777777" w:rsidR="00511CC1" w:rsidRPr="003B46C4" w:rsidRDefault="00511CC1" w:rsidP="008D40EF">
      <w:pPr>
        <w:pStyle w:val="Header"/>
        <w:tabs>
          <w:tab w:val="clear" w:pos="4320"/>
          <w:tab w:val="clear" w:pos="8640"/>
        </w:tabs>
        <w:jc w:val="both"/>
        <w:rPr>
          <w:rFonts w:ascii="Times New Roman" w:hAnsi="Times New Roman"/>
        </w:rPr>
      </w:pPr>
    </w:p>
    <w:p w14:paraId="4505D0CD" w14:textId="77777777" w:rsidR="00511CC1" w:rsidRPr="003B46C4" w:rsidRDefault="00511CC1" w:rsidP="008D40EF">
      <w:pPr>
        <w:pStyle w:val="Header"/>
        <w:tabs>
          <w:tab w:val="clear" w:pos="4320"/>
          <w:tab w:val="clear" w:pos="8640"/>
        </w:tabs>
        <w:jc w:val="both"/>
        <w:rPr>
          <w:rFonts w:ascii="Times New Roman" w:hAnsi="Times New Roman"/>
        </w:rPr>
      </w:pPr>
    </w:p>
    <w:p w14:paraId="0B2828E9" w14:textId="77777777" w:rsidR="00511CC1" w:rsidRPr="003B46C4" w:rsidRDefault="00511CC1" w:rsidP="008D40EF">
      <w:pPr>
        <w:jc w:val="both"/>
        <w:rPr>
          <w:rFonts w:ascii="Times New Roman" w:hAnsi="Times New Roman" w:cs="Times New Roman"/>
        </w:rPr>
      </w:pPr>
    </w:p>
    <w:p w14:paraId="1EB61D5B" w14:textId="77777777" w:rsidR="00511CC1" w:rsidRPr="003B46C4" w:rsidRDefault="00511CC1" w:rsidP="008D40EF">
      <w:pPr>
        <w:jc w:val="both"/>
        <w:rPr>
          <w:rFonts w:ascii="Times New Roman" w:hAnsi="Times New Roman" w:cs="Times New Roman"/>
        </w:rPr>
      </w:pPr>
    </w:p>
    <w:tbl>
      <w:tblPr>
        <w:tblW w:w="0" w:type="auto"/>
        <w:jc w:val="right"/>
        <w:tblLook w:val="0000" w:firstRow="0" w:lastRow="0" w:firstColumn="0" w:lastColumn="0" w:noHBand="0" w:noVBand="0"/>
      </w:tblPr>
      <w:tblGrid>
        <w:gridCol w:w="2384"/>
        <w:gridCol w:w="3612"/>
      </w:tblGrid>
      <w:tr w:rsidR="00511CC1" w:rsidRPr="003B46C4" w14:paraId="1B308A7C" w14:textId="77777777" w:rsidTr="00277E00">
        <w:trPr>
          <w:trHeight w:val="412"/>
          <w:jc w:val="right"/>
        </w:trPr>
        <w:tc>
          <w:tcPr>
            <w:tcW w:w="2384" w:type="dxa"/>
          </w:tcPr>
          <w:p w14:paraId="4B90F410" w14:textId="77777777" w:rsidR="00511CC1" w:rsidRPr="003B46C4" w:rsidRDefault="00511CC1" w:rsidP="008D40EF">
            <w:pPr>
              <w:pStyle w:val="BodyTextIndent3"/>
              <w:ind w:left="0"/>
              <w:jc w:val="both"/>
              <w:rPr>
                <w:rFonts w:ascii="Times New Roman" w:hAnsi="Times New Roman" w:cs="Times New Roman"/>
                <w:sz w:val="24"/>
                <w:szCs w:val="24"/>
              </w:rPr>
            </w:pPr>
            <w:r w:rsidRPr="003B46C4">
              <w:rPr>
                <w:rFonts w:ascii="Times New Roman" w:hAnsi="Times New Roman" w:cs="Times New Roman"/>
                <w:sz w:val="24"/>
                <w:szCs w:val="24"/>
              </w:rPr>
              <w:t>Document No:</w:t>
            </w:r>
          </w:p>
        </w:tc>
        <w:tc>
          <w:tcPr>
            <w:tcW w:w="3612" w:type="dxa"/>
          </w:tcPr>
          <w:p w14:paraId="12EFF902" w14:textId="77777777" w:rsidR="00511CC1" w:rsidRPr="003B46C4" w:rsidRDefault="00511CC1" w:rsidP="008D40EF">
            <w:pPr>
              <w:pStyle w:val="BodyTextIndent3"/>
              <w:ind w:left="0"/>
              <w:jc w:val="both"/>
              <w:rPr>
                <w:rFonts w:ascii="Times New Roman" w:hAnsi="Times New Roman" w:cs="Times New Roman"/>
                <w:sz w:val="24"/>
                <w:szCs w:val="24"/>
              </w:rPr>
            </w:pPr>
          </w:p>
        </w:tc>
      </w:tr>
      <w:tr w:rsidR="00511CC1" w:rsidRPr="003B46C4" w14:paraId="6C351F33" w14:textId="77777777" w:rsidTr="00277E00">
        <w:trPr>
          <w:trHeight w:val="3966"/>
          <w:jc w:val="right"/>
        </w:trPr>
        <w:tc>
          <w:tcPr>
            <w:tcW w:w="2384" w:type="dxa"/>
          </w:tcPr>
          <w:p w14:paraId="303D78D6" w14:textId="77777777" w:rsidR="00511CC1" w:rsidRPr="003B46C4" w:rsidRDefault="00511CC1" w:rsidP="008D40EF">
            <w:pPr>
              <w:pStyle w:val="BodyTextIndent3"/>
              <w:ind w:left="0"/>
              <w:jc w:val="both"/>
              <w:rPr>
                <w:rFonts w:ascii="Times New Roman" w:hAnsi="Times New Roman" w:cs="Times New Roman"/>
                <w:sz w:val="24"/>
                <w:szCs w:val="24"/>
              </w:rPr>
            </w:pPr>
            <w:r w:rsidRPr="003B46C4">
              <w:rPr>
                <w:rFonts w:ascii="Times New Roman" w:hAnsi="Times New Roman" w:cs="Times New Roman"/>
                <w:sz w:val="24"/>
                <w:szCs w:val="24"/>
              </w:rPr>
              <w:t xml:space="preserve">Prepared by: </w:t>
            </w:r>
          </w:p>
        </w:tc>
        <w:tc>
          <w:tcPr>
            <w:tcW w:w="3612" w:type="dxa"/>
          </w:tcPr>
          <w:p w14:paraId="49B3D134" w14:textId="36A5BDD6" w:rsidR="00B81855" w:rsidRPr="003B46C4" w:rsidRDefault="00B81855" w:rsidP="008D40EF">
            <w:pPr>
              <w:suppressAutoHyphens w:val="0"/>
              <w:spacing w:after="120" w:line="276" w:lineRule="auto"/>
              <w:jc w:val="both"/>
              <w:rPr>
                <w:rFonts w:ascii="Times New Roman" w:eastAsia="Calibri" w:hAnsi="Times New Roman" w:cs="Times New Roman"/>
                <w:kern w:val="0"/>
                <w:lang w:eastAsia="en-US" w:bidi="ar-SA"/>
              </w:rPr>
            </w:pPr>
            <w:r w:rsidRPr="003B46C4">
              <w:rPr>
                <w:rFonts w:ascii="Times New Roman" w:eastAsia="Calibri" w:hAnsi="Times New Roman" w:cs="Times New Roman"/>
                <w:kern w:val="0"/>
                <w:lang w:eastAsia="en-US" w:bidi="ar-SA"/>
              </w:rPr>
              <w:t>KYANZI</w:t>
            </w:r>
            <w:r w:rsidR="0094121B">
              <w:rPr>
                <w:rFonts w:ascii="Times New Roman" w:eastAsia="Calibri" w:hAnsi="Times New Roman" w:cs="Times New Roman"/>
                <w:kern w:val="0"/>
                <w:lang w:eastAsia="en-US" w:bidi="ar-SA"/>
              </w:rPr>
              <w:t xml:space="preserve"> </w:t>
            </w:r>
            <w:r w:rsidRPr="003B46C4">
              <w:rPr>
                <w:rFonts w:ascii="Times New Roman" w:eastAsia="Calibri" w:hAnsi="Times New Roman" w:cs="Times New Roman"/>
                <w:kern w:val="0"/>
                <w:lang w:eastAsia="en-US" w:bidi="ar-SA"/>
              </w:rPr>
              <w:t>HASSAN MUSISI</w:t>
            </w:r>
          </w:p>
          <w:p w14:paraId="126D97E0" w14:textId="0054C266" w:rsidR="00B81855" w:rsidRPr="003B46C4" w:rsidRDefault="00B81855" w:rsidP="008D40EF">
            <w:pPr>
              <w:suppressAutoHyphens w:val="0"/>
              <w:spacing w:after="120" w:line="276" w:lineRule="auto"/>
              <w:jc w:val="both"/>
              <w:rPr>
                <w:rFonts w:ascii="Times New Roman" w:eastAsia="Calibri" w:hAnsi="Times New Roman" w:cs="Times New Roman"/>
                <w:kern w:val="0"/>
                <w:lang w:eastAsia="en-US" w:bidi="ar-SA"/>
              </w:rPr>
            </w:pPr>
            <w:r w:rsidRPr="003B46C4">
              <w:rPr>
                <w:rFonts w:ascii="Times New Roman" w:eastAsia="Calibri" w:hAnsi="Times New Roman" w:cs="Times New Roman"/>
                <w:kern w:val="0"/>
                <w:lang w:eastAsia="en-US" w:bidi="ar-SA"/>
              </w:rPr>
              <w:t>WAMALA</w:t>
            </w:r>
            <w:r w:rsidR="00277E00">
              <w:rPr>
                <w:rFonts w:ascii="Times New Roman" w:eastAsia="Calibri" w:hAnsi="Times New Roman" w:cs="Times New Roman"/>
                <w:kern w:val="0"/>
                <w:lang w:eastAsia="en-US" w:bidi="ar-SA"/>
              </w:rPr>
              <w:t xml:space="preserve"> </w:t>
            </w:r>
            <w:r w:rsidRPr="003B46C4">
              <w:rPr>
                <w:rFonts w:ascii="Times New Roman" w:eastAsia="Calibri" w:hAnsi="Times New Roman" w:cs="Times New Roman"/>
                <w:kern w:val="0"/>
                <w:lang w:eastAsia="en-US" w:bidi="ar-SA"/>
              </w:rPr>
              <w:t>EDGAR WATSON</w:t>
            </w:r>
          </w:p>
          <w:p w14:paraId="11683A01" w14:textId="77777777" w:rsidR="00B81855" w:rsidRPr="003B46C4" w:rsidRDefault="00B81855" w:rsidP="008D40EF">
            <w:pPr>
              <w:suppressAutoHyphens w:val="0"/>
              <w:spacing w:after="120" w:line="276" w:lineRule="auto"/>
              <w:jc w:val="both"/>
              <w:rPr>
                <w:rFonts w:ascii="Times New Roman" w:eastAsia="Calibri" w:hAnsi="Times New Roman" w:cs="Times New Roman"/>
                <w:kern w:val="0"/>
                <w:lang w:eastAsia="en-US" w:bidi="ar-SA"/>
              </w:rPr>
            </w:pPr>
            <w:r w:rsidRPr="003B46C4">
              <w:rPr>
                <w:rFonts w:ascii="Times New Roman" w:eastAsia="Calibri" w:hAnsi="Times New Roman" w:cs="Times New Roman"/>
                <w:kern w:val="0"/>
                <w:lang w:eastAsia="en-US" w:bidi="ar-SA"/>
              </w:rPr>
              <w:t>ASIIMWE BRENDA ANGEL</w:t>
            </w:r>
          </w:p>
          <w:p w14:paraId="6685F2BB" w14:textId="77777777" w:rsidR="00B81855" w:rsidRPr="003B46C4" w:rsidRDefault="00B81855" w:rsidP="008D40EF">
            <w:pPr>
              <w:suppressAutoHyphens w:val="0"/>
              <w:spacing w:after="120" w:line="276" w:lineRule="auto"/>
              <w:jc w:val="both"/>
              <w:rPr>
                <w:rFonts w:ascii="Times New Roman" w:eastAsia="Calibri" w:hAnsi="Times New Roman" w:cs="Times New Roman"/>
                <w:kern w:val="0"/>
                <w:lang w:eastAsia="en-US" w:bidi="ar-SA"/>
              </w:rPr>
            </w:pPr>
            <w:r w:rsidRPr="003B46C4">
              <w:rPr>
                <w:rFonts w:ascii="Times New Roman" w:eastAsia="Calibri" w:hAnsi="Times New Roman" w:cs="Times New Roman"/>
                <w:kern w:val="0"/>
                <w:lang w:eastAsia="en-US" w:bidi="ar-SA"/>
              </w:rPr>
              <w:t>and TINDYEBWA ALLAN FORTUNATE</w:t>
            </w:r>
          </w:p>
          <w:p w14:paraId="3BBDDCE1" w14:textId="77777777" w:rsidR="00B81855" w:rsidRPr="003B46C4" w:rsidRDefault="00B81855" w:rsidP="008D40EF">
            <w:pPr>
              <w:suppressAutoHyphens w:val="0"/>
              <w:spacing w:after="120" w:line="276" w:lineRule="auto"/>
              <w:jc w:val="both"/>
              <w:rPr>
                <w:rFonts w:ascii="Times New Roman" w:eastAsia="Calibri" w:hAnsi="Times New Roman" w:cs="Times New Roman"/>
                <w:kern w:val="0"/>
                <w:sz w:val="16"/>
                <w:szCs w:val="16"/>
                <w:lang w:eastAsia="en-US" w:bidi="ar-SA"/>
              </w:rPr>
            </w:pPr>
          </w:p>
          <w:p w14:paraId="41516FA7" w14:textId="4482D119" w:rsidR="00511CC1" w:rsidRPr="003B46C4" w:rsidRDefault="00511CC1" w:rsidP="008D40EF">
            <w:pPr>
              <w:pStyle w:val="BodyTextIndent3"/>
              <w:ind w:left="0"/>
              <w:jc w:val="both"/>
              <w:rPr>
                <w:rFonts w:ascii="Times New Roman" w:hAnsi="Times New Roman" w:cs="Times New Roman"/>
                <w:sz w:val="24"/>
                <w:szCs w:val="24"/>
              </w:rPr>
            </w:pPr>
          </w:p>
        </w:tc>
      </w:tr>
      <w:tr w:rsidR="00511CC1" w:rsidRPr="003B46C4" w14:paraId="11D4C610" w14:textId="77777777" w:rsidTr="00277E00">
        <w:trPr>
          <w:trHeight w:val="301"/>
          <w:jc w:val="right"/>
        </w:trPr>
        <w:tc>
          <w:tcPr>
            <w:tcW w:w="2384" w:type="dxa"/>
          </w:tcPr>
          <w:p w14:paraId="4CFAD6F2" w14:textId="77777777" w:rsidR="00511CC1" w:rsidRPr="003B46C4" w:rsidRDefault="00511CC1" w:rsidP="008D40EF">
            <w:pPr>
              <w:jc w:val="both"/>
              <w:rPr>
                <w:rFonts w:ascii="Times New Roman" w:hAnsi="Times New Roman" w:cs="Times New Roman"/>
              </w:rPr>
            </w:pPr>
            <w:r w:rsidRPr="003B46C4">
              <w:rPr>
                <w:rFonts w:ascii="Times New Roman" w:hAnsi="Times New Roman" w:cs="Times New Roman"/>
              </w:rPr>
              <w:t>Date:</w:t>
            </w:r>
          </w:p>
        </w:tc>
        <w:tc>
          <w:tcPr>
            <w:tcW w:w="3612" w:type="dxa"/>
          </w:tcPr>
          <w:p w14:paraId="4E14DFA6" w14:textId="01CDE776" w:rsidR="00511CC1" w:rsidRPr="003B46C4" w:rsidRDefault="00B81855" w:rsidP="008D40EF">
            <w:pPr>
              <w:jc w:val="both"/>
              <w:rPr>
                <w:rFonts w:ascii="Times New Roman" w:hAnsi="Times New Roman" w:cs="Times New Roman"/>
              </w:rPr>
            </w:pPr>
            <w:r w:rsidRPr="003B46C4">
              <w:rPr>
                <w:rFonts w:ascii="Times New Roman" w:hAnsi="Times New Roman" w:cs="Times New Roman"/>
              </w:rPr>
              <w:t>2</w:t>
            </w:r>
            <w:r w:rsidR="0094121B">
              <w:rPr>
                <w:rFonts w:ascii="Times New Roman" w:hAnsi="Times New Roman" w:cs="Times New Roman"/>
              </w:rPr>
              <w:t>0th</w:t>
            </w:r>
            <w:r w:rsidR="00511CC1" w:rsidRPr="003B46C4">
              <w:rPr>
                <w:rFonts w:ascii="Times New Roman" w:hAnsi="Times New Roman" w:cs="Times New Roman"/>
              </w:rPr>
              <w:t>-</w:t>
            </w:r>
            <w:r w:rsidR="0094121B">
              <w:rPr>
                <w:rFonts w:ascii="Times New Roman" w:hAnsi="Times New Roman" w:cs="Times New Roman"/>
              </w:rPr>
              <w:t>01</w:t>
            </w:r>
            <w:r w:rsidR="00511CC1" w:rsidRPr="003B46C4">
              <w:rPr>
                <w:rFonts w:ascii="Times New Roman" w:hAnsi="Times New Roman" w:cs="Times New Roman"/>
              </w:rPr>
              <w:t>-</w:t>
            </w:r>
            <w:r w:rsidRPr="003B46C4">
              <w:rPr>
                <w:rFonts w:ascii="Times New Roman" w:hAnsi="Times New Roman" w:cs="Times New Roman"/>
              </w:rPr>
              <w:t>202</w:t>
            </w:r>
            <w:r w:rsidR="0094121B">
              <w:rPr>
                <w:rFonts w:ascii="Times New Roman" w:hAnsi="Times New Roman" w:cs="Times New Roman"/>
              </w:rPr>
              <w:t>2</w:t>
            </w:r>
          </w:p>
        </w:tc>
      </w:tr>
      <w:tr w:rsidR="00511CC1" w:rsidRPr="003B46C4" w14:paraId="0D121D75" w14:textId="77777777" w:rsidTr="00277E00">
        <w:trPr>
          <w:trHeight w:val="285"/>
          <w:jc w:val="right"/>
        </w:trPr>
        <w:tc>
          <w:tcPr>
            <w:tcW w:w="2384" w:type="dxa"/>
          </w:tcPr>
          <w:p w14:paraId="2ABF16BA" w14:textId="77777777" w:rsidR="00511CC1" w:rsidRPr="003B46C4" w:rsidRDefault="00511CC1" w:rsidP="008D40EF">
            <w:pPr>
              <w:jc w:val="both"/>
              <w:rPr>
                <w:rFonts w:ascii="Times New Roman" w:hAnsi="Times New Roman" w:cs="Times New Roman"/>
              </w:rPr>
            </w:pPr>
            <w:r w:rsidRPr="003B46C4">
              <w:rPr>
                <w:rFonts w:ascii="Times New Roman" w:hAnsi="Times New Roman" w:cs="Times New Roman"/>
              </w:rPr>
              <w:t>Version:</w:t>
            </w:r>
          </w:p>
        </w:tc>
        <w:tc>
          <w:tcPr>
            <w:tcW w:w="3612" w:type="dxa"/>
          </w:tcPr>
          <w:p w14:paraId="7FD798E9" w14:textId="6B5A5CCF" w:rsidR="00511CC1" w:rsidRPr="003B46C4" w:rsidRDefault="008F22D4" w:rsidP="008D40EF">
            <w:pPr>
              <w:jc w:val="both"/>
              <w:rPr>
                <w:rFonts w:ascii="Times New Roman" w:hAnsi="Times New Roman" w:cs="Times New Roman"/>
              </w:rPr>
            </w:pPr>
            <w:r w:rsidRPr="003B46C4">
              <w:rPr>
                <w:rFonts w:ascii="Times New Roman" w:hAnsi="Times New Roman" w:cs="Times New Roman"/>
              </w:rPr>
              <w:fldChar w:fldCharType="begin"/>
            </w:r>
            <w:r w:rsidRPr="003B46C4">
              <w:rPr>
                <w:rFonts w:ascii="Times New Roman" w:hAnsi="Times New Roman" w:cs="Times New Roman"/>
              </w:rPr>
              <w:instrText xml:space="preserve"> INFO Comments \* MERGEFORMAT </w:instrText>
            </w:r>
            <w:r w:rsidRPr="003B46C4">
              <w:rPr>
                <w:rFonts w:ascii="Times New Roman" w:hAnsi="Times New Roman" w:cs="Times New Roman"/>
              </w:rPr>
              <w:fldChar w:fldCharType="separate"/>
            </w:r>
            <w:r w:rsidR="0094121B">
              <w:rPr>
                <w:rFonts w:ascii="Times New Roman" w:hAnsi="Times New Roman" w:cs="Times New Roman"/>
              </w:rPr>
              <w:t>3</w:t>
            </w:r>
            <w:r w:rsidR="00511CC1" w:rsidRPr="003B46C4">
              <w:rPr>
                <w:rFonts w:ascii="Times New Roman" w:hAnsi="Times New Roman" w:cs="Times New Roman"/>
              </w:rPr>
              <w:t>.0</w:t>
            </w:r>
            <w:r w:rsidRPr="003B46C4">
              <w:rPr>
                <w:rFonts w:ascii="Times New Roman" w:hAnsi="Times New Roman" w:cs="Times New Roman"/>
              </w:rPr>
              <w:fldChar w:fldCharType="end"/>
            </w:r>
          </w:p>
        </w:tc>
      </w:tr>
    </w:tbl>
    <w:p w14:paraId="0B00B9E5" w14:textId="77777777" w:rsidR="00511CC1" w:rsidRPr="003B46C4" w:rsidRDefault="00511CC1" w:rsidP="008D40EF">
      <w:pPr>
        <w:pStyle w:val="Header"/>
        <w:tabs>
          <w:tab w:val="clear" w:pos="4320"/>
          <w:tab w:val="clear" w:pos="8640"/>
        </w:tabs>
        <w:jc w:val="both"/>
        <w:rPr>
          <w:rFonts w:ascii="Times New Roman" w:hAnsi="Times New Roman"/>
        </w:rPr>
      </w:pPr>
    </w:p>
    <w:p w14:paraId="35E835FF" w14:textId="77777777" w:rsidR="00511CC1" w:rsidRPr="003B46C4" w:rsidRDefault="00511CC1" w:rsidP="008D40EF">
      <w:pPr>
        <w:pStyle w:val="Header"/>
        <w:tabs>
          <w:tab w:val="clear" w:pos="4320"/>
          <w:tab w:val="clear" w:pos="8640"/>
        </w:tabs>
        <w:ind w:left="0"/>
        <w:jc w:val="both"/>
        <w:rPr>
          <w:rFonts w:ascii="Times New Roman" w:hAnsi="Times New Roman"/>
          <w:sz w:val="28"/>
        </w:rPr>
      </w:pPr>
      <w:r w:rsidRPr="003B46C4">
        <w:rPr>
          <w:rFonts w:ascii="Times New Roman" w:hAnsi="Times New Roman"/>
        </w:rPr>
        <w:br w:type="page"/>
      </w:r>
      <w:r w:rsidRPr="003B46C4">
        <w:rPr>
          <w:rFonts w:ascii="Times New Roman" w:hAnsi="Times New Roman"/>
          <w:sz w:val="28"/>
        </w:rPr>
        <w:t>Document Approval</w:t>
      </w:r>
    </w:p>
    <w:p w14:paraId="286C4D22" w14:textId="77777777" w:rsidR="00511CC1" w:rsidRPr="003B46C4" w:rsidRDefault="00511CC1" w:rsidP="008D40EF">
      <w:pPr>
        <w:pStyle w:val="Header"/>
        <w:tabs>
          <w:tab w:val="clear" w:pos="4320"/>
          <w:tab w:val="clear" w:pos="8640"/>
        </w:tabs>
        <w:ind w:left="0"/>
        <w:jc w:val="both"/>
        <w:rPr>
          <w:rFonts w:ascii="Times New Roman" w:hAnsi="Times New Roman"/>
        </w:rPr>
      </w:pPr>
    </w:p>
    <w:tbl>
      <w:tblPr>
        <w:tblW w:w="0" w:type="auto"/>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2"/>
        <w:gridCol w:w="1560"/>
        <w:gridCol w:w="1701"/>
        <w:gridCol w:w="3219"/>
      </w:tblGrid>
      <w:tr w:rsidR="00511CC1" w:rsidRPr="003B46C4" w14:paraId="4939D260" w14:textId="77777777" w:rsidTr="00B25A0A">
        <w:tc>
          <w:tcPr>
            <w:tcW w:w="3232" w:type="dxa"/>
            <w:shd w:val="clear" w:color="auto" w:fill="E6E6E6"/>
          </w:tcPr>
          <w:p w14:paraId="5DD7CE7E" w14:textId="77777777" w:rsidR="00511CC1" w:rsidRPr="003B46C4" w:rsidRDefault="00511CC1" w:rsidP="008D40EF">
            <w:pPr>
              <w:jc w:val="both"/>
              <w:rPr>
                <w:rFonts w:ascii="Times New Roman" w:hAnsi="Times New Roman" w:cs="Times New Roman"/>
                <w:b/>
                <w:bCs/>
              </w:rPr>
            </w:pPr>
            <w:r w:rsidRPr="003B46C4">
              <w:rPr>
                <w:rFonts w:ascii="Times New Roman" w:hAnsi="Times New Roman" w:cs="Times New Roman"/>
                <w:b/>
                <w:bCs/>
              </w:rPr>
              <w:t>Name</w:t>
            </w:r>
          </w:p>
        </w:tc>
        <w:tc>
          <w:tcPr>
            <w:tcW w:w="1560" w:type="dxa"/>
            <w:shd w:val="clear" w:color="auto" w:fill="E6E6E6"/>
          </w:tcPr>
          <w:p w14:paraId="3B199A01" w14:textId="77777777" w:rsidR="00511CC1" w:rsidRPr="003B46C4" w:rsidRDefault="00511CC1" w:rsidP="008D40EF">
            <w:pPr>
              <w:jc w:val="both"/>
              <w:rPr>
                <w:rFonts w:ascii="Times New Roman" w:hAnsi="Times New Roman" w:cs="Times New Roman"/>
                <w:b/>
                <w:bCs/>
              </w:rPr>
            </w:pPr>
            <w:r w:rsidRPr="003B46C4">
              <w:rPr>
                <w:rFonts w:ascii="Times New Roman" w:hAnsi="Times New Roman" w:cs="Times New Roman"/>
                <w:b/>
                <w:bCs/>
              </w:rPr>
              <w:t>Role</w:t>
            </w:r>
          </w:p>
        </w:tc>
        <w:tc>
          <w:tcPr>
            <w:tcW w:w="1701" w:type="dxa"/>
            <w:shd w:val="clear" w:color="auto" w:fill="E6E6E6"/>
          </w:tcPr>
          <w:p w14:paraId="6035F739" w14:textId="77777777" w:rsidR="00511CC1" w:rsidRPr="003B46C4" w:rsidRDefault="00511CC1" w:rsidP="008D40EF">
            <w:pPr>
              <w:jc w:val="both"/>
              <w:rPr>
                <w:rFonts w:ascii="Times New Roman" w:hAnsi="Times New Roman" w:cs="Times New Roman"/>
                <w:b/>
                <w:bCs/>
              </w:rPr>
            </w:pPr>
            <w:r w:rsidRPr="003B46C4">
              <w:rPr>
                <w:rFonts w:ascii="Times New Roman" w:hAnsi="Times New Roman" w:cs="Times New Roman"/>
                <w:b/>
                <w:bCs/>
              </w:rPr>
              <w:t xml:space="preserve">Date </w:t>
            </w:r>
          </w:p>
        </w:tc>
        <w:tc>
          <w:tcPr>
            <w:tcW w:w="3219" w:type="dxa"/>
            <w:shd w:val="clear" w:color="auto" w:fill="E6E6E6"/>
          </w:tcPr>
          <w:p w14:paraId="115A1DE7" w14:textId="77777777" w:rsidR="00511CC1" w:rsidRPr="003B46C4" w:rsidRDefault="00511CC1" w:rsidP="008D40EF">
            <w:pPr>
              <w:jc w:val="both"/>
              <w:rPr>
                <w:rFonts w:ascii="Times New Roman" w:hAnsi="Times New Roman" w:cs="Times New Roman"/>
                <w:b/>
                <w:bCs/>
              </w:rPr>
            </w:pPr>
            <w:r w:rsidRPr="003B46C4">
              <w:rPr>
                <w:rFonts w:ascii="Times New Roman" w:hAnsi="Times New Roman" w:cs="Times New Roman"/>
                <w:b/>
                <w:bCs/>
              </w:rPr>
              <w:t>Signature</w:t>
            </w:r>
          </w:p>
        </w:tc>
      </w:tr>
      <w:tr w:rsidR="00511CC1" w:rsidRPr="003B46C4" w14:paraId="77355984" w14:textId="77777777" w:rsidTr="00B25A0A">
        <w:tc>
          <w:tcPr>
            <w:tcW w:w="3232" w:type="dxa"/>
          </w:tcPr>
          <w:p w14:paraId="4A489433" w14:textId="1432B278" w:rsidR="00511CC1" w:rsidRPr="003B46C4" w:rsidRDefault="00B25A0A" w:rsidP="008D40EF">
            <w:pPr>
              <w:jc w:val="both"/>
              <w:rPr>
                <w:rFonts w:ascii="Times New Roman" w:hAnsi="Times New Roman" w:cs="Times New Roman"/>
              </w:rPr>
            </w:pPr>
            <w:r w:rsidRPr="003B46C4">
              <w:rPr>
                <w:rFonts w:ascii="Times New Roman" w:hAnsi="Times New Roman" w:cs="Times New Roman"/>
              </w:rPr>
              <w:t>Asiimwe Brenda Angel</w:t>
            </w:r>
          </w:p>
        </w:tc>
        <w:tc>
          <w:tcPr>
            <w:tcW w:w="1560" w:type="dxa"/>
          </w:tcPr>
          <w:p w14:paraId="5D6A54DF" w14:textId="377C1B02" w:rsidR="00511CC1" w:rsidRPr="003B46C4" w:rsidRDefault="00511CC1" w:rsidP="008D40EF">
            <w:pPr>
              <w:jc w:val="both"/>
              <w:rPr>
                <w:rFonts w:ascii="Times New Roman" w:hAnsi="Times New Roman" w:cs="Times New Roman"/>
              </w:rPr>
            </w:pPr>
            <w:r w:rsidRPr="003B46C4">
              <w:rPr>
                <w:rFonts w:ascii="Times New Roman" w:hAnsi="Times New Roman" w:cs="Times New Roman"/>
              </w:rPr>
              <w:t>Author</w:t>
            </w:r>
          </w:p>
        </w:tc>
        <w:tc>
          <w:tcPr>
            <w:tcW w:w="1701" w:type="dxa"/>
          </w:tcPr>
          <w:p w14:paraId="5346E1E0" w14:textId="77777777" w:rsidR="00511CC1" w:rsidRPr="003B46C4" w:rsidRDefault="00511CC1" w:rsidP="008D40EF">
            <w:pPr>
              <w:jc w:val="both"/>
              <w:rPr>
                <w:rFonts w:ascii="Times New Roman" w:hAnsi="Times New Roman" w:cs="Times New Roman"/>
              </w:rPr>
            </w:pPr>
          </w:p>
        </w:tc>
        <w:tc>
          <w:tcPr>
            <w:tcW w:w="3219" w:type="dxa"/>
          </w:tcPr>
          <w:p w14:paraId="615439AC" w14:textId="77777777" w:rsidR="00511CC1" w:rsidRPr="003B46C4" w:rsidRDefault="00511CC1" w:rsidP="008D40EF">
            <w:pPr>
              <w:jc w:val="both"/>
              <w:rPr>
                <w:rFonts w:ascii="Times New Roman" w:hAnsi="Times New Roman" w:cs="Times New Roman"/>
              </w:rPr>
            </w:pPr>
          </w:p>
        </w:tc>
      </w:tr>
      <w:tr w:rsidR="00511CC1" w:rsidRPr="003B46C4" w14:paraId="52C62A03" w14:textId="77777777" w:rsidTr="00B25A0A">
        <w:tc>
          <w:tcPr>
            <w:tcW w:w="3232" w:type="dxa"/>
          </w:tcPr>
          <w:p w14:paraId="54B81B95" w14:textId="5DD6D1D3" w:rsidR="00511CC1" w:rsidRPr="003B46C4" w:rsidRDefault="00B25A0A" w:rsidP="008D40EF">
            <w:pPr>
              <w:jc w:val="both"/>
              <w:rPr>
                <w:rFonts w:ascii="Times New Roman" w:hAnsi="Times New Roman" w:cs="Times New Roman"/>
              </w:rPr>
            </w:pPr>
            <w:r w:rsidRPr="003B46C4">
              <w:rPr>
                <w:rFonts w:ascii="Times New Roman" w:hAnsi="Times New Roman" w:cs="Times New Roman"/>
              </w:rPr>
              <w:t>Tindyebwa Fortunate Allan</w:t>
            </w:r>
          </w:p>
        </w:tc>
        <w:tc>
          <w:tcPr>
            <w:tcW w:w="1560" w:type="dxa"/>
          </w:tcPr>
          <w:p w14:paraId="3606FC12" w14:textId="5E5A71B1" w:rsidR="00511CC1" w:rsidRPr="003B46C4" w:rsidRDefault="00B25A0A" w:rsidP="008D40EF">
            <w:pPr>
              <w:jc w:val="both"/>
              <w:rPr>
                <w:rFonts w:ascii="Times New Roman" w:hAnsi="Times New Roman" w:cs="Times New Roman"/>
              </w:rPr>
            </w:pPr>
            <w:r w:rsidRPr="003B46C4">
              <w:rPr>
                <w:rFonts w:ascii="Times New Roman" w:hAnsi="Times New Roman" w:cs="Times New Roman"/>
              </w:rPr>
              <w:t>Author</w:t>
            </w:r>
          </w:p>
        </w:tc>
        <w:tc>
          <w:tcPr>
            <w:tcW w:w="1701" w:type="dxa"/>
          </w:tcPr>
          <w:p w14:paraId="45010951" w14:textId="77777777" w:rsidR="00511CC1" w:rsidRPr="003B46C4" w:rsidRDefault="00511CC1" w:rsidP="008D40EF">
            <w:pPr>
              <w:jc w:val="both"/>
              <w:rPr>
                <w:rFonts w:ascii="Times New Roman" w:hAnsi="Times New Roman" w:cs="Times New Roman"/>
              </w:rPr>
            </w:pPr>
          </w:p>
        </w:tc>
        <w:tc>
          <w:tcPr>
            <w:tcW w:w="3219" w:type="dxa"/>
          </w:tcPr>
          <w:p w14:paraId="53CF4CE7" w14:textId="77777777" w:rsidR="00511CC1" w:rsidRPr="003B46C4" w:rsidRDefault="00511CC1" w:rsidP="008D40EF">
            <w:pPr>
              <w:jc w:val="both"/>
              <w:rPr>
                <w:rFonts w:ascii="Times New Roman" w:hAnsi="Times New Roman" w:cs="Times New Roman"/>
              </w:rPr>
            </w:pPr>
          </w:p>
        </w:tc>
      </w:tr>
      <w:tr w:rsidR="00511CC1" w:rsidRPr="003B46C4" w14:paraId="23BE56D2" w14:textId="77777777" w:rsidTr="00B25A0A">
        <w:tc>
          <w:tcPr>
            <w:tcW w:w="3232" w:type="dxa"/>
          </w:tcPr>
          <w:p w14:paraId="174684BE" w14:textId="38C1A769" w:rsidR="00511CC1" w:rsidRPr="003B46C4" w:rsidRDefault="00B25A0A" w:rsidP="008D40EF">
            <w:pPr>
              <w:jc w:val="both"/>
              <w:rPr>
                <w:rFonts w:ascii="Times New Roman" w:hAnsi="Times New Roman" w:cs="Times New Roman"/>
              </w:rPr>
            </w:pPr>
            <w:r w:rsidRPr="003B46C4">
              <w:rPr>
                <w:rFonts w:ascii="Times New Roman" w:hAnsi="Times New Roman" w:cs="Times New Roman"/>
              </w:rPr>
              <w:t>Wamala Edgar Watson</w:t>
            </w:r>
          </w:p>
        </w:tc>
        <w:tc>
          <w:tcPr>
            <w:tcW w:w="1560" w:type="dxa"/>
          </w:tcPr>
          <w:p w14:paraId="075F23BA" w14:textId="7B7FB8DD" w:rsidR="00511CC1" w:rsidRPr="003B46C4" w:rsidRDefault="00B25A0A" w:rsidP="008D40EF">
            <w:pPr>
              <w:jc w:val="both"/>
              <w:rPr>
                <w:rFonts w:ascii="Times New Roman" w:hAnsi="Times New Roman" w:cs="Times New Roman"/>
              </w:rPr>
            </w:pPr>
            <w:r w:rsidRPr="003B46C4">
              <w:rPr>
                <w:rFonts w:ascii="Times New Roman" w:hAnsi="Times New Roman" w:cs="Times New Roman"/>
              </w:rPr>
              <w:t>Author</w:t>
            </w:r>
          </w:p>
        </w:tc>
        <w:tc>
          <w:tcPr>
            <w:tcW w:w="1701" w:type="dxa"/>
          </w:tcPr>
          <w:p w14:paraId="67EA3A9C" w14:textId="77777777" w:rsidR="00511CC1" w:rsidRPr="003B46C4" w:rsidRDefault="00511CC1" w:rsidP="008D40EF">
            <w:pPr>
              <w:jc w:val="both"/>
              <w:rPr>
                <w:rFonts w:ascii="Times New Roman" w:hAnsi="Times New Roman" w:cs="Times New Roman"/>
              </w:rPr>
            </w:pPr>
          </w:p>
        </w:tc>
        <w:tc>
          <w:tcPr>
            <w:tcW w:w="3219" w:type="dxa"/>
          </w:tcPr>
          <w:p w14:paraId="1FD75AAD" w14:textId="77777777" w:rsidR="00511CC1" w:rsidRPr="003B46C4" w:rsidRDefault="00511CC1" w:rsidP="008D40EF">
            <w:pPr>
              <w:jc w:val="both"/>
              <w:rPr>
                <w:rFonts w:ascii="Times New Roman" w:hAnsi="Times New Roman" w:cs="Times New Roman"/>
              </w:rPr>
            </w:pPr>
          </w:p>
        </w:tc>
      </w:tr>
      <w:tr w:rsidR="00B25A0A" w:rsidRPr="003B46C4" w14:paraId="09B1F594" w14:textId="77777777" w:rsidTr="00B25A0A">
        <w:tc>
          <w:tcPr>
            <w:tcW w:w="3232" w:type="dxa"/>
          </w:tcPr>
          <w:p w14:paraId="5492AE41" w14:textId="406B3F8E" w:rsidR="00B25A0A" w:rsidRPr="003B46C4" w:rsidRDefault="00B25A0A" w:rsidP="008D40EF">
            <w:pPr>
              <w:jc w:val="both"/>
              <w:rPr>
                <w:rFonts w:ascii="Times New Roman" w:hAnsi="Times New Roman" w:cs="Times New Roman"/>
              </w:rPr>
            </w:pPr>
            <w:r w:rsidRPr="003B46C4">
              <w:rPr>
                <w:rFonts w:ascii="Times New Roman" w:hAnsi="Times New Roman" w:cs="Times New Roman"/>
              </w:rPr>
              <w:t>Kyanzi Hassan Musisi</w:t>
            </w:r>
          </w:p>
        </w:tc>
        <w:tc>
          <w:tcPr>
            <w:tcW w:w="1560" w:type="dxa"/>
          </w:tcPr>
          <w:p w14:paraId="1A33D5D9" w14:textId="08EF4BF2" w:rsidR="00B25A0A" w:rsidRPr="003B46C4" w:rsidRDefault="00B25A0A" w:rsidP="008D40EF">
            <w:pPr>
              <w:jc w:val="both"/>
              <w:rPr>
                <w:rFonts w:ascii="Times New Roman" w:hAnsi="Times New Roman" w:cs="Times New Roman"/>
              </w:rPr>
            </w:pPr>
            <w:r w:rsidRPr="003B46C4">
              <w:rPr>
                <w:rFonts w:ascii="Times New Roman" w:hAnsi="Times New Roman" w:cs="Times New Roman"/>
              </w:rPr>
              <w:t>Author</w:t>
            </w:r>
          </w:p>
        </w:tc>
        <w:tc>
          <w:tcPr>
            <w:tcW w:w="1701" w:type="dxa"/>
          </w:tcPr>
          <w:p w14:paraId="519F9E54" w14:textId="77777777" w:rsidR="00B25A0A" w:rsidRPr="003B46C4" w:rsidRDefault="00B25A0A" w:rsidP="008D40EF">
            <w:pPr>
              <w:jc w:val="both"/>
              <w:rPr>
                <w:rFonts w:ascii="Times New Roman" w:hAnsi="Times New Roman" w:cs="Times New Roman"/>
              </w:rPr>
            </w:pPr>
          </w:p>
        </w:tc>
        <w:tc>
          <w:tcPr>
            <w:tcW w:w="3219" w:type="dxa"/>
          </w:tcPr>
          <w:p w14:paraId="7389D4B4" w14:textId="77777777" w:rsidR="00B25A0A" w:rsidRPr="003B46C4" w:rsidRDefault="00B25A0A" w:rsidP="008D40EF">
            <w:pPr>
              <w:jc w:val="both"/>
              <w:rPr>
                <w:rFonts w:ascii="Times New Roman" w:hAnsi="Times New Roman" w:cs="Times New Roman"/>
              </w:rPr>
            </w:pPr>
          </w:p>
        </w:tc>
      </w:tr>
      <w:tr w:rsidR="00B25A0A" w:rsidRPr="003B46C4" w14:paraId="3FF4439B" w14:textId="77777777" w:rsidTr="00B25A0A">
        <w:tc>
          <w:tcPr>
            <w:tcW w:w="3232" w:type="dxa"/>
          </w:tcPr>
          <w:p w14:paraId="0B26EFBB" w14:textId="4064AA17" w:rsidR="00B25A0A" w:rsidRPr="003B46C4" w:rsidRDefault="00B25A0A" w:rsidP="008D40EF">
            <w:pPr>
              <w:jc w:val="both"/>
              <w:rPr>
                <w:rFonts w:ascii="Times New Roman" w:hAnsi="Times New Roman" w:cs="Times New Roman"/>
              </w:rPr>
            </w:pPr>
            <w:r w:rsidRPr="003B46C4">
              <w:rPr>
                <w:rFonts w:ascii="Times New Roman" w:hAnsi="Times New Roman" w:cs="Times New Roman"/>
              </w:rPr>
              <w:t>Dr. Moses Ntanda</w:t>
            </w:r>
          </w:p>
        </w:tc>
        <w:tc>
          <w:tcPr>
            <w:tcW w:w="1560" w:type="dxa"/>
          </w:tcPr>
          <w:p w14:paraId="6FC79EEA" w14:textId="3198A41B" w:rsidR="00B25A0A" w:rsidRPr="003B46C4" w:rsidRDefault="00B25A0A" w:rsidP="008D40EF">
            <w:pPr>
              <w:jc w:val="both"/>
              <w:rPr>
                <w:rFonts w:ascii="Times New Roman" w:hAnsi="Times New Roman" w:cs="Times New Roman"/>
              </w:rPr>
            </w:pPr>
            <w:r w:rsidRPr="003B46C4">
              <w:rPr>
                <w:rFonts w:ascii="Times New Roman" w:hAnsi="Times New Roman" w:cs="Times New Roman"/>
              </w:rPr>
              <w:t>Validation</w:t>
            </w:r>
          </w:p>
        </w:tc>
        <w:tc>
          <w:tcPr>
            <w:tcW w:w="1701" w:type="dxa"/>
          </w:tcPr>
          <w:p w14:paraId="582869DF" w14:textId="77777777" w:rsidR="00B25A0A" w:rsidRPr="003B46C4" w:rsidRDefault="00B25A0A" w:rsidP="008D40EF">
            <w:pPr>
              <w:jc w:val="both"/>
              <w:rPr>
                <w:rFonts w:ascii="Times New Roman" w:hAnsi="Times New Roman" w:cs="Times New Roman"/>
              </w:rPr>
            </w:pPr>
          </w:p>
        </w:tc>
        <w:tc>
          <w:tcPr>
            <w:tcW w:w="3219" w:type="dxa"/>
          </w:tcPr>
          <w:p w14:paraId="21727B63" w14:textId="77777777" w:rsidR="00B25A0A" w:rsidRPr="003B46C4" w:rsidRDefault="00B25A0A" w:rsidP="008D40EF">
            <w:pPr>
              <w:jc w:val="both"/>
              <w:rPr>
                <w:rFonts w:ascii="Times New Roman" w:hAnsi="Times New Roman" w:cs="Times New Roman"/>
              </w:rPr>
            </w:pPr>
          </w:p>
        </w:tc>
      </w:tr>
      <w:tr w:rsidR="00B25A0A" w:rsidRPr="003B46C4" w14:paraId="1D3A22AE" w14:textId="77777777" w:rsidTr="00B25A0A">
        <w:tc>
          <w:tcPr>
            <w:tcW w:w="3232" w:type="dxa"/>
          </w:tcPr>
          <w:p w14:paraId="18D26575" w14:textId="77777777" w:rsidR="00B25A0A" w:rsidRPr="003B46C4" w:rsidRDefault="00B25A0A" w:rsidP="008D40EF">
            <w:pPr>
              <w:jc w:val="both"/>
              <w:rPr>
                <w:rFonts w:ascii="Times New Roman" w:hAnsi="Times New Roman" w:cs="Times New Roman"/>
              </w:rPr>
            </w:pPr>
          </w:p>
        </w:tc>
        <w:tc>
          <w:tcPr>
            <w:tcW w:w="1560" w:type="dxa"/>
          </w:tcPr>
          <w:p w14:paraId="5A8AEC4E" w14:textId="7C667AEB" w:rsidR="00B25A0A" w:rsidRPr="003B46C4" w:rsidRDefault="00B25A0A" w:rsidP="008D40EF">
            <w:pPr>
              <w:jc w:val="both"/>
              <w:rPr>
                <w:rFonts w:ascii="Times New Roman" w:hAnsi="Times New Roman" w:cs="Times New Roman"/>
              </w:rPr>
            </w:pPr>
            <w:r w:rsidRPr="003B46C4">
              <w:rPr>
                <w:rFonts w:ascii="Times New Roman" w:hAnsi="Times New Roman" w:cs="Times New Roman"/>
              </w:rPr>
              <w:t>Client</w:t>
            </w:r>
          </w:p>
        </w:tc>
        <w:tc>
          <w:tcPr>
            <w:tcW w:w="1701" w:type="dxa"/>
          </w:tcPr>
          <w:p w14:paraId="1E984C06" w14:textId="77777777" w:rsidR="00B25A0A" w:rsidRPr="003B46C4" w:rsidRDefault="00B25A0A" w:rsidP="008D40EF">
            <w:pPr>
              <w:jc w:val="both"/>
              <w:rPr>
                <w:rFonts w:ascii="Times New Roman" w:hAnsi="Times New Roman" w:cs="Times New Roman"/>
              </w:rPr>
            </w:pPr>
          </w:p>
        </w:tc>
        <w:tc>
          <w:tcPr>
            <w:tcW w:w="3219" w:type="dxa"/>
          </w:tcPr>
          <w:p w14:paraId="53A933EE" w14:textId="77777777" w:rsidR="00B25A0A" w:rsidRPr="003B46C4" w:rsidRDefault="00B25A0A" w:rsidP="008D40EF">
            <w:pPr>
              <w:jc w:val="both"/>
              <w:rPr>
                <w:rFonts w:ascii="Times New Roman" w:hAnsi="Times New Roman" w:cs="Times New Roman"/>
              </w:rPr>
            </w:pPr>
          </w:p>
        </w:tc>
      </w:tr>
    </w:tbl>
    <w:p w14:paraId="58158410" w14:textId="77777777" w:rsidR="00511CC1" w:rsidRPr="003B46C4" w:rsidRDefault="00511CC1" w:rsidP="008D40EF">
      <w:pPr>
        <w:jc w:val="both"/>
        <w:rPr>
          <w:rFonts w:ascii="Times New Roman" w:hAnsi="Times New Roman" w:cs="Times New Roman"/>
          <w:b/>
          <w:u w:val="single"/>
        </w:rPr>
      </w:pPr>
    </w:p>
    <w:p w14:paraId="4C78487B" w14:textId="77777777" w:rsidR="00511CC1" w:rsidRPr="003B46C4" w:rsidRDefault="00511CC1" w:rsidP="008D40EF">
      <w:pPr>
        <w:jc w:val="both"/>
        <w:rPr>
          <w:rFonts w:ascii="Times New Roman" w:hAnsi="Times New Roman" w:cs="Times New Roman"/>
          <w:b/>
          <w:u w:val="single"/>
        </w:rPr>
      </w:pPr>
    </w:p>
    <w:p w14:paraId="3D817B63" w14:textId="77777777" w:rsidR="00511CC1" w:rsidRPr="003B46C4" w:rsidRDefault="00511CC1" w:rsidP="008D40EF">
      <w:pPr>
        <w:jc w:val="both"/>
        <w:rPr>
          <w:rFonts w:ascii="Times New Roman" w:hAnsi="Times New Roman" w:cs="Times New Roman"/>
          <w:b/>
          <w:u w:val="single"/>
        </w:rPr>
      </w:pPr>
    </w:p>
    <w:p w14:paraId="2B67639A" w14:textId="77777777" w:rsidR="00511CC1" w:rsidRPr="003B46C4" w:rsidRDefault="00511CC1" w:rsidP="008D40EF">
      <w:pPr>
        <w:jc w:val="both"/>
        <w:rPr>
          <w:rFonts w:ascii="Times New Roman" w:hAnsi="Times New Roman" w:cs="Times New Roman"/>
          <w:b/>
          <w:u w:val="single"/>
        </w:rPr>
      </w:pPr>
    </w:p>
    <w:p w14:paraId="3864CE3B" w14:textId="77777777" w:rsidR="00511CC1" w:rsidRPr="003B46C4" w:rsidRDefault="00511CC1" w:rsidP="008D40EF">
      <w:pPr>
        <w:jc w:val="both"/>
        <w:rPr>
          <w:rFonts w:ascii="Times New Roman" w:hAnsi="Times New Roman" w:cs="Times New Roman"/>
          <w:b/>
          <w:u w:val="single"/>
        </w:rPr>
      </w:pPr>
    </w:p>
    <w:p w14:paraId="0E488B9F" w14:textId="77777777" w:rsidR="00511CC1" w:rsidRPr="003B46C4" w:rsidRDefault="00511CC1" w:rsidP="008D40EF">
      <w:pPr>
        <w:jc w:val="both"/>
        <w:rPr>
          <w:rFonts w:ascii="Times New Roman" w:hAnsi="Times New Roman" w:cs="Times New Roman"/>
          <w:b/>
          <w:u w:val="single"/>
        </w:rPr>
      </w:pPr>
    </w:p>
    <w:p w14:paraId="1021129B" w14:textId="77777777" w:rsidR="00511CC1" w:rsidRPr="003B46C4" w:rsidRDefault="00511CC1" w:rsidP="008D40EF">
      <w:pPr>
        <w:jc w:val="both"/>
        <w:rPr>
          <w:rFonts w:ascii="Times New Roman" w:hAnsi="Times New Roman" w:cs="Times New Roman"/>
          <w:b/>
          <w:u w:val="single"/>
        </w:rPr>
      </w:pPr>
    </w:p>
    <w:p w14:paraId="5FD36E7E" w14:textId="77777777" w:rsidR="00511CC1" w:rsidRPr="003B46C4" w:rsidRDefault="00511CC1" w:rsidP="008D40EF">
      <w:pPr>
        <w:jc w:val="both"/>
        <w:rPr>
          <w:rFonts w:ascii="Times New Roman" w:hAnsi="Times New Roman" w:cs="Times New Roman"/>
          <w:b/>
          <w:u w:val="single"/>
        </w:rPr>
      </w:pPr>
    </w:p>
    <w:p w14:paraId="4D42BBBA" w14:textId="77777777" w:rsidR="00511CC1" w:rsidRPr="003B46C4" w:rsidRDefault="00511CC1" w:rsidP="008D40EF">
      <w:pPr>
        <w:jc w:val="both"/>
        <w:rPr>
          <w:rFonts w:ascii="Times New Roman" w:hAnsi="Times New Roman" w:cs="Times New Roman"/>
          <w:b/>
          <w:u w:val="single"/>
        </w:rPr>
      </w:pPr>
    </w:p>
    <w:p w14:paraId="1428B440" w14:textId="77777777" w:rsidR="00511CC1" w:rsidRPr="003B46C4" w:rsidRDefault="00511CC1" w:rsidP="008D40EF">
      <w:pPr>
        <w:jc w:val="both"/>
        <w:rPr>
          <w:rFonts w:ascii="Times New Roman" w:hAnsi="Times New Roman" w:cs="Times New Roman"/>
          <w:b/>
          <w:u w:val="single"/>
        </w:rPr>
      </w:pPr>
    </w:p>
    <w:p w14:paraId="60D45C73" w14:textId="0FA2DF0F" w:rsidR="00511CC1" w:rsidRPr="003B46C4" w:rsidRDefault="00511CC1" w:rsidP="008D40EF">
      <w:pPr>
        <w:jc w:val="both"/>
        <w:rPr>
          <w:rFonts w:ascii="Times New Roman" w:hAnsi="Times New Roman" w:cs="Times New Roman"/>
          <w:b/>
          <w:u w:val="single"/>
        </w:rPr>
      </w:pPr>
    </w:p>
    <w:p w14:paraId="0F805A9F" w14:textId="77777777" w:rsidR="00511CC1" w:rsidRPr="003B46C4" w:rsidRDefault="00511CC1" w:rsidP="008D40EF">
      <w:pPr>
        <w:jc w:val="both"/>
        <w:rPr>
          <w:rFonts w:ascii="Times New Roman" w:hAnsi="Times New Roman" w:cs="Times New Roman"/>
          <w:b/>
          <w:u w:val="single"/>
        </w:rPr>
      </w:pPr>
      <w:r w:rsidRPr="003B46C4">
        <w:rPr>
          <w:rFonts w:ascii="Times New Roman" w:hAnsi="Times New Roman" w:cs="Times New Roman"/>
          <w:b/>
          <w:u w:val="single"/>
        </w:rPr>
        <w:br w:type="page"/>
      </w:r>
    </w:p>
    <w:p w14:paraId="4A213989" w14:textId="77777777" w:rsidR="00511CC1" w:rsidRPr="003B46C4" w:rsidRDefault="00511CC1" w:rsidP="008D40EF">
      <w:pPr>
        <w:jc w:val="both"/>
        <w:rPr>
          <w:rFonts w:ascii="Times New Roman" w:hAnsi="Times New Roman" w:cs="Times New Roman"/>
          <w:b/>
          <w:u w:val="single"/>
        </w:rPr>
        <w:sectPr w:rsidR="00511CC1" w:rsidRPr="003B46C4" w:rsidSect="003907C7">
          <w:pgSz w:w="12240" w:h="15840" w:code="1"/>
          <w:pgMar w:top="1440" w:right="1440" w:bottom="1440" w:left="1440" w:header="720" w:footer="720" w:gutter="0"/>
          <w:pgNumType w:fmt="lowerLetter" w:start="1"/>
          <w:cols w:space="720"/>
          <w:titlePg/>
          <w:docGrid w:linePitch="360"/>
        </w:sectPr>
      </w:pPr>
    </w:p>
    <w:p w14:paraId="77A92A50" w14:textId="58830ECF" w:rsidR="00511CC1" w:rsidRPr="009D2E39" w:rsidRDefault="00511CC1" w:rsidP="00245E0A">
      <w:pPr>
        <w:pStyle w:val="Heading1"/>
      </w:pPr>
      <w:bookmarkStart w:id="48" w:name="_Toc93939695"/>
      <w:r w:rsidRPr="009D2E39">
        <w:t>Introduction</w:t>
      </w:r>
      <w:bookmarkEnd w:id="48"/>
    </w:p>
    <w:p w14:paraId="2FC92E55" w14:textId="36DBF711" w:rsidR="00511CC1" w:rsidRPr="009D2E39" w:rsidRDefault="00511CC1" w:rsidP="00245E0A">
      <w:pPr>
        <w:pStyle w:val="Heading2"/>
      </w:pPr>
      <w:bookmarkStart w:id="49" w:name="_Toc93939696"/>
      <w:r w:rsidRPr="009D2E39">
        <w:t>Background and scope of the project</w:t>
      </w:r>
      <w:bookmarkEnd w:id="49"/>
    </w:p>
    <w:p w14:paraId="733D6BCB" w14:textId="77777777" w:rsidR="00E42D8A" w:rsidRPr="003B46C4" w:rsidRDefault="00E42D8A" w:rsidP="009D2E39">
      <w:pPr>
        <w:spacing w:line="360" w:lineRule="auto"/>
        <w:rPr>
          <w:rFonts w:ascii="Times New Roman" w:hAnsi="Times New Roman" w:cs="Times New Roman"/>
        </w:rPr>
      </w:pPr>
    </w:p>
    <w:p w14:paraId="1ED95F42" w14:textId="77777777" w:rsidR="005A0380" w:rsidRDefault="00EC1832" w:rsidP="009D2E39">
      <w:pPr>
        <w:spacing w:line="360" w:lineRule="auto"/>
        <w:ind w:left="100"/>
        <w:rPr>
          <w:rFonts w:ascii="Times New Roman" w:eastAsia="Times New Roman" w:hAnsi="Times New Roman" w:cs="Times New Roman"/>
        </w:rPr>
      </w:pPr>
      <w:r w:rsidRPr="003B46C4">
        <w:rPr>
          <w:rFonts w:ascii="Times New Roman" w:eastAsia="Times New Roman" w:hAnsi="Times New Roman" w:cs="Times New Roman"/>
        </w:rPr>
        <w:t xml:space="preserve">Despite efforts made by </w:t>
      </w:r>
      <w:r w:rsidR="005A0380">
        <w:rPr>
          <w:rFonts w:ascii="Times New Roman" w:eastAsia="Times New Roman" w:hAnsi="Times New Roman" w:cs="Times New Roman"/>
        </w:rPr>
        <w:t xml:space="preserve">the Ugandan government </w:t>
      </w:r>
      <w:r w:rsidRPr="003B46C4">
        <w:rPr>
          <w:rFonts w:ascii="Times New Roman" w:eastAsia="Times New Roman" w:hAnsi="Times New Roman" w:cs="Times New Roman"/>
        </w:rPr>
        <w:t xml:space="preserve">to improve maternal and neonatal health care </w:t>
      </w:r>
      <w:r w:rsidR="005A0380">
        <w:rPr>
          <w:rFonts w:ascii="Times New Roman" w:eastAsia="Times New Roman" w:hAnsi="Times New Roman" w:cs="Times New Roman"/>
        </w:rPr>
        <w:t>service d</w:t>
      </w:r>
      <w:r w:rsidR="00686A24" w:rsidRPr="003B46C4">
        <w:rPr>
          <w:rFonts w:ascii="Times New Roman" w:eastAsia="Times New Roman" w:hAnsi="Times New Roman" w:cs="Times New Roman"/>
        </w:rPr>
        <w:t xml:space="preserve">elivery, The causes of Maternal mortality over the last decade are flagrantly </w:t>
      </w:r>
      <w:r w:rsidR="00DD350F" w:rsidRPr="003B46C4">
        <w:rPr>
          <w:rFonts w:ascii="Times New Roman" w:eastAsia="Times New Roman" w:hAnsi="Times New Roman" w:cs="Times New Roman"/>
        </w:rPr>
        <w:t xml:space="preserve">the same. </w:t>
      </w:r>
      <w:r w:rsidR="00635F96" w:rsidRPr="003B46C4">
        <w:rPr>
          <w:rFonts w:ascii="Times New Roman" w:eastAsia="Times New Roman" w:hAnsi="Times New Roman" w:cs="Times New Roman"/>
        </w:rPr>
        <w:t xml:space="preserve">Maternal </w:t>
      </w:r>
      <w:r w:rsidR="00686A24" w:rsidRPr="003B46C4">
        <w:rPr>
          <w:rFonts w:ascii="Times New Roman" w:eastAsia="Times New Roman" w:hAnsi="Times New Roman" w:cs="Times New Roman"/>
        </w:rPr>
        <w:t>Mortality in</w:t>
      </w:r>
      <w:r w:rsidR="00CC2F2C" w:rsidRPr="003B46C4">
        <w:rPr>
          <w:rFonts w:ascii="Times New Roman" w:eastAsia="Times New Roman" w:hAnsi="Times New Roman" w:cs="Times New Roman"/>
        </w:rPr>
        <w:t xml:space="preserve"> Uganda </w:t>
      </w:r>
      <w:r w:rsidR="00686A24" w:rsidRPr="003B46C4">
        <w:rPr>
          <w:rFonts w:ascii="Times New Roman" w:eastAsia="Times New Roman" w:hAnsi="Times New Roman" w:cs="Times New Roman"/>
        </w:rPr>
        <w:t xml:space="preserve">is </w:t>
      </w:r>
      <w:r w:rsidR="00CC2F2C" w:rsidRPr="003B46C4">
        <w:rPr>
          <w:rFonts w:ascii="Times New Roman" w:eastAsia="Times New Roman" w:hAnsi="Times New Roman" w:cs="Times New Roman"/>
        </w:rPr>
        <w:t xml:space="preserve">about 343 per </w:t>
      </w:r>
      <w:r w:rsidR="00686A24" w:rsidRPr="003B46C4">
        <w:rPr>
          <w:rFonts w:ascii="Times New Roman" w:eastAsia="Times New Roman" w:hAnsi="Times New Roman" w:cs="Times New Roman"/>
        </w:rPr>
        <w:t>100,000</w:t>
      </w:r>
      <w:r w:rsidR="005A0380">
        <w:rPr>
          <w:rFonts w:ascii="Times New Roman" w:eastAsia="Times New Roman" w:hAnsi="Times New Roman" w:cs="Times New Roman"/>
        </w:rPr>
        <w:t xml:space="preserve"> live births</w:t>
      </w:r>
      <w:r w:rsidR="00686A24" w:rsidRPr="003B46C4">
        <w:rPr>
          <w:rFonts w:ascii="Times New Roman" w:eastAsia="Times New Roman" w:hAnsi="Times New Roman" w:cs="Times New Roman"/>
        </w:rPr>
        <w:t>.</w:t>
      </w:r>
    </w:p>
    <w:p w14:paraId="644EC5FF" w14:textId="77777777" w:rsidR="005A0380" w:rsidRDefault="005A0380" w:rsidP="009D2E39">
      <w:pPr>
        <w:spacing w:line="360" w:lineRule="auto"/>
        <w:ind w:left="100"/>
        <w:rPr>
          <w:rFonts w:ascii="Times New Roman" w:eastAsia="Times New Roman" w:hAnsi="Times New Roman" w:cs="Times New Roman"/>
        </w:rPr>
      </w:pPr>
    </w:p>
    <w:p w14:paraId="30714F4F" w14:textId="6DB6E543" w:rsidR="00867E97" w:rsidRPr="003B46C4" w:rsidRDefault="00686A24" w:rsidP="009D2E39">
      <w:pPr>
        <w:spacing w:line="360" w:lineRule="auto"/>
        <w:ind w:left="100"/>
        <w:rPr>
          <w:rFonts w:ascii="Times New Roman" w:eastAsia="Times New Roman" w:hAnsi="Times New Roman" w:cs="Times New Roman"/>
        </w:rPr>
      </w:pPr>
      <w:r w:rsidRPr="003B46C4">
        <w:rPr>
          <w:rFonts w:ascii="Times New Roman" w:eastAsia="Times New Roman" w:hAnsi="Times New Roman" w:cs="Times New Roman"/>
        </w:rPr>
        <w:t xml:space="preserve"> Maternal Mortality is death of women during</w:t>
      </w:r>
      <w:r w:rsidR="00A03E5B" w:rsidRPr="003B46C4">
        <w:rPr>
          <w:rFonts w:ascii="Times New Roman" w:eastAsia="Times New Roman" w:hAnsi="Times New Roman" w:cs="Times New Roman"/>
        </w:rPr>
        <w:t xml:space="preserve"> pregnancy or child birth.</w:t>
      </w:r>
      <w:r w:rsidR="004D24FA" w:rsidRPr="003B46C4">
        <w:rPr>
          <w:rFonts w:ascii="Times New Roman" w:eastAsia="Times New Roman" w:hAnsi="Times New Roman" w:cs="Times New Roman"/>
        </w:rPr>
        <w:t xml:space="preserve"> </w:t>
      </w:r>
      <w:r w:rsidR="005A0380">
        <w:rPr>
          <w:rFonts w:ascii="Times New Roman" w:eastAsia="Times New Roman" w:hAnsi="Times New Roman" w:cs="Times New Roman"/>
        </w:rPr>
        <w:t>Uganda</w:t>
      </w:r>
      <w:r w:rsidR="00497A34" w:rsidRPr="003B46C4">
        <w:rPr>
          <w:rFonts w:ascii="Times New Roman" w:eastAsia="Times New Roman" w:hAnsi="Times New Roman" w:cs="Times New Roman"/>
        </w:rPr>
        <w:t xml:space="preserve"> want</w:t>
      </w:r>
      <w:r w:rsidR="00190E15" w:rsidRPr="003B46C4">
        <w:rPr>
          <w:rFonts w:ascii="Times New Roman" w:eastAsia="Times New Roman" w:hAnsi="Times New Roman" w:cs="Times New Roman"/>
        </w:rPr>
        <w:t>s</w:t>
      </w:r>
      <w:r w:rsidR="00497A34" w:rsidRPr="003B46C4">
        <w:rPr>
          <w:rFonts w:ascii="Times New Roman" w:eastAsia="Times New Roman" w:hAnsi="Times New Roman" w:cs="Times New Roman"/>
        </w:rPr>
        <w:t xml:space="preserve"> to achieve the Sustainable Development </w:t>
      </w:r>
      <w:r w:rsidR="00DD350F" w:rsidRPr="003B46C4">
        <w:rPr>
          <w:rFonts w:ascii="Times New Roman" w:eastAsia="Times New Roman" w:hAnsi="Times New Roman" w:cs="Times New Roman"/>
        </w:rPr>
        <w:t>Goals (</w:t>
      </w:r>
      <w:r w:rsidR="00497A34" w:rsidRPr="003B46C4">
        <w:rPr>
          <w:rFonts w:ascii="Times New Roman" w:eastAsia="Times New Roman" w:hAnsi="Times New Roman" w:cs="Times New Roman"/>
        </w:rPr>
        <w:t xml:space="preserve">SDGS) </w:t>
      </w:r>
      <w:r w:rsidR="00190E15" w:rsidRPr="003B46C4">
        <w:rPr>
          <w:rFonts w:ascii="Times New Roman" w:eastAsia="Times New Roman" w:hAnsi="Times New Roman" w:cs="Times New Roman"/>
        </w:rPr>
        <w:t xml:space="preserve">in particular goal 3 which is to reduce the Global maternity ratio to less than  </w:t>
      </w:r>
      <w:r w:rsidR="00497A34" w:rsidRPr="003B46C4">
        <w:rPr>
          <w:rFonts w:ascii="Times New Roman" w:eastAsia="Times New Roman" w:hAnsi="Times New Roman" w:cs="Times New Roman"/>
        </w:rPr>
        <w:t xml:space="preserve"> </w:t>
      </w:r>
      <w:r w:rsidR="00190E15" w:rsidRPr="003B46C4">
        <w:rPr>
          <w:rFonts w:ascii="Times New Roman" w:eastAsia="Times New Roman" w:hAnsi="Times New Roman" w:cs="Times New Roman"/>
        </w:rPr>
        <w:t>70 per 100,000 live births</w:t>
      </w:r>
      <w:r w:rsidR="00DD350F" w:rsidRPr="003B46C4">
        <w:rPr>
          <w:rFonts w:ascii="Times New Roman" w:eastAsia="Times New Roman" w:hAnsi="Times New Roman" w:cs="Times New Roman"/>
        </w:rPr>
        <w:t xml:space="preserve"> </w:t>
      </w:r>
      <w:r w:rsidR="005A0380">
        <w:rPr>
          <w:rFonts w:ascii="Times New Roman" w:eastAsia="Times New Roman" w:hAnsi="Times New Roman" w:cs="Times New Roman"/>
        </w:rPr>
        <w:t xml:space="preserve">and that’s the </w:t>
      </w:r>
      <w:r w:rsidR="00DD350F" w:rsidRPr="003B46C4">
        <w:rPr>
          <w:rFonts w:ascii="Times New Roman" w:eastAsia="Times New Roman" w:hAnsi="Times New Roman" w:cs="Times New Roman"/>
        </w:rPr>
        <w:t xml:space="preserve">reason it is </w:t>
      </w:r>
      <w:r w:rsidR="005A0380">
        <w:rPr>
          <w:rFonts w:ascii="Times New Roman" w:eastAsia="Times New Roman" w:hAnsi="Times New Roman" w:cs="Times New Roman"/>
        </w:rPr>
        <w:t>tooth and nail</w:t>
      </w:r>
      <w:r w:rsidR="00DD350F" w:rsidRPr="003B46C4">
        <w:rPr>
          <w:rFonts w:ascii="Times New Roman" w:eastAsia="Times New Roman" w:hAnsi="Times New Roman" w:cs="Times New Roman"/>
        </w:rPr>
        <w:t xml:space="preserve"> to reduce maternal mortality</w:t>
      </w:r>
      <w:r w:rsidR="00F72296">
        <w:rPr>
          <w:rFonts w:ascii="Times New Roman" w:eastAsia="Times New Roman" w:hAnsi="Times New Roman" w:cs="Times New Roman"/>
        </w:rPr>
        <w:t xml:space="preserve"> and this can be implemented using</w:t>
      </w:r>
      <w:r w:rsidR="00383611" w:rsidRPr="003B46C4">
        <w:rPr>
          <w:rFonts w:ascii="Times New Roman" w:eastAsia="Times New Roman" w:hAnsi="Times New Roman" w:cs="Times New Roman"/>
        </w:rPr>
        <w:t xml:space="preserve"> evidence-based </w:t>
      </w:r>
      <w:r w:rsidR="00F72296">
        <w:rPr>
          <w:rFonts w:ascii="Times New Roman" w:eastAsia="Times New Roman" w:hAnsi="Times New Roman" w:cs="Times New Roman"/>
        </w:rPr>
        <w:t xml:space="preserve">means </w:t>
      </w:r>
      <w:r w:rsidR="00383611" w:rsidRPr="003B46C4">
        <w:rPr>
          <w:rFonts w:ascii="Times New Roman" w:eastAsia="Times New Roman" w:hAnsi="Times New Roman" w:cs="Times New Roman"/>
        </w:rPr>
        <w:t xml:space="preserve">of MPDSR interventions </w:t>
      </w:r>
      <w:r w:rsidR="003907C7" w:rsidRPr="003B46C4">
        <w:rPr>
          <w:rFonts w:ascii="Times New Roman" w:eastAsia="Times New Roman" w:hAnsi="Times New Roman" w:cs="Times New Roman"/>
        </w:rPr>
        <w:t>throughout</w:t>
      </w:r>
      <w:r w:rsidR="00383611" w:rsidRPr="003B46C4">
        <w:rPr>
          <w:rFonts w:ascii="Times New Roman" w:eastAsia="Times New Roman" w:hAnsi="Times New Roman" w:cs="Times New Roman"/>
        </w:rPr>
        <w:t xml:space="preserve"> all levels of the health care system.</w:t>
      </w:r>
    </w:p>
    <w:p w14:paraId="7A9D78CE" w14:textId="77777777" w:rsidR="00383611" w:rsidRPr="003B46C4" w:rsidRDefault="00383611" w:rsidP="009D2E39">
      <w:pPr>
        <w:spacing w:line="360" w:lineRule="auto"/>
        <w:ind w:left="100"/>
        <w:rPr>
          <w:rFonts w:ascii="Times New Roman" w:eastAsia="Times New Roman" w:hAnsi="Times New Roman" w:cs="Times New Roman"/>
        </w:rPr>
      </w:pPr>
    </w:p>
    <w:p w14:paraId="06271DFC" w14:textId="15CBBA93" w:rsidR="00867E97" w:rsidRPr="003B46C4" w:rsidRDefault="00867E97" w:rsidP="009D2E39">
      <w:pPr>
        <w:spacing w:line="360" w:lineRule="auto"/>
        <w:ind w:left="100"/>
        <w:rPr>
          <w:rFonts w:ascii="Times New Roman" w:eastAsia="Times New Roman" w:hAnsi="Times New Roman" w:cs="Times New Roman"/>
        </w:rPr>
      </w:pPr>
      <w:r w:rsidRPr="003B46C4">
        <w:rPr>
          <w:rFonts w:ascii="Times New Roman" w:eastAsia="Times New Roman" w:hAnsi="Times New Roman" w:cs="Times New Roman"/>
        </w:rPr>
        <w:t xml:space="preserve">Maternal and Perinatal Death Surveillance and Response (MPDSR) is </w:t>
      </w:r>
      <w:r w:rsidR="00383611" w:rsidRPr="003B46C4">
        <w:rPr>
          <w:rFonts w:ascii="Times New Roman" w:eastAsia="Times New Roman" w:hAnsi="Times New Roman" w:cs="Times New Roman"/>
        </w:rPr>
        <w:t>defined as a</w:t>
      </w:r>
      <w:r w:rsidRPr="003B46C4">
        <w:rPr>
          <w:rFonts w:ascii="Times New Roman" w:eastAsia="Times New Roman" w:hAnsi="Times New Roman" w:cs="Times New Roman"/>
        </w:rPr>
        <w:t xml:space="preserve"> critical approach for improving quality of care for maternal and neonatal health. MPDSR is also instrumental to inform advocacy, policy, planning, service delivery and accountability towards ending preventable maternal and neonatal mortality. The practice of MPDSR facilitates targeted implementation of evidence-based interventions to address the underlying causes of maternal death. It, therefore, becomes an important strategy for attaining</w:t>
      </w:r>
      <w:r w:rsidR="00C31BB8" w:rsidRPr="003B46C4">
        <w:rPr>
          <w:rFonts w:ascii="Times New Roman" w:eastAsia="Times New Roman" w:hAnsi="Times New Roman" w:cs="Times New Roman"/>
        </w:rPr>
        <w:t xml:space="preserve"> SDGs.</w:t>
      </w:r>
    </w:p>
    <w:p w14:paraId="43C14A08" w14:textId="77777777" w:rsidR="00E5497A" w:rsidRPr="003B46C4" w:rsidRDefault="00E5497A" w:rsidP="009D2E39">
      <w:pPr>
        <w:spacing w:line="360" w:lineRule="auto"/>
        <w:ind w:left="100"/>
        <w:rPr>
          <w:rFonts w:ascii="Times New Roman" w:eastAsia="Times New Roman" w:hAnsi="Times New Roman" w:cs="Times New Roman"/>
        </w:rPr>
      </w:pPr>
    </w:p>
    <w:p w14:paraId="67A5BE66" w14:textId="2F8C143D" w:rsidR="00C31BB8" w:rsidRPr="003B46C4" w:rsidRDefault="0062021E" w:rsidP="009D2E39">
      <w:pPr>
        <w:spacing w:line="360" w:lineRule="auto"/>
        <w:ind w:left="100"/>
        <w:rPr>
          <w:rFonts w:ascii="Times New Roman" w:eastAsia="Times New Roman" w:hAnsi="Times New Roman" w:cs="Times New Roman"/>
        </w:rPr>
      </w:pPr>
      <w:r w:rsidRPr="003B46C4">
        <w:rPr>
          <w:rFonts w:ascii="Times New Roman" w:eastAsia="Times New Roman" w:hAnsi="Times New Roman" w:cs="Times New Roman"/>
        </w:rPr>
        <w:lastRenderedPageBreak/>
        <w:t xml:space="preserve">Many international </w:t>
      </w:r>
      <w:r w:rsidR="00E5497A" w:rsidRPr="003B46C4">
        <w:rPr>
          <w:rFonts w:ascii="Times New Roman" w:eastAsia="Times New Roman" w:hAnsi="Times New Roman" w:cs="Times New Roman"/>
        </w:rPr>
        <w:t>health</w:t>
      </w:r>
      <w:r w:rsidRPr="003B46C4">
        <w:rPr>
          <w:rFonts w:ascii="Times New Roman" w:eastAsia="Times New Roman" w:hAnsi="Times New Roman" w:cs="Times New Roman"/>
        </w:rPr>
        <w:t xml:space="preserve"> bodies agree that in order to </w:t>
      </w:r>
      <w:r w:rsidR="00E5497A" w:rsidRPr="003B46C4">
        <w:rPr>
          <w:rFonts w:ascii="Times New Roman" w:eastAsia="Times New Roman" w:hAnsi="Times New Roman" w:cs="Times New Roman"/>
        </w:rPr>
        <w:t>combat</w:t>
      </w:r>
      <w:r w:rsidRPr="003B46C4">
        <w:rPr>
          <w:rFonts w:ascii="Times New Roman" w:eastAsia="Times New Roman" w:hAnsi="Times New Roman" w:cs="Times New Roman"/>
        </w:rPr>
        <w:t xml:space="preserve"> maternal </w:t>
      </w:r>
      <w:r w:rsidR="00E5497A" w:rsidRPr="003B46C4">
        <w:rPr>
          <w:rFonts w:ascii="Times New Roman" w:eastAsia="Times New Roman" w:hAnsi="Times New Roman" w:cs="Times New Roman"/>
        </w:rPr>
        <w:t>mortality, data collected must be accurate to ensure preventable maternal deaths are reduced. So, there</w:t>
      </w:r>
      <w:r w:rsidR="00C31BB8" w:rsidRPr="003B46C4">
        <w:rPr>
          <w:rFonts w:ascii="Times New Roman" w:eastAsia="Times New Roman" w:hAnsi="Times New Roman" w:cs="Times New Roman"/>
        </w:rPr>
        <w:t xml:space="preserve"> has been </w:t>
      </w:r>
      <w:r w:rsidRPr="003B46C4">
        <w:rPr>
          <w:rFonts w:ascii="Times New Roman" w:eastAsia="Times New Roman" w:hAnsi="Times New Roman" w:cs="Times New Roman"/>
        </w:rPr>
        <w:t xml:space="preserve">so many </w:t>
      </w:r>
      <w:r w:rsidR="00E5497A" w:rsidRPr="003B46C4">
        <w:rPr>
          <w:rFonts w:ascii="Times New Roman" w:eastAsia="Times New Roman" w:hAnsi="Times New Roman" w:cs="Times New Roman"/>
        </w:rPr>
        <w:t>efforts</w:t>
      </w:r>
      <w:r w:rsidRPr="003B46C4">
        <w:rPr>
          <w:rFonts w:ascii="Times New Roman" w:eastAsia="Times New Roman" w:hAnsi="Times New Roman" w:cs="Times New Roman"/>
        </w:rPr>
        <w:t xml:space="preserve"> to collect and utilize maternal mortality data however, the challenge is failure to utilize this data fully to develop and implement recommendations and action points.</w:t>
      </w:r>
    </w:p>
    <w:p w14:paraId="7E453C34" w14:textId="77777777" w:rsidR="00FA64B0" w:rsidRPr="003B46C4" w:rsidRDefault="00FA64B0" w:rsidP="009D2E39">
      <w:pPr>
        <w:spacing w:line="360" w:lineRule="auto"/>
        <w:ind w:left="100"/>
        <w:rPr>
          <w:rFonts w:ascii="Times New Roman" w:eastAsia="Times New Roman" w:hAnsi="Times New Roman" w:cs="Times New Roman"/>
        </w:rPr>
      </w:pPr>
    </w:p>
    <w:p w14:paraId="288A7A8A" w14:textId="0CF3997F" w:rsidR="00635F96" w:rsidRDefault="00FA64B0" w:rsidP="009D2E39">
      <w:pPr>
        <w:spacing w:line="360" w:lineRule="auto"/>
        <w:ind w:left="100"/>
        <w:rPr>
          <w:rFonts w:ascii="Times New Roman" w:eastAsia="Times New Roman" w:hAnsi="Times New Roman" w:cs="Times New Roman"/>
        </w:rPr>
      </w:pPr>
      <w:r w:rsidRPr="003B46C4">
        <w:rPr>
          <w:rFonts w:ascii="Times New Roman" w:eastAsia="Times New Roman" w:hAnsi="Times New Roman" w:cs="Times New Roman"/>
        </w:rPr>
        <w:t>MMRPAS (Maternal Mortality Rate Prediction and Advisory System) relies on the data collected in DHIS2 system about Maternal Mortality to make prediction then derive advice to mothers recorded in our database.</w:t>
      </w:r>
    </w:p>
    <w:p w14:paraId="7854424C" w14:textId="53806168" w:rsidR="00C86FFD" w:rsidRDefault="00C86FFD" w:rsidP="009D2E39">
      <w:pPr>
        <w:spacing w:line="360" w:lineRule="auto"/>
        <w:ind w:left="100"/>
        <w:rPr>
          <w:rFonts w:ascii="Times New Roman" w:eastAsia="Times New Roman" w:hAnsi="Times New Roman" w:cs="Times New Roman"/>
        </w:rPr>
      </w:pPr>
    </w:p>
    <w:p w14:paraId="1C21D1D9" w14:textId="19B866C4" w:rsidR="00511CC1" w:rsidRPr="009D2E39" w:rsidRDefault="00511CC1" w:rsidP="00245E0A">
      <w:pPr>
        <w:pStyle w:val="Heading1"/>
        <w:rPr>
          <w:rFonts w:cs="Times New Roman"/>
          <w:sz w:val="24"/>
          <w:szCs w:val="24"/>
        </w:rPr>
      </w:pPr>
      <w:bookmarkStart w:id="50" w:name="_Toc93939697"/>
      <w:r w:rsidRPr="00277E00">
        <w:t>Overview of the document</w:t>
      </w:r>
      <w:bookmarkEnd w:id="50"/>
    </w:p>
    <w:p w14:paraId="69776134" w14:textId="77777777" w:rsidR="009D2E39" w:rsidRDefault="00511CC1" w:rsidP="009D2E39">
      <w:pPr>
        <w:pStyle w:val="ListParagraph"/>
        <w:spacing w:line="360" w:lineRule="auto"/>
        <w:ind w:left="0"/>
        <w:rPr>
          <w:rFonts w:ascii="Times New Roman" w:hAnsi="Times New Roman" w:cs="Times New Roman"/>
          <w:sz w:val="24"/>
          <w:szCs w:val="24"/>
        </w:rPr>
      </w:pPr>
      <w:r w:rsidRPr="003B46C4">
        <w:rPr>
          <w:rFonts w:ascii="Times New Roman" w:hAnsi="Times New Roman" w:cs="Times New Roman"/>
          <w:sz w:val="24"/>
          <w:szCs w:val="24"/>
        </w:rPr>
        <w:t xml:space="preserve">This document describes the implementation, testing and validation findings for the </w:t>
      </w:r>
      <w:r w:rsidR="00DA0899" w:rsidRPr="003B46C4">
        <w:rPr>
          <w:rFonts w:ascii="Times New Roman" w:hAnsi="Times New Roman" w:cs="Times New Roman"/>
          <w:sz w:val="24"/>
          <w:szCs w:val="24"/>
        </w:rPr>
        <w:t xml:space="preserve">MMRPA </w:t>
      </w:r>
      <w:r w:rsidRPr="003B46C4">
        <w:rPr>
          <w:rFonts w:ascii="Times New Roman" w:hAnsi="Times New Roman" w:cs="Times New Roman"/>
          <w:sz w:val="24"/>
          <w:szCs w:val="24"/>
        </w:rPr>
        <w:t>system. It is divided into the following sections</w:t>
      </w:r>
      <w:r w:rsidR="009D2E39">
        <w:rPr>
          <w:rFonts w:ascii="Times New Roman" w:hAnsi="Times New Roman" w:cs="Times New Roman"/>
          <w:sz w:val="24"/>
          <w:szCs w:val="24"/>
        </w:rPr>
        <w:t>;</w:t>
      </w:r>
    </w:p>
    <w:p w14:paraId="2FE38006" w14:textId="3EEA9CB3" w:rsidR="00511CC1" w:rsidRDefault="00511CC1" w:rsidP="009D2E39">
      <w:pPr>
        <w:pStyle w:val="ListParagraph"/>
        <w:spacing w:line="360" w:lineRule="auto"/>
        <w:ind w:left="0"/>
        <w:rPr>
          <w:rFonts w:ascii="Times New Roman" w:hAnsi="Times New Roman" w:cs="Times New Roman"/>
          <w:sz w:val="24"/>
          <w:szCs w:val="24"/>
        </w:rPr>
      </w:pPr>
      <w:r w:rsidRPr="003B46C4">
        <w:rPr>
          <w:rFonts w:ascii="Times New Roman" w:hAnsi="Times New Roman" w:cs="Times New Roman"/>
          <w:sz w:val="24"/>
          <w:szCs w:val="24"/>
        </w:rPr>
        <w:t xml:space="preserve">Section </w:t>
      </w:r>
      <w:r w:rsidR="00245E0A">
        <w:rPr>
          <w:rFonts w:ascii="Times New Roman" w:hAnsi="Times New Roman" w:cs="Times New Roman"/>
          <w:sz w:val="24"/>
          <w:szCs w:val="24"/>
        </w:rPr>
        <w:t>4</w:t>
      </w:r>
      <w:r w:rsidRPr="003B46C4">
        <w:rPr>
          <w:rFonts w:ascii="Times New Roman" w:hAnsi="Times New Roman" w:cs="Times New Roman"/>
          <w:sz w:val="24"/>
          <w:szCs w:val="24"/>
        </w:rPr>
        <w:t>: This section gives an overview of the document</w:t>
      </w:r>
    </w:p>
    <w:p w14:paraId="2469B462" w14:textId="138DA688" w:rsidR="009D2E39" w:rsidRDefault="009D2E39" w:rsidP="00EF784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Section </w:t>
      </w:r>
      <w:r w:rsidR="00245E0A">
        <w:rPr>
          <w:rFonts w:ascii="Times New Roman" w:hAnsi="Times New Roman" w:cs="Times New Roman"/>
          <w:sz w:val="24"/>
          <w:szCs w:val="24"/>
        </w:rPr>
        <w:t>5:</w:t>
      </w:r>
      <w:r>
        <w:rPr>
          <w:rFonts w:ascii="Times New Roman" w:hAnsi="Times New Roman" w:cs="Times New Roman"/>
          <w:sz w:val="24"/>
          <w:szCs w:val="24"/>
        </w:rPr>
        <w:t xml:space="preserve"> Give information about system specifications</w:t>
      </w:r>
    </w:p>
    <w:p w14:paraId="2C5898D1" w14:textId="26F8E963" w:rsidR="00245E0A" w:rsidRDefault="00245E0A" w:rsidP="00EF784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Section 6:  This is about system Inputs</w:t>
      </w:r>
    </w:p>
    <w:p w14:paraId="45B33D79" w14:textId="097B8A4F" w:rsidR="00511CC1" w:rsidRDefault="00245E0A" w:rsidP="00EF784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Section 7: This is about system Outputs</w:t>
      </w:r>
    </w:p>
    <w:p w14:paraId="6375BAA2" w14:textId="3533762B" w:rsidR="003520A0" w:rsidRDefault="003520A0" w:rsidP="00EF784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Section 8: This shows Functionality of the system.</w:t>
      </w:r>
    </w:p>
    <w:p w14:paraId="12492651" w14:textId="0D1C49C1" w:rsidR="003520A0" w:rsidRPr="003B46C4" w:rsidRDefault="003520A0" w:rsidP="00EF784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Section 9: Design Outputs</w:t>
      </w:r>
    </w:p>
    <w:p w14:paraId="084A15E4" w14:textId="2EF76A74" w:rsidR="00511CC1" w:rsidRPr="003B46C4" w:rsidRDefault="00511CC1" w:rsidP="00EF7843">
      <w:pPr>
        <w:pStyle w:val="Heading1"/>
        <w:spacing w:line="360" w:lineRule="auto"/>
      </w:pPr>
      <w:bookmarkStart w:id="51" w:name="_Toc93939698"/>
      <w:r w:rsidRPr="003B46C4">
        <w:t>System Specifications</w:t>
      </w:r>
      <w:bookmarkEnd w:id="51"/>
    </w:p>
    <w:p w14:paraId="1D367185" w14:textId="64BBA9F9" w:rsidR="00511CC1" w:rsidRPr="003B46C4" w:rsidRDefault="00511CC1" w:rsidP="00EF7843">
      <w:pPr>
        <w:pStyle w:val="BodyText"/>
        <w:spacing w:line="360" w:lineRule="auto"/>
        <w:rPr>
          <w:rFonts w:ascii="Times New Roman" w:hAnsi="Times New Roman" w:cs="Times New Roman"/>
          <w:iCs/>
        </w:rPr>
      </w:pPr>
      <w:r w:rsidRPr="003B46C4">
        <w:rPr>
          <w:rFonts w:ascii="Times New Roman" w:hAnsi="Times New Roman" w:cs="Times New Roman"/>
          <w:iCs/>
        </w:rPr>
        <w:t>The section describes and specifies the system completely and is the basis for the validation process.</w:t>
      </w:r>
    </w:p>
    <w:p w14:paraId="4CADBCCE" w14:textId="16EF9E2B" w:rsidR="00511CC1" w:rsidRPr="00245E0A" w:rsidRDefault="00511CC1" w:rsidP="00EF7843">
      <w:pPr>
        <w:pStyle w:val="Heading2"/>
        <w:spacing w:line="360" w:lineRule="auto"/>
      </w:pPr>
      <w:bookmarkStart w:id="52" w:name="_Toc93939699"/>
      <w:r w:rsidRPr="00245E0A">
        <w:lastRenderedPageBreak/>
        <w:t>Version of requirements and Version Control</w:t>
      </w:r>
      <w:bookmarkEnd w:id="52"/>
    </w:p>
    <w:p w14:paraId="0193A088" w14:textId="77777777" w:rsidR="00F06F3E" w:rsidRPr="003B46C4" w:rsidRDefault="00F06F3E" w:rsidP="00EF7843">
      <w:pPr>
        <w:spacing w:line="360" w:lineRule="auto"/>
        <w:rPr>
          <w:rFonts w:ascii="Times New Roman" w:hAnsi="Times New Roman" w:cs="Times New Roman"/>
        </w:rPr>
      </w:pPr>
    </w:p>
    <w:p w14:paraId="4D93C284" w14:textId="6332B18B" w:rsidR="00F11E9E" w:rsidRDefault="00F11E9E" w:rsidP="00EF7843">
      <w:pPr>
        <w:suppressAutoHyphens w:val="0"/>
        <w:spacing w:line="360" w:lineRule="auto"/>
        <w:ind w:left="100"/>
        <w:rPr>
          <w:rFonts w:ascii="Times New Roman" w:eastAsia="Times New Roman" w:hAnsi="Times New Roman" w:cs="Times New Roman"/>
          <w:kern w:val="0"/>
          <w:lang w:eastAsia="en-UG" w:bidi="ar-SA"/>
        </w:rPr>
      </w:pPr>
      <w:r w:rsidRPr="003B46C4">
        <w:rPr>
          <w:rFonts w:ascii="Times New Roman" w:eastAsia="Times New Roman" w:hAnsi="Times New Roman" w:cs="Times New Roman"/>
          <w:kern w:val="0"/>
          <w:lang w:val="en-UG" w:eastAsia="en-UG" w:bidi="ar-SA"/>
        </w:rPr>
        <w:t xml:space="preserve">Version 1.1 of the requirements specification was derived from Version 1.0(initial version) by </w:t>
      </w:r>
      <w:r w:rsidR="00B3018F" w:rsidRPr="003B46C4">
        <w:rPr>
          <w:rFonts w:ascii="Times New Roman" w:eastAsia="Times New Roman" w:hAnsi="Times New Roman" w:cs="Times New Roman"/>
          <w:kern w:val="0"/>
          <w:lang w:eastAsia="en-UG" w:bidi="ar-SA"/>
        </w:rPr>
        <w:t>an advisory module to the system</w:t>
      </w:r>
      <w:r w:rsidRPr="003B46C4">
        <w:rPr>
          <w:rFonts w:ascii="Times New Roman" w:eastAsia="Times New Roman" w:hAnsi="Times New Roman" w:cs="Times New Roman"/>
          <w:kern w:val="0"/>
          <w:lang w:val="en-UG" w:eastAsia="en-UG" w:bidi="ar-SA"/>
        </w:rPr>
        <w:t xml:space="preserve">. This change was made </w:t>
      </w:r>
      <w:r w:rsidR="00B3018F" w:rsidRPr="003B46C4">
        <w:rPr>
          <w:rFonts w:ascii="Times New Roman" w:eastAsia="Times New Roman" w:hAnsi="Times New Roman" w:cs="Times New Roman"/>
          <w:kern w:val="0"/>
          <w:lang w:val="en-UG" w:eastAsia="en-UG" w:bidi="ar-SA"/>
        </w:rPr>
        <w:t>because</w:t>
      </w:r>
      <w:r w:rsidR="00B3018F" w:rsidRPr="003B46C4">
        <w:rPr>
          <w:rFonts w:ascii="Times New Roman" w:eastAsia="Times New Roman" w:hAnsi="Times New Roman" w:cs="Times New Roman"/>
          <w:kern w:val="0"/>
          <w:lang w:eastAsia="en-UG" w:bidi="ar-SA"/>
        </w:rPr>
        <w:t xml:space="preserve">e it was relevant for our system to not only predict but also advise those seeking information about maternal </w:t>
      </w:r>
      <w:r w:rsidR="00D566F9" w:rsidRPr="003B46C4">
        <w:rPr>
          <w:rFonts w:ascii="Times New Roman" w:eastAsia="Times New Roman" w:hAnsi="Times New Roman" w:cs="Times New Roman"/>
          <w:kern w:val="0"/>
          <w:lang w:eastAsia="en-UG" w:bidi="ar-SA"/>
        </w:rPr>
        <w:t>health. This</w:t>
      </w:r>
      <w:r w:rsidR="00B3018F" w:rsidRPr="003B46C4">
        <w:rPr>
          <w:rFonts w:ascii="Times New Roman" w:eastAsia="Times New Roman" w:hAnsi="Times New Roman" w:cs="Times New Roman"/>
          <w:kern w:val="0"/>
          <w:lang w:eastAsia="en-UG" w:bidi="ar-SA"/>
        </w:rPr>
        <w:t xml:space="preserve"> was added to version 1.1 of the MMRPA system.</w:t>
      </w:r>
    </w:p>
    <w:p w14:paraId="2AD21BB5" w14:textId="77777777" w:rsidR="00EF7843" w:rsidRPr="003B46C4" w:rsidRDefault="00EF7843" w:rsidP="00EF7843">
      <w:pPr>
        <w:suppressAutoHyphens w:val="0"/>
        <w:spacing w:line="360" w:lineRule="auto"/>
        <w:ind w:left="100"/>
        <w:rPr>
          <w:rFonts w:ascii="Times New Roman" w:eastAsia="Times New Roman" w:hAnsi="Times New Roman" w:cs="Times New Roman"/>
          <w:kern w:val="0"/>
          <w:lang w:val="en-UG" w:eastAsia="en-UG" w:bidi="ar-SA"/>
        </w:rPr>
      </w:pPr>
    </w:p>
    <w:p w14:paraId="39D1016E" w14:textId="481C8AF8" w:rsidR="00511CC1" w:rsidRPr="003B46C4" w:rsidRDefault="00F11E9E" w:rsidP="00EF7843">
      <w:pPr>
        <w:suppressAutoHyphens w:val="0"/>
        <w:spacing w:line="360" w:lineRule="auto"/>
        <w:ind w:left="100"/>
        <w:rPr>
          <w:rFonts w:ascii="Times New Roman" w:eastAsia="Times New Roman" w:hAnsi="Times New Roman" w:cs="Times New Roman"/>
          <w:kern w:val="0"/>
          <w:lang w:val="en-UG" w:eastAsia="en-UG" w:bidi="ar-SA"/>
        </w:rPr>
      </w:pPr>
      <w:r w:rsidRPr="003B46C4">
        <w:rPr>
          <w:rFonts w:ascii="Times New Roman" w:eastAsia="Times New Roman" w:hAnsi="Times New Roman" w:cs="Times New Roman"/>
          <w:kern w:val="0"/>
          <w:lang w:val="en-UG" w:eastAsia="en-UG" w:bidi="ar-SA"/>
        </w:rPr>
        <w:t>We used GIT as our version control tool and git tags were used to distinguish between one version and another.</w:t>
      </w:r>
    </w:p>
    <w:p w14:paraId="0A0C1D3F" w14:textId="77777777" w:rsidR="006466B9" w:rsidRPr="003B46C4" w:rsidRDefault="006466B9" w:rsidP="00EF7843">
      <w:pPr>
        <w:suppressAutoHyphens w:val="0"/>
        <w:spacing w:line="360" w:lineRule="auto"/>
        <w:ind w:left="100"/>
        <w:rPr>
          <w:rFonts w:ascii="Times New Roman" w:hAnsi="Times New Roman" w:cs="Times New Roman"/>
          <w:bCs/>
          <w:i/>
        </w:rPr>
      </w:pPr>
    </w:p>
    <w:p w14:paraId="77AF853B" w14:textId="0D59B348" w:rsidR="00F06F3E" w:rsidRDefault="00511CC1" w:rsidP="00EF7843">
      <w:pPr>
        <w:pStyle w:val="Heading2"/>
        <w:spacing w:line="360" w:lineRule="auto"/>
      </w:pPr>
      <w:bookmarkStart w:id="53" w:name="_Toc93939700"/>
      <w:r w:rsidRPr="003B46C4">
        <w:t>Input</w:t>
      </w:r>
      <w:r w:rsidR="00C86FFD">
        <w:t>s</w:t>
      </w:r>
      <w:bookmarkEnd w:id="53"/>
    </w:p>
    <w:p w14:paraId="6BC7C31A" w14:textId="7CE0E099" w:rsidR="008E5F26" w:rsidRPr="003B46C4" w:rsidRDefault="008E5F26" w:rsidP="00EF7843">
      <w:pPr>
        <w:pStyle w:val="BodyText"/>
        <w:spacing w:after="60" w:line="360" w:lineRule="auto"/>
        <w:rPr>
          <w:rFonts w:ascii="Times New Roman" w:hAnsi="Times New Roman" w:cs="Times New Roman"/>
          <w:bCs/>
          <w:iCs/>
        </w:rPr>
      </w:pPr>
      <w:r w:rsidRPr="003B46C4">
        <w:rPr>
          <w:rFonts w:ascii="Times New Roman" w:hAnsi="Times New Roman" w:cs="Times New Roman"/>
          <w:bCs/>
          <w:iCs/>
        </w:rPr>
        <w:t xml:space="preserve">All inputs the </w:t>
      </w:r>
      <w:r w:rsidR="00FC2D0B" w:rsidRPr="003B46C4">
        <w:rPr>
          <w:rFonts w:ascii="Times New Roman" w:hAnsi="Times New Roman" w:cs="Times New Roman"/>
          <w:bCs/>
          <w:iCs/>
        </w:rPr>
        <w:t xml:space="preserve">MMRPA </w:t>
      </w:r>
      <w:r w:rsidR="00733845" w:rsidRPr="003B46C4">
        <w:rPr>
          <w:rFonts w:ascii="Times New Roman" w:hAnsi="Times New Roman" w:cs="Times New Roman"/>
          <w:bCs/>
          <w:iCs/>
        </w:rPr>
        <w:t>system are past values of the pes concatenated with other driving time series values and timestamp embeddings. If past deaths per region will be used to utilize them to condition the prediction too.</w:t>
      </w:r>
    </w:p>
    <w:p w14:paraId="6C6A75D3" w14:textId="2A539525" w:rsidR="003B106F" w:rsidRPr="003B46C4" w:rsidRDefault="00511CC1" w:rsidP="00EF7843">
      <w:pPr>
        <w:pStyle w:val="BodyText"/>
        <w:spacing w:after="60" w:line="360" w:lineRule="auto"/>
        <w:rPr>
          <w:rFonts w:ascii="Times New Roman" w:hAnsi="Times New Roman" w:cs="Times New Roman"/>
          <w:b/>
          <w:iCs/>
        </w:rPr>
      </w:pPr>
      <w:r w:rsidRPr="003B46C4">
        <w:rPr>
          <w:rFonts w:ascii="Times New Roman" w:hAnsi="Times New Roman" w:cs="Times New Roman"/>
          <w:b/>
          <w:iCs/>
        </w:rPr>
        <w:t xml:space="preserve">Input 1: The </w:t>
      </w:r>
      <w:r w:rsidR="00733845" w:rsidRPr="003B46C4">
        <w:rPr>
          <w:rFonts w:ascii="Times New Roman" w:hAnsi="Times New Roman" w:cs="Times New Roman"/>
          <w:b/>
          <w:iCs/>
        </w:rPr>
        <w:t>materna</w:t>
      </w:r>
      <w:r w:rsidR="003B106F" w:rsidRPr="003B46C4">
        <w:rPr>
          <w:rFonts w:ascii="Times New Roman" w:hAnsi="Times New Roman" w:cs="Times New Roman"/>
          <w:b/>
          <w:iCs/>
        </w:rPr>
        <w:t>l mortality data</w:t>
      </w:r>
    </w:p>
    <w:p w14:paraId="637003ED" w14:textId="2E2F708A" w:rsidR="00EF7843" w:rsidRPr="003B46C4" w:rsidRDefault="006466B9" w:rsidP="00EF7843">
      <w:pPr>
        <w:pStyle w:val="BodyText"/>
        <w:spacing w:after="60" w:line="360" w:lineRule="auto"/>
        <w:rPr>
          <w:rFonts w:ascii="Times New Roman" w:hAnsi="Times New Roman" w:cs="Times New Roman"/>
          <w:bCs/>
          <w:iCs/>
        </w:rPr>
      </w:pPr>
      <w:r w:rsidRPr="003B46C4">
        <w:rPr>
          <w:rFonts w:ascii="Times New Roman" w:hAnsi="Times New Roman" w:cs="Times New Roman"/>
          <w:bCs/>
          <w:iCs/>
        </w:rPr>
        <w:t>This data is downloaded from DHIS2 System, a ministry of health system</w:t>
      </w:r>
      <w:r w:rsidR="00EF7843">
        <w:rPr>
          <w:rFonts w:ascii="Times New Roman" w:hAnsi="Times New Roman" w:cs="Times New Roman"/>
          <w:bCs/>
          <w:iCs/>
        </w:rPr>
        <w:t>.</w:t>
      </w:r>
    </w:p>
    <w:p w14:paraId="1994AD2D" w14:textId="77777777" w:rsidR="003B106F" w:rsidRPr="003B46C4" w:rsidRDefault="003B106F" w:rsidP="00EF7843">
      <w:pPr>
        <w:suppressAutoHyphens w:val="0"/>
        <w:spacing w:line="360" w:lineRule="auto"/>
        <w:ind w:left="100"/>
        <w:rPr>
          <w:rFonts w:ascii="Times New Roman" w:eastAsia="Times New Roman" w:hAnsi="Times New Roman" w:cs="Times New Roman"/>
          <w:b/>
          <w:kern w:val="0"/>
          <w:lang w:val="en-UG" w:eastAsia="en-UG" w:bidi="ar-SA"/>
        </w:rPr>
      </w:pPr>
      <w:r w:rsidRPr="003B46C4">
        <w:rPr>
          <w:rFonts w:ascii="Times New Roman" w:eastAsia="Times New Roman" w:hAnsi="Times New Roman" w:cs="Times New Roman"/>
          <w:b/>
          <w:kern w:val="0"/>
          <w:lang w:val="en-UG" w:eastAsia="en-UG" w:bidi="ar-SA"/>
        </w:rPr>
        <w:t>Input 2: Time Range for data visualization</w:t>
      </w:r>
    </w:p>
    <w:p w14:paraId="3FFE97C2" w14:textId="572CF476" w:rsidR="003B106F" w:rsidRPr="003B46C4" w:rsidRDefault="003B106F" w:rsidP="00EF7843">
      <w:pPr>
        <w:suppressAutoHyphens w:val="0"/>
        <w:spacing w:line="360" w:lineRule="auto"/>
        <w:ind w:left="100" w:right="20"/>
        <w:rPr>
          <w:rFonts w:ascii="Times New Roman" w:eastAsia="Times New Roman" w:hAnsi="Times New Roman" w:cs="Times New Roman"/>
          <w:kern w:val="0"/>
          <w:lang w:val="en-UG" w:eastAsia="en-UG" w:bidi="ar-SA"/>
        </w:rPr>
      </w:pPr>
      <w:r w:rsidRPr="003B46C4">
        <w:rPr>
          <w:rFonts w:ascii="Times New Roman" w:eastAsia="Times New Roman" w:hAnsi="Times New Roman" w:cs="Times New Roman"/>
          <w:kern w:val="0"/>
          <w:lang w:val="en-UG" w:eastAsia="en-UG" w:bidi="ar-SA"/>
        </w:rPr>
        <w:t>This is an input to the visualization feature which specifies the graphs to be displayed based on the date range input.</w:t>
      </w:r>
    </w:p>
    <w:p w14:paraId="7EB9FCC2" w14:textId="0D3F9A64" w:rsidR="003B106F" w:rsidRPr="003B46C4" w:rsidRDefault="003B106F" w:rsidP="00EF7843">
      <w:pPr>
        <w:suppressAutoHyphens w:val="0"/>
        <w:spacing w:line="360" w:lineRule="auto"/>
        <w:ind w:left="100"/>
        <w:rPr>
          <w:rFonts w:ascii="Times New Roman" w:eastAsia="Times New Roman" w:hAnsi="Times New Roman" w:cs="Times New Roman"/>
          <w:kern w:val="0"/>
          <w:lang w:val="en-UG" w:eastAsia="en-UG" w:bidi="ar-SA"/>
        </w:rPr>
      </w:pPr>
      <w:r w:rsidRPr="003B46C4">
        <w:rPr>
          <w:rFonts w:ascii="Times New Roman" w:eastAsia="Times New Roman" w:hAnsi="Times New Roman" w:cs="Times New Roman"/>
          <w:b/>
          <w:kern w:val="0"/>
          <w:lang w:val="en-UG" w:eastAsia="en-UG" w:bidi="ar-SA"/>
        </w:rPr>
        <w:t>Input 3: Message</w:t>
      </w:r>
    </w:p>
    <w:p w14:paraId="57AD51D2" w14:textId="26833E68" w:rsidR="003B106F" w:rsidRDefault="003B106F" w:rsidP="00EF7843">
      <w:pPr>
        <w:suppressAutoHyphens w:val="0"/>
        <w:spacing w:line="360" w:lineRule="auto"/>
        <w:ind w:left="100"/>
        <w:rPr>
          <w:rFonts w:ascii="Times New Roman" w:eastAsia="Times New Roman" w:hAnsi="Times New Roman" w:cs="Times New Roman"/>
          <w:kern w:val="0"/>
          <w:lang w:eastAsia="en-UG" w:bidi="ar-SA"/>
        </w:rPr>
      </w:pPr>
      <w:r w:rsidRPr="003B46C4">
        <w:rPr>
          <w:rFonts w:ascii="Times New Roman" w:eastAsia="Times New Roman" w:hAnsi="Times New Roman" w:cs="Times New Roman"/>
          <w:kern w:val="0"/>
          <w:lang w:val="en-UG" w:eastAsia="en-UG" w:bidi="ar-SA"/>
        </w:rPr>
        <w:t xml:space="preserve">This is an input to the notification feature. it describes the content of the message that will be sent to the </w:t>
      </w:r>
      <w:r w:rsidRPr="003B46C4">
        <w:rPr>
          <w:rFonts w:ascii="Times New Roman" w:eastAsia="Times New Roman" w:hAnsi="Times New Roman" w:cs="Times New Roman"/>
          <w:kern w:val="0"/>
          <w:lang w:eastAsia="en-UG" w:bidi="ar-SA"/>
        </w:rPr>
        <w:t>the mother seeking advice.</w:t>
      </w:r>
    </w:p>
    <w:p w14:paraId="13FDEBE2" w14:textId="1FB33F67" w:rsidR="00EF7843" w:rsidRDefault="00EF7843" w:rsidP="00EF7843">
      <w:pPr>
        <w:suppressAutoHyphens w:val="0"/>
        <w:spacing w:line="360" w:lineRule="auto"/>
        <w:ind w:left="100"/>
        <w:rPr>
          <w:rFonts w:ascii="Times New Roman" w:eastAsia="Times New Roman" w:hAnsi="Times New Roman" w:cs="Times New Roman"/>
          <w:b/>
          <w:kern w:val="0"/>
          <w:lang w:val="en-UG" w:eastAsia="en-UG" w:bidi="ar-SA"/>
        </w:rPr>
      </w:pPr>
    </w:p>
    <w:p w14:paraId="3A941375" w14:textId="77777777" w:rsidR="00EF7843" w:rsidRPr="003B46C4" w:rsidRDefault="00EF7843" w:rsidP="00EF7843">
      <w:pPr>
        <w:suppressAutoHyphens w:val="0"/>
        <w:spacing w:line="360" w:lineRule="auto"/>
        <w:ind w:left="100"/>
        <w:rPr>
          <w:rFonts w:ascii="Times New Roman" w:eastAsia="Times New Roman" w:hAnsi="Times New Roman" w:cs="Times New Roman"/>
          <w:b/>
          <w:kern w:val="0"/>
          <w:lang w:val="en-UG" w:eastAsia="en-UG" w:bidi="ar-SA"/>
        </w:rPr>
      </w:pPr>
    </w:p>
    <w:p w14:paraId="39428CE8" w14:textId="2F28D0E3" w:rsidR="003B106F" w:rsidRPr="003B46C4" w:rsidRDefault="003B106F" w:rsidP="00EF7843">
      <w:pPr>
        <w:suppressAutoHyphens w:val="0"/>
        <w:spacing w:line="360" w:lineRule="auto"/>
        <w:ind w:left="100"/>
        <w:rPr>
          <w:rFonts w:ascii="Times New Roman" w:eastAsia="Times New Roman" w:hAnsi="Times New Roman" w:cs="Times New Roman"/>
          <w:kern w:val="0"/>
          <w:sz w:val="20"/>
          <w:szCs w:val="20"/>
          <w:lang w:val="en-UG" w:eastAsia="en-UG" w:bidi="ar-SA"/>
        </w:rPr>
      </w:pPr>
      <w:r w:rsidRPr="003B46C4">
        <w:rPr>
          <w:rFonts w:ascii="Times New Roman" w:eastAsia="Times New Roman" w:hAnsi="Times New Roman" w:cs="Times New Roman"/>
          <w:b/>
          <w:kern w:val="0"/>
          <w:szCs w:val="20"/>
          <w:lang w:val="en-UG" w:eastAsia="en-UG" w:bidi="ar-SA"/>
        </w:rPr>
        <w:t>Input 4: Date of Reminder</w:t>
      </w:r>
    </w:p>
    <w:p w14:paraId="127D4799" w14:textId="5DBB3C74" w:rsidR="00CF06CA" w:rsidRDefault="003B106F" w:rsidP="00245E0A">
      <w:pPr>
        <w:suppressAutoHyphens w:val="0"/>
        <w:spacing w:line="360" w:lineRule="auto"/>
        <w:ind w:left="100" w:right="2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This is an input to the notification feature which sets the date of sending a notification to the </w:t>
      </w:r>
      <w:r w:rsidRPr="003B46C4">
        <w:rPr>
          <w:rFonts w:ascii="Times New Roman" w:eastAsia="Times New Roman" w:hAnsi="Times New Roman" w:cs="Times New Roman"/>
          <w:kern w:val="0"/>
          <w:szCs w:val="20"/>
          <w:lang w:eastAsia="en-UG" w:bidi="ar-SA"/>
        </w:rPr>
        <w:t xml:space="preserve">mother </w:t>
      </w:r>
      <w:r w:rsidRPr="003B46C4">
        <w:rPr>
          <w:rFonts w:ascii="Times New Roman" w:eastAsia="Times New Roman" w:hAnsi="Times New Roman" w:cs="Times New Roman"/>
          <w:kern w:val="0"/>
          <w:szCs w:val="20"/>
          <w:lang w:val="en-UG" w:eastAsia="en-UG" w:bidi="ar-SA"/>
        </w:rPr>
        <w:t xml:space="preserve">entailing the next </w:t>
      </w:r>
      <w:r w:rsidRPr="003B46C4">
        <w:rPr>
          <w:rFonts w:ascii="Times New Roman" w:eastAsia="Times New Roman" w:hAnsi="Times New Roman" w:cs="Times New Roman"/>
          <w:kern w:val="0"/>
          <w:szCs w:val="20"/>
          <w:lang w:eastAsia="en-UG" w:bidi="ar-SA"/>
        </w:rPr>
        <w:t>antennal care</w:t>
      </w:r>
      <w:r w:rsidRPr="003B46C4">
        <w:rPr>
          <w:rFonts w:ascii="Times New Roman" w:eastAsia="Times New Roman" w:hAnsi="Times New Roman" w:cs="Times New Roman"/>
          <w:kern w:val="0"/>
          <w:szCs w:val="20"/>
          <w:lang w:val="en-UG" w:eastAsia="en-UG" w:bidi="ar-SA"/>
        </w:rPr>
        <w:t xml:space="preserve"> date. The date set, must be from the present date and onwards.</w:t>
      </w:r>
    </w:p>
    <w:p w14:paraId="3B553121" w14:textId="77777777" w:rsidR="00CF06CA" w:rsidRPr="003B46C4" w:rsidRDefault="00CF06CA" w:rsidP="00245E0A">
      <w:pPr>
        <w:suppressAutoHyphens w:val="0"/>
        <w:spacing w:line="360" w:lineRule="auto"/>
        <w:ind w:left="100" w:right="20"/>
        <w:rPr>
          <w:rFonts w:ascii="Times New Roman" w:eastAsia="Times New Roman" w:hAnsi="Times New Roman" w:cs="Times New Roman"/>
          <w:kern w:val="0"/>
          <w:szCs w:val="20"/>
          <w:lang w:val="en-UG" w:eastAsia="en-UG" w:bidi="ar-SA"/>
        </w:rPr>
      </w:pPr>
    </w:p>
    <w:p w14:paraId="26BBEAB4" w14:textId="77777777" w:rsidR="00E57BFC" w:rsidRPr="003B46C4" w:rsidRDefault="006466B9" w:rsidP="00CF06CA">
      <w:pPr>
        <w:suppressAutoHyphens w:val="0"/>
        <w:spacing w:line="360" w:lineRule="auto"/>
        <w:ind w:left="100" w:right="20"/>
        <w:rPr>
          <w:rFonts w:ascii="Times New Roman" w:eastAsia="Times New Roman" w:hAnsi="Times New Roman" w:cs="Times New Roman"/>
          <w:b/>
          <w:bCs/>
          <w:kern w:val="0"/>
          <w:szCs w:val="20"/>
          <w:lang w:eastAsia="en-UG" w:bidi="ar-SA"/>
        </w:rPr>
      </w:pPr>
      <w:r w:rsidRPr="003B46C4">
        <w:rPr>
          <w:rFonts w:ascii="Times New Roman" w:eastAsia="Times New Roman" w:hAnsi="Times New Roman" w:cs="Times New Roman"/>
          <w:b/>
          <w:bCs/>
          <w:kern w:val="0"/>
          <w:szCs w:val="20"/>
          <w:lang w:eastAsia="en-UG" w:bidi="ar-SA"/>
        </w:rPr>
        <w:t>Input 5: Advisory data</w:t>
      </w:r>
    </w:p>
    <w:p w14:paraId="4CAA7B08" w14:textId="1FE4CD34" w:rsidR="003B106F" w:rsidRPr="003B46C4" w:rsidRDefault="00E57BFC" w:rsidP="00CF06CA">
      <w:pPr>
        <w:suppressAutoHyphens w:val="0"/>
        <w:spacing w:line="360" w:lineRule="auto"/>
        <w:ind w:left="100" w:right="20"/>
        <w:rPr>
          <w:rFonts w:ascii="Times New Roman" w:hAnsi="Times New Roman" w:cs="Times New Roman"/>
          <w:color w:val="292929"/>
          <w:spacing w:val="-1"/>
        </w:rPr>
      </w:pPr>
      <w:r w:rsidRPr="003B46C4">
        <w:rPr>
          <w:rFonts w:ascii="Times New Roman" w:hAnsi="Times New Roman" w:cs="Times New Roman"/>
          <w:color w:val="292929"/>
          <w:spacing w:val="-1"/>
        </w:rPr>
        <w:t xml:space="preserve">Consequently, </w:t>
      </w:r>
      <w:r w:rsidR="00BB2B1A" w:rsidRPr="003B46C4">
        <w:rPr>
          <w:rFonts w:ascii="Times New Roman" w:hAnsi="Times New Roman" w:cs="Times New Roman"/>
          <w:color w:val="292929"/>
          <w:spacing w:val="-1"/>
        </w:rPr>
        <w:t xml:space="preserve">providing advice to different users </w:t>
      </w:r>
      <w:r w:rsidRPr="003B46C4">
        <w:rPr>
          <w:rFonts w:ascii="Times New Roman" w:hAnsi="Times New Roman" w:cs="Times New Roman"/>
          <w:color w:val="292929"/>
          <w:spacing w:val="-1"/>
        </w:rPr>
        <w:t xml:space="preserve">involves the system calling to a machine learning model which will then identify the </w:t>
      </w:r>
      <w:r w:rsidR="00BB2B1A" w:rsidRPr="003B46C4">
        <w:rPr>
          <w:rFonts w:ascii="Times New Roman" w:hAnsi="Times New Roman" w:cs="Times New Roman"/>
          <w:color w:val="292929"/>
          <w:spacing w:val="-1"/>
        </w:rPr>
        <w:t>data related to what the user requires.</w:t>
      </w:r>
      <w:r w:rsidRPr="003B46C4">
        <w:rPr>
          <w:rFonts w:ascii="Times New Roman" w:hAnsi="Times New Roman" w:cs="Times New Roman"/>
          <w:color w:val="292929"/>
          <w:spacing w:val="-1"/>
        </w:rPr>
        <w:t xml:space="preserve"> The result is then sent to the </w:t>
      </w:r>
      <w:r w:rsidR="00BB2B1A" w:rsidRPr="003B46C4">
        <w:rPr>
          <w:rFonts w:ascii="Times New Roman" w:hAnsi="Times New Roman" w:cs="Times New Roman"/>
          <w:color w:val="292929"/>
          <w:spacing w:val="-1"/>
        </w:rPr>
        <w:t>display the advice to the user.</w:t>
      </w:r>
    </w:p>
    <w:p w14:paraId="27A10C59" w14:textId="77777777" w:rsidR="002E5960" w:rsidRPr="003B46C4" w:rsidRDefault="002E5960" w:rsidP="00CF06CA">
      <w:pPr>
        <w:suppressAutoHyphens w:val="0"/>
        <w:spacing w:line="360" w:lineRule="auto"/>
        <w:ind w:left="100" w:right="20"/>
        <w:rPr>
          <w:rFonts w:ascii="Times New Roman" w:hAnsi="Times New Roman" w:cs="Times New Roman"/>
          <w:bCs/>
          <w:iCs/>
        </w:rPr>
      </w:pPr>
    </w:p>
    <w:p w14:paraId="3E3C92D9" w14:textId="20AD397B" w:rsidR="00511CC1" w:rsidRPr="00EF7843" w:rsidRDefault="00511CC1" w:rsidP="00EF7843">
      <w:pPr>
        <w:pStyle w:val="Heading2"/>
      </w:pPr>
      <w:bookmarkStart w:id="54" w:name="_Toc93939701"/>
      <w:r w:rsidRPr="00EF7843">
        <w:t>Output</w:t>
      </w:r>
      <w:r w:rsidR="00CF06CA" w:rsidRPr="00EF7843">
        <w:t>s</w:t>
      </w:r>
      <w:bookmarkEnd w:id="54"/>
    </w:p>
    <w:p w14:paraId="3082E566" w14:textId="77777777" w:rsidR="00CF06CA" w:rsidRPr="00CF06CA" w:rsidRDefault="00CF06CA" w:rsidP="00CF06CA">
      <w:pPr>
        <w:spacing w:line="360" w:lineRule="auto"/>
      </w:pPr>
    </w:p>
    <w:p w14:paraId="7B525E59" w14:textId="68637E9B" w:rsidR="002E5960" w:rsidRPr="003B46C4" w:rsidRDefault="002E5960" w:rsidP="00CF06CA">
      <w:pPr>
        <w:pStyle w:val="BodyText"/>
        <w:spacing w:after="60" w:line="360" w:lineRule="auto"/>
        <w:rPr>
          <w:rFonts w:ascii="Times New Roman" w:hAnsi="Times New Roman" w:cs="Times New Roman"/>
          <w:bCs/>
          <w:lang w:val="en-UG"/>
        </w:rPr>
      </w:pPr>
      <w:r w:rsidRPr="003B46C4">
        <w:rPr>
          <w:rFonts w:ascii="Times New Roman" w:hAnsi="Times New Roman" w:cs="Times New Roman"/>
          <w:b/>
          <w:bCs/>
          <w:lang w:val="en-UG"/>
        </w:rPr>
        <w:t>Output1: Prediction results</w:t>
      </w:r>
    </w:p>
    <w:p w14:paraId="1DE22FA0" w14:textId="5729BC83" w:rsidR="002E5960" w:rsidRPr="003B46C4" w:rsidRDefault="002E5960" w:rsidP="00CF06CA">
      <w:pPr>
        <w:pStyle w:val="BodyText"/>
        <w:spacing w:after="60" w:line="360" w:lineRule="auto"/>
        <w:rPr>
          <w:rFonts w:ascii="Times New Roman" w:hAnsi="Times New Roman" w:cs="Times New Roman"/>
          <w:bCs/>
        </w:rPr>
      </w:pPr>
      <w:r w:rsidRPr="003B46C4">
        <w:rPr>
          <w:rFonts w:ascii="Times New Roman" w:hAnsi="Times New Roman" w:cs="Times New Roman"/>
          <w:bCs/>
          <w:lang w:val="en-UG"/>
        </w:rPr>
        <w:t xml:space="preserve">This is an output of the prediction feature. It is generated by the predictions subsystem and sent to the </w:t>
      </w:r>
      <w:r w:rsidRPr="003B46C4">
        <w:rPr>
          <w:rFonts w:ascii="Times New Roman" w:hAnsi="Times New Roman" w:cs="Times New Roman"/>
          <w:bCs/>
        </w:rPr>
        <w:t>MMRPAS</w:t>
      </w:r>
      <w:r w:rsidRPr="003B46C4">
        <w:rPr>
          <w:rFonts w:ascii="Times New Roman" w:hAnsi="Times New Roman" w:cs="Times New Roman"/>
          <w:bCs/>
          <w:lang w:val="en-UG"/>
        </w:rPr>
        <w:t xml:space="preserve"> by the help of an API. Prediction results include </w:t>
      </w:r>
      <w:r w:rsidRPr="003B46C4">
        <w:rPr>
          <w:rFonts w:ascii="Times New Roman" w:hAnsi="Times New Roman" w:cs="Times New Roman"/>
          <w:bCs/>
        </w:rPr>
        <w:t>Maternal mortality rates and prediction is expressed as numbers.</w:t>
      </w:r>
    </w:p>
    <w:p w14:paraId="7731C9F9" w14:textId="77777777" w:rsidR="002E5960" w:rsidRPr="003B46C4" w:rsidRDefault="002E5960" w:rsidP="00CF06CA">
      <w:pPr>
        <w:pStyle w:val="BodyText"/>
        <w:spacing w:after="60" w:line="360" w:lineRule="auto"/>
        <w:rPr>
          <w:rFonts w:ascii="Times New Roman" w:hAnsi="Times New Roman" w:cs="Times New Roman"/>
          <w:bCs/>
          <w:lang w:val="en-UG"/>
        </w:rPr>
      </w:pPr>
    </w:p>
    <w:p w14:paraId="6EF2B428" w14:textId="4C1E543C" w:rsidR="002E5960" w:rsidRPr="003B46C4" w:rsidRDefault="002E5960" w:rsidP="00CF06CA">
      <w:pPr>
        <w:pStyle w:val="BodyText"/>
        <w:spacing w:after="60" w:line="360" w:lineRule="auto"/>
        <w:rPr>
          <w:rFonts w:ascii="Times New Roman" w:hAnsi="Times New Roman" w:cs="Times New Roman"/>
          <w:bCs/>
          <w:lang w:val="en-UG"/>
        </w:rPr>
      </w:pPr>
      <w:r w:rsidRPr="003B46C4">
        <w:rPr>
          <w:rFonts w:ascii="Times New Roman" w:hAnsi="Times New Roman" w:cs="Times New Roman"/>
          <w:b/>
          <w:bCs/>
          <w:lang w:val="en-UG"/>
        </w:rPr>
        <w:t>Output2: Graphs</w:t>
      </w:r>
    </w:p>
    <w:p w14:paraId="574299FB" w14:textId="72300492" w:rsidR="002E5960" w:rsidRPr="003B46C4" w:rsidRDefault="002E5960" w:rsidP="00CF06CA">
      <w:pPr>
        <w:pStyle w:val="BodyText"/>
        <w:spacing w:after="60" w:line="360" w:lineRule="auto"/>
        <w:rPr>
          <w:rFonts w:ascii="Times New Roman" w:hAnsi="Times New Roman" w:cs="Times New Roman"/>
          <w:bCs/>
          <w:lang w:val="en-UG"/>
        </w:rPr>
      </w:pPr>
      <w:r w:rsidRPr="003B46C4">
        <w:rPr>
          <w:rFonts w:ascii="Times New Roman" w:hAnsi="Times New Roman" w:cs="Times New Roman"/>
          <w:bCs/>
          <w:lang w:val="en-UG"/>
        </w:rPr>
        <w:t xml:space="preserve">This is an output of the visualization feature, and it consists of the Bar graphs and Pie </w:t>
      </w:r>
      <w:r w:rsidR="009F4AA4" w:rsidRPr="003B46C4">
        <w:rPr>
          <w:rFonts w:ascii="Times New Roman" w:hAnsi="Times New Roman" w:cs="Times New Roman"/>
          <w:bCs/>
          <w:lang w:val="en-UG"/>
        </w:rPr>
        <w:t xml:space="preserve">charts </w:t>
      </w:r>
      <w:r w:rsidR="009F4AA4" w:rsidRPr="003B46C4">
        <w:rPr>
          <w:rFonts w:ascii="Times New Roman" w:hAnsi="Times New Roman" w:cs="Times New Roman"/>
          <w:bCs/>
        </w:rPr>
        <w:t xml:space="preserve">and other graphs </w:t>
      </w:r>
      <w:r w:rsidRPr="003B46C4">
        <w:rPr>
          <w:rFonts w:ascii="Times New Roman" w:hAnsi="Times New Roman" w:cs="Times New Roman"/>
          <w:bCs/>
          <w:lang w:val="en-UG"/>
        </w:rPr>
        <w:t xml:space="preserve">that show the </w:t>
      </w:r>
      <w:r w:rsidR="009F4AA4" w:rsidRPr="003B46C4">
        <w:rPr>
          <w:rFonts w:ascii="Times New Roman" w:hAnsi="Times New Roman" w:cs="Times New Roman"/>
          <w:bCs/>
        </w:rPr>
        <w:t>maternal mortality</w:t>
      </w:r>
      <w:r w:rsidRPr="003B46C4">
        <w:rPr>
          <w:rFonts w:ascii="Times New Roman" w:hAnsi="Times New Roman" w:cs="Times New Roman"/>
          <w:bCs/>
          <w:lang w:val="en-UG"/>
        </w:rPr>
        <w:t xml:space="preserve"> in a given region based on the time range set.</w:t>
      </w:r>
    </w:p>
    <w:p w14:paraId="372C42F6" w14:textId="77777777" w:rsidR="009F4AA4" w:rsidRPr="003B46C4" w:rsidRDefault="009F4AA4" w:rsidP="00CF06CA">
      <w:pPr>
        <w:pStyle w:val="BodyText"/>
        <w:spacing w:after="60" w:line="360" w:lineRule="auto"/>
        <w:rPr>
          <w:rFonts w:ascii="Times New Roman" w:hAnsi="Times New Roman" w:cs="Times New Roman"/>
          <w:bCs/>
          <w:lang w:val="en-UG"/>
        </w:rPr>
      </w:pPr>
    </w:p>
    <w:p w14:paraId="50B083D0" w14:textId="19C8ABA5" w:rsidR="002E5960" w:rsidRPr="003B46C4" w:rsidRDefault="002E5960" w:rsidP="00CF06CA">
      <w:pPr>
        <w:pStyle w:val="BodyText"/>
        <w:spacing w:after="60" w:line="360" w:lineRule="auto"/>
        <w:rPr>
          <w:rFonts w:ascii="Times New Roman" w:hAnsi="Times New Roman" w:cs="Times New Roman"/>
          <w:bCs/>
          <w:lang w:val="en-UG"/>
        </w:rPr>
      </w:pPr>
      <w:r w:rsidRPr="003B46C4">
        <w:rPr>
          <w:rFonts w:ascii="Times New Roman" w:hAnsi="Times New Roman" w:cs="Times New Roman"/>
          <w:b/>
          <w:bCs/>
          <w:lang w:val="en-UG"/>
        </w:rPr>
        <w:t>Output 3: Reminder</w:t>
      </w:r>
    </w:p>
    <w:p w14:paraId="6EFD00DC" w14:textId="2A660384" w:rsidR="002E5960" w:rsidRDefault="002E5960" w:rsidP="00CF06CA">
      <w:pPr>
        <w:pStyle w:val="BodyText"/>
        <w:spacing w:after="60" w:line="360" w:lineRule="auto"/>
        <w:rPr>
          <w:rFonts w:ascii="Times New Roman" w:hAnsi="Times New Roman" w:cs="Times New Roman"/>
          <w:bCs/>
          <w:lang w:val="en-UG"/>
        </w:rPr>
      </w:pPr>
      <w:r w:rsidRPr="003B46C4">
        <w:rPr>
          <w:rFonts w:ascii="Times New Roman" w:hAnsi="Times New Roman" w:cs="Times New Roman"/>
          <w:bCs/>
          <w:lang w:val="en-UG"/>
        </w:rPr>
        <w:t xml:space="preserve">This is an output of the notification feature that notifies </w:t>
      </w:r>
      <w:r w:rsidR="009F4AA4" w:rsidRPr="003B46C4">
        <w:rPr>
          <w:rFonts w:ascii="Times New Roman" w:hAnsi="Times New Roman" w:cs="Times New Roman"/>
          <w:bCs/>
        </w:rPr>
        <w:t>mothers</w:t>
      </w:r>
      <w:r w:rsidRPr="003B46C4">
        <w:rPr>
          <w:rFonts w:ascii="Times New Roman" w:hAnsi="Times New Roman" w:cs="Times New Roman"/>
          <w:bCs/>
          <w:lang w:val="en-UG"/>
        </w:rPr>
        <w:t xml:space="preserve"> about their next </w:t>
      </w:r>
      <w:r w:rsidR="009F4AA4" w:rsidRPr="003B46C4">
        <w:rPr>
          <w:rFonts w:ascii="Times New Roman" w:hAnsi="Times New Roman" w:cs="Times New Roman"/>
          <w:bCs/>
        </w:rPr>
        <w:t>Antenatal care</w:t>
      </w:r>
      <w:r w:rsidR="001A174C">
        <w:rPr>
          <w:rFonts w:ascii="Times New Roman" w:hAnsi="Times New Roman" w:cs="Times New Roman"/>
          <w:bCs/>
        </w:rPr>
        <w:t>.</w:t>
      </w:r>
      <w:r w:rsidRPr="003B46C4">
        <w:rPr>
          <w:rFonts w:ascii="Times New Roman" w:hAnsi="Times New Roman" w:cs="Times New Roman"/>
          <w:bCs/>
          <w:lang w:val="en-UG"/>
        </w:rPr>
        <w:t xml:space="preserve"> This is sent periodically based on the set date in the database and their content is dynamically set by the doctor.</w:t>
      </w:r>
    </w:p>
    <w:p w14:paraId="26A1A743" w14:textId="77777777" w:rsidR="001A174C" w:rsidRPr="003B46C4" w:rsidRDefault="001A174C" w:rsidP="00CF06CA">
      <w:pPr>
        <w:pStyle w:val="BodyText"/>
        <w:spacing w:after="60" w:line="360" w:lineRule="auto"/>
        <w:rPr>
          <w:rFonts w:ascii="Times New Roman" w:hAnsi="Times New Roman" w:cs="Times New Roman"/>
          <w:bCs/>
          <w:lang w:val="en-UG"/>
        </w:rPr>
      </w:pPr>
    </w:p>
    <w:p w14:paraId="5973A1C8" w14:textId="38C85B43" w:rsidR="00511CC1" w:rsidRPr="003B46C4" w:rsidRDefault="00511CC1" w:rsidP="001A174C">
      <w:pPr>
        <w:pStyle w:val="Heading2"/>
      </w:pPr>
      <w:bookmarkStart w:id="55" w:name="_Toc93939702"/>
      <w:r w:rsidRPr="003B46C4">
        <w:t>Functionality</w:t>
      </w:r>
      <w:bookmarkEnd w:id="55"/>
    </w:p>
    <w:p w14:paraId="4FD6129F" w14:textId="77777777" w:rsidR="00F06F3E" w:rsidRPr="003B46C4" w:rsidRDefault="00F06F3E" w:rsidP="00CF06CA">
      <w:pPr>
        <w:spacing w:line="360" w:lineRule="auto"/>
        <w:rPr>
          <w:rFonts w:ascii="Times New Roman" w:hAnsi="Times New Roman" w:cs="Times New Roman"/>
        </w:rPr>
      </w:pPr>
    </w:p>
    <w:p w14:paraId="21CA6386" w14:textId="421D4857" w:rsidR="00C84A18" w:rsidRPr="003B46C4" w:rsidRDefault="00C84A18" w:rsidP="00CF06CA">
      <w:pPr>
        <w:suppressAutoHyphens w:val="0"/>
        <w:spacing w:line="360" w:lineRule="auto"/>
        <w:ind w:left="100"/>
        <w:rPr>
          <w:rFonts w:ascii="Times New Roman" w:eastAsia="Times New Roman" w:hAnsi="Times New Roman" w:cs="Times New Roman"/>
          <w:kern w:val="0"/>
          <w:szCs w:val="20"/>
          <w:lang w:eastAsia="en-UG" w:bidi="ar-SA"/>
        </w:rPr>
      </w:pPr>
      <w:r w:rsidRPr="003B46C4">
        <w:rPr>
          <w:rFonts w:ascii="Times New Roman" w:eastAsia="Times New Roman" w:hAnsi="Times New Roman" w:cs="Times New Roman"/>
          <w:b/>
          <w:kern w:val="0"/>
          <w:szCs w:val="20"/>
          <w:lang w:val="en-UG" w:eastAsia="en-UG" w:bidi="ar-SA"/>
        </w:rPr>
        <w:t>R001</w:t>
      </w:r>
      <w:r w:rsidRPr="003B46C4">
        <w:rPr>
          <w:rFonts w:ascii="Times New Roman" w:eastAsia="Times New Roman" w:hAnsi="Times New Roman" w:cs="Times New Roman"/>
          <w:kern w:val="0"/>
          <w:szCs w:val="20"/>
          <w:lang w:val="en-UG" w:eastAsia="en-UG" w:bidi="ar-SA"/>
        </w:rPr>
        <w:t xml:space="preserve"> </w:t>
      </w:r>
      <w:r w:rsidRPr="003B46C4">
        <w:rPr>
          <w:rFonts w:ascii="Times New Roman" w:eastAsia="Times New Roman" w:hAnsi="Times New Roman" w:cs="Times New Roman"/>
          <w:kern w:val="0"/>
          <w:szCs w:val="20"/>
          <w:lang w:eastAsia="en-UG" w:bidi="ar-SA"/>
        </w:rPr>
        <w:t xml:space="preserve">MMRPA </w:t>
      </w:r>
      <w:r w:rsidRPr="003B46C4">
        <w:rPr>
          <w:rFonts w:ascii="Times New Roman" w:eastAsia="Times New Roman" w:hAnsi="Times New Roman" w:cs="Times New Roman"/>
          <w:kern w:val="0"/>
          <w:szCs w:val="20"/>
          <w:lang w:val="en-UG" w:eastAsia="en-UG" w:bidi="ar-SA"/>
        </w:rPr>
        <w:t>system shall allow</w:t>
      </w:r>
      <w:r w:rsidRPr="003B46C4">
        <w:rPr>
          <w:rFonts w:ascii="Times New Roman" w:eastAsia="Times New Roman" w:hAnsi="Times New Roman" w:cs="Times New Roman"/>
          <w:kern w:val="0"/>
          <w:szCs w:val="20"/>
          <w:lang w:eastAsia="en-UG" w:bidi="ar-SA"/>
        </w:rPr>
        <w:t xml:space="preserve"> health officials </w:t>
      </w:r>
      <w:r w:rsidRPr="003B46C4">
        <w:rPr>
          <w:rFonts w:ascii="Times New Roman" w:eastAsia="Times New Roman" w:hAnsi="Times New Roman" w:cs="Times New Roman"/>
          <w:kern w:val="0"/>
          <w:szCs w:val="20"/>
          <w:lang w:val="en-UG" w:eastAsia="en-UG" w:bidi="ar-SA"/>
        </w:rPr>
        <w:t xml:space="preserve">to predict </w:t>
      </w:r>
      <w:r w:rsidRPr="003B46C4">
        <w:rPr>
          <w:rFonts w:ascii="Times New Roman" w:eastAsia="Times New Roman" w:hAnsi="Times New Roman" w:cs="Times New Roman"/>
          <w:kern w:val="0"/>
          <w:szCs w:val="20"/>
          <w:lang w:eastAsia="en-UG" w:bidi="ar-SA"/>
        </w:rPr>
        <w:t>maternal mortality.</w:t>
      </w:r>
    </w:p>
    <w:p w14:paraId="6C58C6F2" w14:textId="77777777" w:rsidR="00C84A18" w:rsidRPr="003B46C4" w:rsidRDefault="00C84A18" w:rsidP="00CF06CA">
      <w:pPr>
        <w:suppressAutoHyphens w:val="0"/>
        <w:spacing w:line="360" w:lineRule="auto"/>
        <w:rPr>
          <w:rFonts w:ascii="Times New Roman" w:eastAsia="Times New Roman" w:hAnsi="Times New Roman" w:cs="Times New Roman"/>
          <w:kern w:val="0"/>
          <w:sz w:val="20"/>
          <w:szCs w:val="20"/>
          <w:lang w:val="en-UG" w:eastAsia="en-UG" w:bidi="ar-SA"/>
        </w:rPr>
      </w:pPr>
    </w:p>
    <w:p w14:paraId="24D525C1" w14:textId="50DE6796" w:rsidR="00C84A18" w:rsidRPr="003B46C4" w:rsidRDefault="00C84A18" w:rsidP="00CF06CA">
      <w:pPr>
        <w:suppressAutoHyphens w:val="0"/>
        <w:spacing w:line="360" w:lineRule="auto"/>
        <w:ind w:left="100" w:right="2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The </w:t>
      </w:r>
      <w:r w:rsidRPr="003B46C4">
        <w:rPr>
          <w:rFonts w:ascii="Times New Roman" w:eastAsia="Times New Roman" w:hAnsi="Times New Roman" w:cs="Times New Roman"/>
          <w:kern w:val="0"/>
          <w:szCs w:val="20"/>
          <w:lang w:eastAsia="en-UG" w:bidi="ar-SA"/>
        </w:rPr>
        <w:t xml:space="preserve">user shall input a data range </w:t>
      </w:r>
      <w:r w:rsidRPr="003B46C4">
        <w:rPr>
          <w:rFonts w:ascii="Times New Roman" w:eastAsia="Times New Roman" w:hAnsi="Times New Roman" w:cs="Times New Roman"/>
          <w:kern w:val="0"/>
          <w:szCs w:val="20"/>
          <w:lang w:val="en-UG" w:eastAsia="en-UG" w:bidi="ar-SA"/>
        </w:rPr>
        <w:t xml:space="preserve">which will be sent to the prediction subsystem by the API. The prediction results will be sent back to the </w:t>
      </w:r>
      <w:r w:rsidRPr="003B46C4">
        <w:rPr>
          <w:rFonts w:ascii="Times New Roman" w:eastAsia="Times New Roman" w:hAnsi="Times New Roman" w:cs="Times New Roman"/>
          <w:kern w:val="0"/>
          <w:szCs w:val="20"/>
          <w:lang w:eastAsia="en-UG" w:bidi="ar-SA"/>
        </w:rPr>
        <w:t>MMRPA</w:t>
      </w:r>
      <w:r w:rsidRPr="003B46C4">
        <w:rPr>
          <w:rFonts w:ascii="Times New Roman" w:eastAsia="Times New Roman" w:hAnsi="Times New Roman" w:cs="Times New Roman"/>
          <w:kern w:val="0"/>
          <w:szCs w:val="20"/>
          <w:lang w:val="en-UG" w:eastAsia="en-UG" w:bidi="ar-SA"/>
        </w:rPr>
        <w:t xml:space="preserve"> subsystem. The </w:t>
      </w:r>
      <w:r w:rsidRPr="003B46C4">
        <w:rPr>
          <w:rFonts w:ascii="Times New Roman" w:eastAsia="Times New Roman" w:hAnsi="Times New Roman" w:cs="Times New Roman"/>
          <w:kern w:val="0"/>
          <w:szCs w:val="20"/>
          <w:lang w:eastAsia="en-UG" w:bidi="ar-SA"/>
        </w:rPr>
        <w:t xml:space="preserve">user </w:t>
      </w:r>
      <w:r w:rsidRPr="003B46C4">
        <w:rPr>
          <w:rFonts w:ascii="Times New Roman" w:eastAsia="Times New Roman" w:hAnsi="Times New Roman" w:cs="Times New Roman"/>
          <w:kern w:val="0"/>
          <w:szCs w:val="20"/>
          <w:lang w:val="en-UG" w:eastAsia="en-UG" w:bidi="ar-SA"/>
        </w:rPr>
        <w:t>shall be able to view the prediction results and then save them into the database.</w:t>
      </w:r>
    </w:p>
    <w:p w14:paraId="20163010" w14:textId="77777777" w:rsidR="00C84A18" w:rsidRPr="003B46C4" w:rsidRDefault="00C84A18" w:rsidP="00CF06CA">
      <w:pPr>
        <w:suppressAutoHyphens w:val="0"/>
        <w:spacing w:line="360" w:lineRule="auto"/>
        <w:rPr>
          <w:rFonts w:ascii="Times New Roman" w:eastAsia="Times New Roman" w:hAnsi="Times New Roman" w:cs="Times New Roman"/>
          <w:kern w:val="0"/>
          <w:sz w:val="20"/>
          <w:szCs w:val="20"/>
          <w:lang w:val="en-UG" w:eastAsia="en-UG" w:bidi="ar-SA"/>
        </w:rPr>
      </w:pPr>
    </w:p>
    <w:p w14:paraId="0E3E8C37" w14:textId="150FA5C8" w:rsidR="00C84A18" w:rsidRPr="003B46C4" w:rsidRDefault="00C84A18" w:rsidP="001A174C">
      <w:pPr>
        <w:suppressAutoHyphens w:val="0"/>
        <w:spacing w:line="360" w:lineRule="auto"/>
        <w:ind w:left="100" w:right="2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b/>
          <w:kern w:val="0"/>
          <w:szCs w:val="20"/>
          <w:lang w:val="en-UG" w:eastAsia="en-UG" w:bidi="ar-SA"/>
        </w:rPr>
        <w:t>R002</w:t>
      </w:r>
      <w:r w:rsidRPr="003B46C4">
        <w:rPr>
          <w:rFonts w:ascii="Times New Roman" w:eastAsia="Times New Roman" w:hAnsi="Times New Roman" w:cs="Times New Roman"/>
          <w:kern w:val="0"/>
          <w:szCs w:val="20"/>
          <w:lang w:val="en-UG" w:eastAsia="en-UG" w:bidi="ar-SA"/>
        </w:rPr>
        <w:t xml:space="preserve"> </w:t>
      </w:r>
      <w:r w:rsidRPr="003B46C4">
        <w:rPr>
          <w:rFonts w:ascii="Times New Roman" w:eastAsia="Times New Roman" w:hAnsi="Times New Roman" w:cs="Times New Roman"/>
          <w:kern w:val="0"/>
          <w:szCs w:val="20"/>
          <w:lang w:eastAsia="en-UG" w:bidi="ar-SA"/>
        </w:rPr>
        <w:t>MMRPA</w:t>
      </w:r>
      <w:r w:rsidRPr="003B46C4">
        <w:rPr>
          <w:rFonts w:ascii="Times New Roman" w:eastAsia="Times New Roman" w:hAnsi="Times New Roman" w:cs="Times New Roman"/>
          <w:kern w:val="0"/>
          <w:szCs w:val="20"/>
          <w:lang w:val="en-UG" w:eastAsia="en-UG" w:bidi="ar-SA"/>
        </w:rPr>
        <w:t xml:space="preserve"> system shall provide graphical analysis of </w:t>
      </w:r>
      <w:r w:rsidRPr="003B46C4">
        <w:rPr>
          <w:rFonts w:ascii="Times New Roman" w:eastAsia="Times New Roman" w:hAnsi="Times New Roman" w:cs="Times New Roman"/>
          <w:kern w:val="0"/>
          <w:szCs w:val="20"/>
          <w:lang w:eastAsia="en-UG" w:bidi="ar-SA"/>
        </w:rPr>
        <w:t xml:space="preserve">the prevalence of </w:t>
      </w:r>
      <w:r w:rsidR="00B21E16" w:rsidRPr="003B46C4">
        <w:rPr>
          <w:rFonts w:ascii="Times New Roman" w:eastAsia="Times New Roman" w:hAnsi="Times New Roman" w:cs="Times New Roman"/>
          <w:kern w:val="0"/>
          <w:szCs w:val="20"/>
          <w:lang w:eastAsia="en-UG" w:bidi="ar-SA"/>
        </w:rPr>
        <w:t>maternal mortality in different regions.</w:t>
      </w:r>
    </w:p>
    <w:p w14:paraId="1095C884" w14:textId="77777777" w:rsidR="00C84A18" w:rsidRPr="003B46C4" w:rsidRDefault="00C84A18" w:rsidP="001A174C">
      <w:pPr>
        <w:suppressAutoHyphens w:val="0"/>
        <w:spacing w:line="360" w:lineRule="auto"/>
        <w:rPr>
          <w:rFonts w:ascii="Times New Roman" w:eastAsia="Times New Roman" w:hAnsi="Times New Roman" w:cs="Times New Roman"/>
          <w:kern w:val="0"/>
          <w:sz w:val="20"/>
          <w:szCs w:val="20"/>
          <w:lang w:val="en-UG" w:eastAsia="en-UG" w:bidi="ar-SA"/>
        </w:rPr>
      </w:pPr>
    </w:p>
    <w:p w14:paraId="5D3A1BB6" w14:textId="10442B98" w:rsidR="00C84A18" w:rsidRPr="003B46C4" w:rsidRDefault="00C84A18" w:rsidP="001A174C">
      <w:pPr>
        <w:suppressAutoHyphens w:val="0"/>
        <w:spacing w:line="360" w:lineRule="auto"/>
        <w:ind w:left="100" w:right="20"/>
        <w:rPr>
          <w:rFonts w:ascii="Times New Roman" w:eastAsia="Times New Roman" w:hAnsi="Times New Roman" w:cs="Times New Roman"/>
          <w:kern w:val="0"/>
          <w:szCs w:val="20"/>
          <w:lang w:eastAsia="en-UG" w:bidi="ar-SA"/>
        </w:rPr>
      </w:pPr>
      <w:r w:rsidRPr="003B46C4">
        <w:rPr>
          <w:rFonts w:ascii="Times New Roman" w:eastAsia="Times New Roman" w:hAnsi="Times New Roman" w:cs="Times New Roman"/>
          <w:kern w:val="0"/>
          <w:szCs w:val="20"/>
          <w:lang w:val="en-UG" w:eastAsia="en-UG" w:bidi="ar-SA"/>
        </w:rPr>
        <w:t xml:space="preserve">The </w:t>
      </w:r>
      <w:r w:rsidR="00B21E16" w:rsidRPr="003B46C4">
        <w:rPr>
          <w:rFonts w:ascii="Times New Roman" w:eastAsia="Times New Roman" w:hAnsi="Times New Roman" w:cs="Times New Roman"/>
          <w:kern w:val="0"/>
          <w:szCs w:val="20"/>
          <w:lang w:eastAsia="en-UG" w:bidi="ar-SA"/>
        </w:rPr>
        <w:t>user</w:t>
      </w:r>
      <w:r w:rsidRPr="003B46C4">
        <w:rPr>
          <w:rFonts w:ascii="Times New Roman" w:eastAsia="Times New Roman" w:hAnsi="Times New Roman" w:cs="Times New Roman"/>
          <w:kern w:val="0"/>
          <w:szCs w:val="20"/>
          <w:lang w:val="en-UG" w:eastAsia="en-UG" w:bidi="ar-SA"/>
        </w:rPr>
        <w:t xml:space="preserve"> shall input the time range to view the rate </w:t>
      </w:r>
      <w:r w:rsidR="00B21E16" w:rsidRPr="003B46C4">
        <w:rPr>
          <w:rFonts w:ascii="Times New Roman" w:eastAsia="Times New Roman" w:hAnsi="Times New Roman" w:cs="Times New Roman"/>
          <w:kern w:val="0"/>
          <w:szCs w:val="20"/>
          <w:lang w:eastAsia="en-UG" w:bidi="ar-SA"/>
        </w:rPr>
        <w:t xml:space="preserve">maternal mortality </w:t>
      </w:r>
      <w:r w:rsidRPr="003B46C4">
        <w:rPr>
          <w:rFonts w:ascii="Times New Roman" w:eastAsia="Times New Roman" w:hAnsi="Times New Roman" w:cs="Times New Roman"/>
          <w:kern w:val="0"/>
          <w:szCs w:val="20"/>
          <w:lang w:val="en-UG" w:eastAsia="en-UG" w:bidi="ar-SA"/>
        </w:rPr>
        <w:t>within the set time range and this data will be displayed in graphical form using Bar Charts and Pie Charts</w:t>
      </w:r>
      <w:r w:rsidR="00B21E16" w:rsidRPr="003B46C4">
        <w:rPr>
          <w:rFonts w:ascii="Times New Roman" w:eastAsia="Times New Roman" w:hAnsi="Times New Roman" w:cs="Times New Roman"/>
          <w:kern w:val="0"/>
          <w:szCs w:val="20"/>
          <w:lang w:eastAsia="en-UG" w:bidi="ar-SA"/>
        </w:rPr>
        <w:t xml:space="preserve"> and other graphs.</w:t>
      </w:r>
    </w:p>
    <w:p w14:paraId="1945F1F5" w14:textId="77777777" w:rsidR="00C84A18" w:rsidRPr="003B46C4" w:rsidRDefault="00C84A18" w:rsidP="001A174C">
      <w:pPr>
        <w:suppressAutoHyphens w:val="0"/>
        <w:spacing w:line="360" w:lineRule="auto"/>
        <w:rPr>
          <w:rFonts w:ascii="Times New Roman" w:eastAsia="Times New Roman" w:hAnsi="Times New Roman" w:cs="Times New Roman"/>
          <w:kern w:val="0"/>
          <w:sz w:val="20"/>
          <w:szCs w:val="20"/>
          <w:lang w:val="en-UG" w:eastAsia="en-UG" w:bidi="ar-SA"/>
        </w:rPr>
      </w:pPr>
    </w:p>
    <w:p w14:paraId="2B5FF981" w14:textId="38D8A859" w:rsidR="00C84A18" w:rsidRDefault="00C84A18" w:rsidP="001A174C">
      <w:pPr>
        <w:suppressAutoHyphens w:val="0"/>
        <w:spacing w:line="360" w:lineRule="auto"/>
        <w:ind w:left="100"/>
        <w:rPr>
          <w:rFonts w:ascii="Times New Roman" w:eastAsia="Times New Roman" w:hAnsi="Times New Roman" w:cs="Times New Roman"/>
          <w:kern w:val="0"/>
          <w:szCs w:val="20"/>
          <w:lang w:eastAsia="en-UG" w:bidi="ar-SA"/>
        </w:rPr>
      </w:pPr>
      <w:r w:rsidRPr="003B46C4">
        <w:rPr>
          <w:rFonts w:ascii="Times New Roman" w:eastAsia="Times New Roman" w:hAnsi="Times New Roman" w:cs="Times New Roman"/>
          <w:b/>
          <w:kern w:val="0"/>
          <w:szCs w:val="20"/>
          <w:lang w:val="en-UG" w:eastAsia="en-UG" w:bidi="ar-SA"/>
        </w:rPr>
        <w:t>R003</w:t>
      </w:r>
      <w:r w:rsidRPr="003B46C4">
        <w:rPr>
          <w:rFonts w:ascii="Times New Roman" w:eastAsia="Times New Roman" w:hAnsi="Times New Roman" w:cs="Times New Roman"/>
          <w:kern w:val="0"/>
          <w:szCs w:val="20"/>
          <w:lang w:val="en-UG" w:eastAsia="en-UG" w:bidi="ar-SA"/>
        </w:rPr>
        <w:t xml:space="preserve"> </w:t>
      </w:r>
      <w:r w:rsidR="00B21E16" w:rsidRPr="003B46C4">
        <w:rPr>
          <w:rFonts w:ascii="Times New Roman" w:eastAsia="Times New Roman" w:hAnsi="Times New Roman" w:cs="Times New Roman"/>
          <w:kern w:val="0"/>
          <w:szCs w:val="20"/>
          <w:lang w:val="en-UG" w:eastAsia="en-UG" w:bidi="ar-SA"/>
        </w:rPr>
        <w:t>MMRPA</w:t>
      </w:r>
      <w:r w:rsidRPr="003B46C4">
        <w:rPr>
          <w:rFonts w:ascii="Times New Roman" w:eastAsia="Times New Roman" w:hAnsi="Times New Roman" w:cs="Times New Roman"/>
          <w:kern w:val="0"/>
          <w:szCs w:val="20"/>
          <w:lang w:val="en-UG" w:eastAsia="en-UG" w:bidi="ar-SA"/>
        </w:rPr>
        <w:t xml:space="preserve"> system shall notify</w:t>
      </w:r>
      <w:r w:rsidR="00B21E16" w:rsidRPr="003B46C4">
        <w:rPr>
          <w:rFonts w:ascii="Times New Roman" w:eastAsia="Times New Roman" w:hAnsi="Times New Roman" w:cs="Times New Roman"/>
          <w:kern w:val="0"/>
          <w:szCs w:val="20"/>
          <w:lang w:eastAsia="en-UG" w:bidi="ar-SA"/>
        </w:rPr>
        <w:t xml:space="preserve"> mothers registered about the next antennal care visit.</w:t>
      </w:r>
    </w:p>
    <w:p w14:paraId="6ABF3B3E" w14:textId="77777777" w:rsidR="00CF06CA" w:rsidRPr="00CF06CA" w:rsidRDefault="00CF06CA" w:rsidP="001A174C">
      <w:pPr>
        <w:suppressAutoHyphens w:val="0"/>
        <w:spacing w:line="360" w:lineRule="auto"/>
        <w:ind w:left="100"/>
        <w:rPr>
          <w:rFonts w:ascii="Times New Roman" w:eastAsia="Times New Roman" w:hAnsi="Times New Roman" w:cs="Times New Roman"/>
          <w:bCs/>
          <w:kern w:val="0"/>
          <w:szCs w:val="20"/>
          <w:lang w:eastAsia="en-UG" w:bidi="ar-SA"/>
        </w:rPr>
      </w:pPr>
    </w:p>
    <w:p w14:paraId="051EF89A" w14:textId="45781A5D" w:rsidR="00CF06CA" w:rsidRPr="00CF06CA" w:rsidRDefault="00CF06CA" w:rsidP="001A174C">
      <w:pPr>
        <w:suppressAutoHyphens w:val="0"/>
        <w:spacing w:line="360" w:lineRule="auto"/>
        <w:ind w:left="100"/>
        <w:rPr>
          <w:rFonts w:ascii="Times New Roman" w:eastAsia="Times New Roman" w:hAnsi="Times New Roman" w:cs="Times New Roman"/>
          <w:bCs/>
          <w:kern w:val="0"/>
          <w:szCs w:val="20"/>
          <w:lang w:eastAsia="en-UG" w:bidi="ar-SA"/>
        </w:rPr>
      </w:pPr>
      <w:r w:rsidRPr="00CF06CA">
        <w:rPr>
          <w:rFonts w:ascii="Times New Roman" w:eastAsia="Times New Roman" w:hAnsi="Times New Roman" w:cs="Times New Roman"/>
          <w:b/>
          <w:kern w:val="0"/>
          <w:szCs w:val="20"/>
          <w:lang w:eastAsia="en-UG" w:bidi="ar-SA"/>
        </w:rPr>
        <w:t>R004</w:t>
      </w:r>
      <w:r w:rsidRPr="00CF06CA">
        <w:rPr>
          <w:rFonts w:ascii="Times New Roman" w:eastAsia="Times New Roman" w:hAnsi="Times New Roman" w:cs="Times New Roman"/>
          <w:bCs/>
          <w:kern w:val="0"/>
          <w:szCs w:val="20"/>
          <w:lang w:eastAsia="en-UG" w:bidi="ar-SA"/>
        </w:rPr>
        <w:t xml:space="preserve"> MMRPA system shall provide reply to issues sent by pregnant mother</w:t>
      </w:r>
      <w:r>
        <w:rPr>
          <w:rFonts w:ascii="Times New Roman" w:eastAsia="Times New Roman" w:hAnsi="Times New Roman" w:cs="Times New Roman"/>
          <w:bCs/>
          <w:kern w:val="0"/>
          <w:szCs w:val="20"/>
          <w:lang w:eastAsia="en-UG" w:bidi="ar-SA"/>
        </w:rPr>
        <w:t>s.</w:t>
      </w:r>
    </w:p>
    <w:p w14:paraId="65AC2EDA" w14:textId="4F3ED844" w:rsidR="00511CC1" w:rsidRPr="003B46C4" w:rsidRDefault="00511CC1" w:rsidP="001A174C">
      <w:pPr>
        <w:pStyle w:val="BodyText"/>
        <w:tabs>
          <w:tab w:val="left" w:pos="2610"/>
        </w:tabs>
        <w:spacing w:after="60" w:line="360" w:lineRule="auto"/>
        <w:rPr>
          <w:rFonts w:ascii="Times New Roman" w:hAnsi="Times New Roman" w:cs="Times New Roman"/>
          <w:b/>
          <w:bCs/>
        </w:rPr>
      </w:pPr>
    </w:p>
    <w:p w14:paraId="50F52361" w14:textId="66E107B0" w:rsidR="009A0721" w:rsidRDefault="009A0721" w:rsidP="001A174C">
      <w:pPr>
        <w:pStyle w:val="Heading2"/>
        <w:spacing w:line="360" w:lineRule="auto"/>
        <w:rPr>
          <w:lang w:val="en-UG"/>
        </w:rPr>
      </w:pPr>
      <w:bookmarkStart w:id="56" w:name="_Toc93939703"/>
      <w:r w:rsidRPr="003B46C4">
        <w:rPr>
          <w:lang w:val="en-UG"/>
        </w:rPr>
        <w:lastRenderedPageBreak/>
        <w:t>Safety Requirements</w:t>
      </w:r>
      <w:bookmarkEnd w:id="56"/>
    </w:p>
    <w:p w14:paraId="61F0D8DB" w14:textId="77777777" w:rsidR="00C86FFD" w:rsidRPr="00C86FFD" w:rsidRDefault="00C86FFD" w:rsidP="001A174C">
      <w:pPr>
        <w:spacing w:line="360" w:lineRule="auto"/>
        <w:rPr>
          <w:lang w:val="en-UG" w:eastAsia="en-US" w:bidi="ar-SA"/>
        </w:rPr>
      </w:pPr>
    </w:p>
    <w:p w14:paraId="52AAE64F" w14:textId="603C53F5" w:rsidR="009D2E39" w:rsidRPr="00675F3D" w:rsidRDefault="009A0721" w:rsidP="001A174C">
      <w:pPr>
        <w:suppressAutoHyphens w:val="0"/>
        <w:spacing w:line="360" w:lineRule="auto"/>
        <w:ind w:left="100"/>
        <w:rPr>
          <w:rFonts w:ascii="Times New Roman" w:eastAsia="Times New Roman" w:hAnsi="Times New Roman" w:cs="Times New Roman"/>
          <w:kern w:val="0"/>
          <w:szCs w:val="20"/>
          <w:lang w:eastAsia="en-UG" w:bidi="ar-SA"/>
        </w:rPr>
      </w:pPr>
      <w:r w:rsidRPr="003B46C4">
        <w:rPr>
          <w:rFonts w:ascii="Times New Roman" w:eastAsia="Times New Roman" w:hAnsi="Times New Roman" w:cs="Times New Roman"/>
          <w:kern w:val="0"/>
          <w:szCs w:val="20"/>
          <w:lang w:val="en-UG" w:eastAsia="en-UG" w:bidi="ar-SA"/>
        </w:rPr>
        <w:t xml:space="preserve">The System will provide a warning message </w:t>
      </w:r>
      <w:bookmarkStart w:id="57" w:name="page11"/>
      <w:bookmarkEnd w:id="57"/>
      <w:r w:rsidR="00675F3D">
        <w:rPr>
          <w:rFonts w:ascii="Times New Roman" w:eastAsia="Times New Roman" w:hAnsi="Times New Roman" w:cs="Times New Roman"/>
          <w:kern w:val="0"/>
          <w:szCs w:val="20"/>
          <w:lang w:eastAsia="en-UG" w:bidi="ar-SA"/>
        </w:rPr>
        <w:t xml:space="preserve">for mothers to </w:t>
      </w:r>
      <w:r w:rsidR="001A174C">
        <w:rPr>
          <w:rFonts w:ascii="Times New Roman" w:eastAsia="Times New Roman" w:hAnsi="Times New Roman" w:cs="Times New Roman"/>
          <w:kern w:val="0"/>
          <w:szCs w:val="20"/>
          <w:lang w:eastAsia="en-UG" w:bidi="ar-SA"/>
        </w:rPr>
        <w:t xml:space="preserve">seek for </w:t>
      </w:r>
      <w:r w:rsidR="00675F3D">
        <w:rPr>
          <w:rFonts w:ascii="Times New Roman" w:eastAsia="Times New Roman" w:hAnsi="Times New Roman" w:cs="Times New Roman"/>
          <w:kern w:val="0"/>
          <w:szCs w:val="20"/>
          <w:lang w:eastAsia="en-UG" w:bidi="ar-SA"/>
        </w:rPr>
        <w:t>further assistance.</w:t>
      </w:r>
    </w:p>
    <w:p w14:paraId="4BD41EB1" w14:textId="77777777" w:rsidR="009D2E39" w:rsidRDefault="009D2E39" w:rsidP="001A174C">
      <w:pPr>
        <w:suppressAutoHyphens w:val="0"/>
        <w:spacing w:line="360" w:lineRule="auto"/>
        <w:ind w:left="100"/>
        <w:rPr>
          <w:rFonts w:ascii="Times New Roman" w:eastAsia="Times New Roman" w:hAnsi="Times New Roman" w:cs="Times New Roman"/>
          <w:kern w:val="0"/>
          <w:szCs w:val="20"/>
          <w:lang w:val="en-UG" w:eastAsia="en-UG" w:bidi="ar-SA"/>
        </w:rPr>
      </w:pPr>
    </w:p>
    <w:p w14:paraId="0A489494" w14:textId="015242AA" w:rsidR="009A0721" w:rsidRPr="003B46C4" w:rsidRDefault="009A0721" w:rsidP="001A174C">
      <w:pPr>
        <w:pStyle w:val="Heading2"/>
        <w:spacing w:line="360" w:lineRule="auto"/>
        <w:rPr>
          <w:lang w:val="en-UG"/>
        </w:rPr>
      </w:pPr>
      <w:bookmarkStart w:id="58" w:name="_Toc93939704"/>
      <w:r w:rsidRPr="003B46C4">
        <w:rPr>
          <w:lang w:val="en-UG"/>
        </w:rPr>
        <w:t>Security Requirements</w:t>
      </w:r>
      <w:bookmarkEnd w:id="58"/>
    </w:p>
    <w:p w14:paraId="1D78B833" w14:textId="77777777" w:rsidR="009A0721" w:rsidRPr="003B46C4" w:rsidRDefault="009A0721" w:rsidP="001A174C">
      <w:pPr>
        <w:suppressAutoHyphens w:val="0"/>
        <w:spacing w:line="360" w:lineRule="auto"/>
        <w:rPr>
          <w:rFonts w:ascii="Times New Roman" w:eastAsia="Times New Roman" w:hAnsi="Times New Roman" w:cs="Times New Roman"/>
          <w:kern w:val="0"/>
          <w:sz w:val="20"/>
          <w:szCs w:val="20"/>
          <w:lang w:val="en-UG" w:eastAsia="en-UG" w:bidi="ar-SA"/>
        </w:rPr>
      </w:pPr>
    </w:p>
    <w:p w14:paraId="3B3F4C7A" w14:textId="5F97D017" w:rsidR="009A0721" w:rsidRPr="003B46C4" w:rsidRDefault="009A0721" w:rsidP="001A174C">
      <w:pPr>
        <w:numPr>
          <w:ilvl w:val="0"/>
          <w:numId w:val="4"/>
        </w:numPr>
        <w:tabs>
          <w:tab w:val="left" w:pos="820"/>
        </w:tabs>
        <w:suppressAutoHyphens w:val="0"/>
        <w:spacing w:line="360" w:lineRule="auto"/>
        <w:ind w:left="820" w:right="20" w:hanging="496"/>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The MMRPA</w:t>
      </w:r>
      <w:r w:rsidRPr="003B46C4">
        <w:rPr>
          <w:rFonts w:ascii="Times New Roman" w:eastAsia="Times New Roman" w:hAnsi="Times New Roman" w:cs="Times New Roman"/>
          <w:kern w:val="0"/>
          <w:szCs w:val="20"/>
          <w:lang w:eastAsia="en-UG" w:bidi="ar-SA"/>
        </w:rPr>
        <w:t xml:space="preserve"> system </w:t>
      </w:r>
      <w:r w:rsidRPr="003B46C4">
        <w:rPr>
          <w:rFonts w:ascii="Times New Roman" w:eastAsia="Times New Roman" w:hAnsi="Times New Roman" w:cs="Times New Roman"/>
          <w:kern w:val="0"/>
          <w:szCs w:val="20"/>
          <w:lang w:val="en-UG" w:eastAsia="en-UG" w:bidi="ar-SA"/>
        </w:rPr>
        <w:t>will ensure data integrity whereby user data and records will be protected from unauthorized modification of the data.</w:t>
      </w:r>
    </w:p>
    <w:p w14:paraId="0665B6E5" w14:textId="77777777" w:rsidR="009A0721" w:rsidRPr="003B46C4" w:rsidRDefault="009A0721" w:rsidP="001A174C">
      <w:pPr>
        <w:suppressAutoHyphens w:val="0"/>
        <w:spacing w:line="360" w:lineRule="auto"/>
        <w:rPr>
          <w:rFonts w:ascii="Times New Roman" w:eastAsia="Times New Roman" w:hAnsi="Times New Roman" w:cs="Times New Roman"/>
          <w:kern w:val="0"/>
          <w:szCs w:val="20"/>
          <w:lang w:val="en-UG" w:eastAsia="en-UG" w:bidi="ar-SA"/>
        </w:rPr>
      </w:pPr>
    </w:p>
    <w:p w14:paraId="0726291D" w14:textId="2E9A2899" w:rsidR="009A0721" w:rsidRPr="003B46C4" w:rsidRDefault="009A0721" w:rsidP="001A174C">
      <w:pPr>
        <w:numPr>
          <w:ilvl w:val="0"/>
          <w:numId w:val="4"/>
        </w:numPr>
        <w:tabs>
          <w:tab w:val="left" w:pos="820"/>
        </w:tabs>
        <w:suppressAutoHyphens w:val="0"/>
        <w:spacing w:line="360" w:lineRule="auto"/>
        <w:ind w:left="820" w:right="20" w:hanging="563"/>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The MMRPA</w:t>
      </w:r>
      <w:r w:rsidRPr="003B46C4">
        <w:rPr>
          <w:rFonts w:ascii="Times New Roman" w:eastAsia="Times New Roman" w:hAnsi="Times New Roman" w:cs="Times New Roman"/>
          <w:kern w:val="0"/>
          <w:szCs w:val="20"/>
          <w:lang w:eastAsia="en-UG" w:bidi="ar-SA"/>
        </w:rPr>
        <w:t xml:space="preserve"> system</w:t>
      </w:r>
      <w:r w:rsidRPr="003B46C4">
        <w:rPr>
          <w:rFonts w:ascii="Times New Roman" w:eastAsia="Times New Roman" w:hAnsi="Times New Roman" w:cs="Times New Roman"/>
          <w:kern w:val="0"/>
          <w:szCs w:val="20"/>
          <w:lang w:val="en-UG" w:eastAsia="en-UG" w:bidi="ar-SA"/>
        </w:rPr>
        <w:t xml:space="preserve"> will be protected from DDOS attacks to increase availability of the system to the right system users.</w:t>
      </w:r>
    </w:p>
    <w:p w14:paraId="5E0400AB" w14:textId="77777777" w:rsidR="009A0721" w:rsidRPr="003B46C4" w:rsidRDefault="009A0721" w:rsidP="001A174C">
      <w:pPr>
        <w:suppressAutoHyphens w:val="0"/>
        <w:spacing w:line="360" w:lineRule="auto"/>
        <w:rPr>
          <w:rFonts w:ascii="Times New Roman" w:eastAsia="Times New Roman" w:hAnsi="Times New Roman" w:cs="Times New Roman"/>
          <w:kern w:val="0"/>
          <w:szCs w:val="20"/>
          <w:lang w:val="en-UG" w:eastAsia="en-UG" w:bidi="ar-SA"/>
        </w:rPr>
      </w:pPr>
    </w:p>
    <w:p w14:paraId="0B28914C" w14:textId="71C208D1" w:rsidR="00675F3D" w:rsidRPr="001A174C" w:rsidRDefault="009A0721" w:rsidP="001A174C">
      <w:pPr>
        <w:numPr>
          <w:ilvl w:val="0"/>
          <w:numId w:val="4"/>
        </w:numPr>
        <w:tabs>
          <w:tab w:val="left" w:pos="820"/>
        </w:tabs>
        <w:suppressAutoHyphens w:val="0"/>
        <w:spacing w:line="360" w:lineRule="auto"/>
        <w:ind w:left="820" w:right="20" w:hanging="628"/>
        <w:rPr>
          <w:rFonts w:ascii="Times New Roman" w:eastAsia="Times New Roman" w:hAnsi="Times New Roman" w:cs="Times New Roman"/>
          <w:i/>
          <w:kern w:val="0"/>
          <w:szCs w:val="20"/>
          <w:lang w:val="en-UG" w:eastAsia="en-UG" w:bidi="ar-SA"/>
        </w:rPr>
      </w:pPr>
      <w:r w:rsidRPr="001A174C">
        <w:rPr>
          <w:rFonts w:ascii="Times New Roman" w:eastAsia="Times New Roman" w:hAnsi="Times New Roman" w:cs="Times New Roman"/>
          <w:kern w:val="0"/>
          <w:szCs w:val="20"/>
          <w:lang w:val="en-UG" w:eastAsia="en-UG" w:bidi="ar-SA"/>
        </w:rPr>
        <w:t>Data transferred between the device accessing the MMRPA and the cloud will be encrypted to ensure data confidentiality.</w:t>
      </w:r>
    </w:p>
    <w:p w14:paraId="3D2C67D4" w14:textId="77777777" w:rsidR="00675F3D" w:rsidRPr="003B46C4" w:rsidRDefault="00675F3D" w:rsidP="001A174C">
      <w:pPr>
        <w:tabs>
          <w:tab w:val="left" w:pos="820"/>
        </w:tabs>
        <w:suppressAutoHyphens w:val="0"/>
        <w:spacing w:line="360" w:lineRule="auto"/>
        <w:ind w:right="20"/>
        <w:rPr>
          <w:rFonts w:ascii="Times New Roman" w:eastAsia="Times New Roman" w:hAnsi="Times New Roman" w:cs="Times New Roman"/>
          <w:i/>
          <w:kern w:val="0"/>
          <w:szCs w:val="20"/>
          <w:lang w:val="en-UG" w:eastAsia="en-UG" w:bidi="ar-SA"/>
        </w:rPr>
      </w:pPr>
    </w:p>
    <w:p w14:paraId="72766E1E" w14:textId="14D839D2" w:rsidR="00B25A06" w:rsidRPr="001A174C" w:rsidRDefault="00B25A06" w:rsidP="001A174C">
      <w:pPr>
        <w:pStyle w:val="Heading2"/>
        <w:spacing w:line="360" w:lineRule="auto"/>
      </w:pPr>
      <w:bookmarkStart w:id="59" w:name="_Toc93939705"/>
      <w:r w:rsidRPr="001A174C">
        <w:t>Limitations and safety</w:t>
      </w:r>
      <w:bookmarkEnd w:id="59"/>
    </w:p>
    <w:p w14:paraId="446B7A6C" w14:textId="77777777" w:rsidR="00B25A06" w:rsidRPr="003B46C4" w:rsidRDefault="00B25A06" w:rsidP="001A174C">
      <w:pPr>
        <w:suppressAutoHyphens w:val="0"/>
        <w:spacing w:line="360" w:lineRule="auto"/>
        <w:rPr>
          <w:rFonts w:ascii="Times New Roman" w:eastAsia="Times New Roman" w:hAnsi="Times New Roman" w:cs="Times New Roman"/>
          <w:kern w:val="0"/>
          <w:sz w:val="20"/>
          <w:szCs w:val="20"/>
          <w:lang w:val="en-UG" w:eastAsia="en-UG" w:bidi="ar-SA"/>
        </w:rPr>
      </w:pPr>
    </w:p>
    <w:p w14:paraId="6A444F15" w14:textId="4536EA56" w:rsidR="00B25A06" w:rsidRPr="003B46C4" w:rsidRDefault="00B25A06" w:rsidP="001A174C">
      <w:pPr>
        <w:numPr>
          <w:ilvl w:val="0"/>
          <w:numId w:val="5"/>
        </w:numPr>
        <w:tabs>
          <w:tab w:val="left" w:pos="820"/>
        </w:tabs>
        <w:suppressAutoHyphens w:val="0"/>
        <w:spacing w:line="360" w:lineRule="auto"/>
        <w:ind w:left="820" w:hanging="496"/>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The level of accuracy of the results </w:t>
      </w:r>
      <w:r w:rsidRPr="003B46C4">
        <w:rPr>
          <w:rFonts w:ascii="Times New Roman" w:eastAsia="Times New Roman" w:hAnsi="Times New Roman" w:cs="Times New Roman"/>
          <w:kern w:val="0"/>
          <w:szCs w:val="20"/>
          <w:lang w:eastAsia="en-UG" w:bidi="ar-SA"/>
        </w:rPr>
        <w:t xml:space="preserve">for advisory part </w:t>
      </w:r>
      <w:r w:rsidRPr="003B46C4">
        <w:rPr>
          <w:rFonts w:ascii="Times New Roman" w:eastAsia="Times New Roman" w:hAnsi="Times New Roman" w:cs="Times New Roman"/>
          <w:kern w:val="0"/>
          <w:szCs w:val="20"/>
          <w:lang w:val="en-UG" w:eastAsia="en-UG" w:bidi="ar-SA"/>
        </w:rPr>
        <w:t>is af</w:t>
      </w:r>
      <w:r w:rsidR="00F06F3E" w:rsidRPr="003B46C4">
        <w:rPr>
          <w:rFonts w:ascii="Times New Roman" w:eastAsia="Times New Roman" w:hAnsi="Times New Roman" w:cs="Times New Roman"/>
          <w:kern w:val="0"/>
          <w:szCs w:val="20"/>
          <w:lang w:eastAsia="en-UG" w:bidi="ar-SA"/>
        </w:rPr>
        <w:t>f</w:t>
      </w:r>
      <w:r w:rsidRPr="003B46C4">
        <w:rPr>
          <w:rFonts w:ascii="Times New Roman" w:eastAsia="Times New Roman" w:hAnsi="Times New Roman" w:cs="Times New Roman"/>
          <w:kern w:val="0"/>
          <w:szCs w:val="20"/>
          <w:lang w:eastAsia="en-UG" w:bidi="ar-SA"/>
        </w:rPr>
        <w:t>ected by a machine learning model which requires enough training to produce nearly accurate results.</w:t>
      </w:r>
    </w:p>
    <w:p w14:paraId="599ACE44" w14:textId="77777777" w:rsidR="00B25A06" w:rsidRPr="003B46C4" w:rsidRDefault="00B25A06" w:rsidP="001A174C">
      <w:pPr>
        <w:suppressAutoHyphens w:val="0"/>
        <w:spacing w:line="360" w:lineRule="auto"/>
        <w:rPr>
          <w:rFonts w:ascii="Times New Roman" w:eastAsia="Times New Roman" w:hAnsi="Times New Roman" w:cs="Times New Roman"/>
          <w:kern w:val="0"/>
          <w:szCs w:val="20"/>
          <w:lang w:val="en-UG" w:eastAsia="en-UG" w:bidi="ar-SA"/>
        </w:rPr>
      </w:pPr>
    </w:p>
    <w:p w14:paraId="22E7E74A" w14:textId="05DCA366" w:rsidR="00B25A06" w:rsidRPr="003B46C4" w:rsidRDefault="00B25A06" w:rsidP="001A174C">
      <w:pPr>
        <w:numPr>
          <w:ilvl w:val="0"/>
          <w:numId w:val="5"/>
        </w:numPr>
        <w:tabs>
          <w:tab w:val="left" w:pos="820"/>
        </w:tabs>
        <w:suppressAutoHyphens w:val="0"/>
        <w:spacing w:line="360" w:lineRule="auto"/>
        <w:ind w:left="820" w:hanging="563"/>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The accuracy of the prediction depends on the </w:t>
      </w:r>
      <w:r w:rsidRPr="003B46C4">
        <w:rPr>
          <w:rFonts w:ascii="Times New Roman" w:eastAsia="Times New Roman" w:hAnsi="Times New Roman" w:cs="Times New Roman"/>
          <w:kern w:val="0"/>
          <w:szCs w:val="20"/>
          <w:lang w:eastAsia="en-UG" w:bidi="ar-SA"/>
        </w:rPr>
        <w:t>model developed</w:t>
      </w:r>
      <w:r w:rsidR="00675F3D">
        <w:rPr>
          <w:rFonts w:ascii="Times New Roman" w:eastAsia="Times New Roman" w:hAnsi="Times New Roman" w:cs="Times New Roman"/>
          <w:kern w:val="0"/>
          <w:szCs w:val="20"/>
          <w:lang w:eastAsia="en-UG" w:bidi="ar-SA"/>
        </w:rPr>
        <w:t>.</w:t>
      </w:r>
    </w:p>
    <w:p w14:paraId="35A0BA88" w14:textId="77777777" w:rsidR="00B25A06" w:rsidRPr="003B46C4" w:rsidRDefault="00B25A06" w:rsidP="001A174C">
      <w:pPr>
        <w:suppressAutoHyphens w:val="0"/>
        <w:spacing w:line="360" w:lineRule="auto"/>
        <w:rPr>
          <w:rFonts w:ascii="Times New Roman" w:eastAsia="Times New Roman" w:hAnsi="Times New Roman" w:cs="Times New Roman"/>
          <w:kern w:val="0"/>
          <w:szCs w:val="20"/>
          <w:lang w:val="en-UG" w:eastAsia="en-UG" w:bidi="ar-SA"/>
        </w:rPr>
      </w:pPr>
    </w:p>
    <w:p w14:paraId="25726D29" w14:textId="622A57CE" w:rsidR="00B25A06" w:rsidRPr="003B46C4" w:rsidRDefault="00B25A06" w:rsidP="007702E3">
      <w:pPr>
        <w:numPr>
          <w:ilvl w:val="0"/>
          <w:numId w:val="5"/>
        </w:numPr>
        <w:tabs>
          <w:tab w:val="left" w:pos="820"/>
        </w:tabs>
        <w:suppressAutoHyphens w:val="0"/>
        <w:spacing w:line="360" w:lineRule="auto"/>
        <w:ind w:left="820" w:right="20" w:hanging="628"/>
        <w:rPr>
          <w:rFonts w:ascii="Times New Roman" w:eastAsia="Times New Roman" w:hAnsi="Times New Roman" w:cs="Times New Roman"/>
          <w:i/>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Since the system is to be accessed online, the </w:t>
      </w:r>
      <w:r w:rsidRPr="003B46C4">
        <w:rPr>
          <w:rFonts w:ascii="Times New Roman" w:eastAsia="Times New Roman" w:hAnsi="Times New Roman" w:cs="Times New Roman"/>
          <w:kern w:val="0"/>
          <w:szCs w:val="20"/>
          <w:lang w:eastAsia="en-UG" w:bidi="ar-SA"/>
        </w:rPr>
        <w:t xml:space="preserve">users </w:t>
      </w:r>
      <w:r w:rsidRPr="003B46C4">
        <w:rPr>
          <w:rFonts w:ascii="Times New Roman" w:eastAsia="Times New Roman" w:hAnsi="Times New Roman" w:cs="Times New Roman"/>
          <w:kern w:val="0"/>
          <w:szCs w:val="20"/>
          <w:lang w:val="en-UG" w:eastAsia="en-UG" w:bidi="ar-SA"/>
        </w:rPr>
        <w:t>won't be able to perform predictions and send notifications in case they are not connected to the internet.</w:t>
      </w:r>
    </w:p>
    <w:p w14:paraId="37B1EFEC" w14:textId="77777777" w:rsidR="00512CBA" w:rsidRPr="003B46C4" w:rsidRDefault="00512CBA" w:rsidP="007702E3">
      <w:pPr>
        <w:pStyle w:val="ListParagraph"/>
        <w:spacing w:line="360" w:lineRule="auto"/>
        <w:rPr>
          <w:rFonts w:ascii="Times New Roman" w:eastAsia="Times New Roman" w:hAnsi="Times New Roman" w:cs="Times New Roman"/>
          <w:i/>
          <w:szCs w:val="20"/>
          <w:lang w:val="en-UG" w:eastAsia="en-UG"/>
        </w:rPr>
      </w:pPr>
    </w:p>
    <w:p w14:paraId="7876B88E" w14:textId="28F0CED4" w:rsidR="00512CBA" w:rsidRPr="003520A0" w:rsidRDefault="00512CBA" w:rsidP="007702E3">
      <w:pPr>
        <w:pStyle w:val="Heading2"/>
        <w:spacing w:line="360" w:lineRule="auto"/>
      </w:pPr>
      <w:bookmarkStart w:id="60" w:name="_Toc93939706"/>
      <w:r w:rsidRPr="003520A0">
        <w:t>Default settings</w:t>
      </w:r>
      <w:bookmarkEnd w:id="60"/>
    </w:p>
    <w:p w14:paraId="7D931D89" w14:textId="77777777" w:rsidR="00512CBA" w:rsidRPr="003B46C4" w:rsidRDefault="00512CBA" w:rsidP="007702E3">
      <w:pPr>
        <w:suppressAutoHyphens w:val="0"/>
        <w:spacing w:line="360" w:lineRule="auto"/>
        <w:rPr>
          <w:rFonts w:ascii="Times New Roman" w:eastAsia="Times New Roman" w:hAnsi="Times New Roman" w:cs="Times New Roman"/>
          <w:kern w:val="0"/>
          <w:sz w:val="20"/>
          <w:szCs w:val="20"/>
          <w:lang w:val="en-UG" w:eastAsia="en-UG" w:bidi="ar-SA"/>
        </w:rPr>
      </w:pPr>
    </w:p>
    <w:p w14:paraId="2251AB27" w14:textId="36E4FE7A" w:rsidR="00512CBA" w:rsidRDefault="00512CBA" w:rsidP="007702E3">
      <w:pPr>
        <w:suppressAutoHyphens w:val="0"/>
        <w:spacing w:line="360" w:lineRule="auto"/>
        <w:ind w:left="100" w:right="2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lastRenderedPageBreak/>
        <w:t>By default, the</w:t>
      </w:r>
      <w:r w:rsidRPr="003B46C4">
        <w:rPr>
          <w:rFonts w:ascii="Times New Roman" w:eastAsia="Times New Roman" w:hAnsi="Times New Roman" w:cs="Times New Roman"/>
          <w:kern w:val="0"/>
          <w:szCs w:val="20"/>
          <w:lang w:eastAsia="en-UG" w:bidi="ar-SA"/>
        </w:rPr>
        <w:t xml:space="preserve"> mother </w:t>
      </w:r>
      <w:r w:rsidRPr="003B46C4">
        <w:rPr>
          <w:rFonts w:ascii="Times New Roman" w:eastAsia="Times New Roman" w:hAnsi="Times New Roman" w:cs="Times New Roman"/>
          <w:kern w:val="0"/>
          <w:szCs w:val="20"/>
          <w:lang w:val="en-UG" w:eastAsia="en-UG" w:bidi="ar-SA"/>
        </w:rPr>
        <w:t xml:space="preserve">has to be notified on the same day she is supposed to come for </w:t>
      </w:r>
      <w:r w:rsidRPr="003B46C4">
        <w:rPr>
          <w:rFonts w:ascii="Times New Roman" w:eastAsia="Times New Roman" w:hAnsi="Times New Roman" w:cs="Times New Roman"/>
          <w:kern w:val="0"/>
          <w:szCs w:val="20"/>
          <w:lang w:eastAsia="en-UG" w:bidi="ar-SA"/>
        </w:rPr>
        <w:t>an antenatal care visit.</w:t>
      </w:r>
      <w:r w:rsidRPr="003B46C4">
        <w:rPr>
          <w:rFonts w:ascii="Times New Roman" w:eastAsia="Times New Roman" w:hAnsi="Times New Roman" w:cs="Times New Roman"/>
          <w:kern w:val="0"/>
          <w:szCs w:val="20"/>
          <w:lang w:val="en-UG" w:eastAsia="en-UG" w:bidi="ar-SA"/>
        </w:rPr>
        <w:t xml:space="preserve"> However, this can be adjusted by the doctor based on the </w:t>
      </w:r>
      <w:r w:rsidRPr="003B46C4">
        <w:rPr>
          <w:rFonts w:ascii="Times New Roman" w:eastAsia="Times New Roman" w:hAnsi="Times New Roman" w:cs="Times New Roman"/>
          <w:kern w:val="0"/>
          <w:szCs w:val="20"/>
          <w:lang w:eastAsia="en-UG" w:bidi="ar-SA"/>
        </w:rPr>
        <w:t>pregnant woman</w:t>
      </w:r>
      <w:r w:rsidRPr="003B46C4">
        <w:rPr>
          <w:rFonts w:ascii="Times New Roman" w:eastAsia="Times New Roman" w:hAnsi="Times New Roman" w:cs="Times New Roman"/>
          <w:kern w:val="0"/>
          <w:szCs w:val="20"/>
          <w:lang w:val="en-UG" w:eastAsia="en-UG" w:bidi="ar-SA"/>
        </w:rPr>
        <w:t>’s preference.</w:t>
      </w:r>
    </w:p>
    <w:p w14:paraId="0A035A60" w14:textId="77777777" w:rsidR="00675F3D" w:rsidRPr="003B46C4" w:rsidRDefault="00675F3D" w:rsidP="007702E3">
      <w:pPr>
        <w:suppressAutoHyphens w:val="0"/>
        <w:spacing w:line="360" w:lineRule="auto"/>
        <w:ind w:left="100" w:right="20"/>
        <w:rPr>
          <w:rFonts w:ascii="Times New Roman" w:eastAsia="Times New Roman" w:hAnsi="Times New Roman" w:cs="Times New Roman"/>
          <w:kern w:val="0"/>
          <w:szCs w:val="20"/>
          <w:lang w:val="en-UG" w:eastAsia="en-UG" w:bidi="ar-SA"/>
        </w:rPr>
      </w:pPr>
    </w:p>
    <w:p w14:paraId="4A491BB3" w14:textId="77777777" w:rsidR="00512CBA" w:rsidRPr="003B46C4" w:rsidRDefault="00512CBA" w:rsidP="007702E3">
      <w:pPr>
        <w:suppressAutoHyphens w:val="0"/>
        <w:spacing w:line="360" w:lineRule="auto"/>
        <w:rPr>
          <w:rFonts w:ascii="Times New Roman" w:eastAsia="Times New Roman" w:hAnsi="Times New Roman" w:cs="Times New Roman"/>
          <w:kern w:val="0"/>
          <w:sz w:val="20"/>
          <w:szCs w:val="20"/>
          <w:lang w:val="en-UG" w:eastAsia="en-UG" w:bidi="ar-SA"/>
        </w:rPr>
      </w:pPr>
    </w:p>
    <w:p w14:paraId="71B88E39" w14:textId="1E347191" w:rsidR="00512CBA" w:rsidRPr="003B46C4" w:rsidRDefault="00512CBA" w:rsidP="007702E3">
      <w:pPr>
        <w:pStyle w:val="Heading2"/>
        <w:spacing w:line="360" w:lineRule="auto"/>
        <w:rPr>
          <w:lang w:val="en-UG"/>
        </w:rPr>
      </w:pPr>
      <w:bookmarkStart w:id="61" w:name="_Toc93939707"/>
      <w:r w:rsidRPr="003B46C4">
        <w:rPr>
          <w:lang w:val="en-UG"/>
        </w:rPr>
        <w:t>Special requirements</w:t>
      </w:r>
      <w:bookmarkEnd w:id="61"/>
    </w:p>
    <w:p w14:paraId="503505A3" w14:textId="77777777" w:rsidR="00512CBA" w:rsidRPr="003B46C4" w:rsidRDefault="00512CBA" w:rsidP="007702E3">
      <w:pPr>
        <w:suppressAutoHyphens w:val="0"/>
        <w:spacing w:line="360" w:lineRule="auto"/>
        <w:rPr>
          <w:rFonts w:ascii="Times New Roman" w:eastAsia="Times New Roman" w:hAnsi="Times New Roman" w:cs="Times New Roman"/>
          <w:kern w:val="0"/>
          <w:sz w:val="20"/>
          <w:szCs w:val="20"/>
          <w:lang w:val="en-UG" w:eastAsia="en-UG" w:bidi="ar-SA"/>
        </w:rPr>
      </w:pPr>
    </w:p>
    <w:p w14:paraId="1D260B78" w14:textId="24A6B0EA" w:rsidR="00512CBA" w:rsidRPr="003B46C4" w:rsidRDefault="00512CBA" w:rsidP="007702E3">
      <w:pPr>
        <w:numPr>
          <w:ilvl w:val="0"/>
          <w:numId w:val="6"/>
        </w:numPr>
        <w:tabs>
          <w:tab w:val="left" w:pos="820"/>
        </w:tabs>
        <w:suppressAutoHyphens w:val="0"/>
        <w:spacing w:line="360" w:lineRule="auto"/>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The </w:t>
      </w:r>
      <w:r w:rsidR="00972325" w:rsidRPr="003B46C4">
        <w:rPr>
          <w:rFonts w:ascii="Times New Roman" w:eastAsia="Times New Roman" w:hAnsi="Times New Roman" w:cs="Times New Roman"/>
          <w:kern w:val="0"/>
          <w:szCs w:val="20"/>
          <w:lang w:eastAsia="en-UG" w:bidi="ar-SA"/>
        </w:rPr>
        <w:t>admin</w:t>
      </w:r>
      <w:r w:rsidRPr="003B46C4">
        <w:rPr>
          <w:rFonts w:ascii="Times New Roman" w:eastAsia="Times New Roman" w:hAnsi="Times New Roman" w:cs="Times New Roman"/>
          <w:kern w:val="0"/>
          <w:szCs w:val="20"/>
          <w:lang w:val="en-UG" w:eastAsia="en-UG" w:bidi="ar-SA"/>
        </w:rPr>
        <w:t>’s credentials such as the password were encrypted preventing anyone having access to the database such as the database administrator to view the doctor's password.</w:t>
      </w:r>
    </w:p>
    <w:p w14:paraId="5792B87C" w14:textId="77777777" w:rsidR="00512CBA" w:rsidRPr="003B46C4" w:rsidRDefault="00512CBA" w:rsidP="007702E3">
      <w:pPr>
        <w:suppressAutoHyphens w:val="0"/>
        <w:spacing w:line="360" w:lineRule="auto"/>
        <w:rPr>
          <w:rFonts w:ascii="Times New Roman" w:eastAsia="Times New Roman" w:hAnsi="Times New Roman" w:cs="Times New Roman"/>
          <w:kern w:val="0"/>
          <w:szCs w:val="20"/>
          <w:lang w:val="en-UG" w:eastAsia="en-UG" w:bidi="ar-SA"/>
        </w:rPr>
      </w:pPr>
    </w:p>
    <w:p w14:paraId="32BC483C" w14:textId="157372B3" w:rsidR="00512CBA" w:rsidRPr="001A174C" w:rsidRDefault="00512CBA" w:rsidP="007702E3">
      <w:pPr>
        <w:numPr>
          <w:ilvl w:val="0"/>
          <w:numId w:val="6"/>
        </w:numPr>
        <w:tabs>
          <w:tab w:val="left" w:pos="820"/>
        </w:tabs>
        <w:suppressAutoHyphens w:val="0"/>
        <w:spacing w:line="360" w:lineRule="auto"/>
        <w:rPr>
          <w:rFonts w:ascii="Times New Roman" w:eastAsia="Times New Roman" w:hAnsi="Times New Roman" w:cs="Times New Roman"/>
          <w:i/>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Access to </w:t>
      </w:r>
      <w:r w:rsidR="003520A0">
        <w:rPr>
          <w:rFonts w:ascii="Times New Roman" w:eastAsia="Times New Roman" w:hAnsi="Times New Roman" w:cs="Times New Roman"/>
          <w:kern w:val="0"/>
          <w:szCs w:val="20"/>
          <w:lang w:eastAsia="en-UG" w:bidi="ar-SA"/>
        </w:rPr>
        <w:t xml:space="preserve">maternal </w:t>
      </w:r>
      <w:r w:rsidR="001A174C">
        <w:rPr>
          <w:rFonts w:ascii="Times New Roman" w:eastAsia="Times New Roman" w:hAnsi="Times New Roman" w:cs="Times New Roman"/>
          <w:kern w:val="0"/>
          <w:szCs w:val="20"/>
          <w:lang w:eastAsia="en-UG" w:bidi="ar-SA"/>
        </w:rPr>
        <w:t xml:space="preserve">health </w:t>
      </w:r>
      <w:r w:rsidR="001A174C" w:rsidRPr="003B46C4">
        <w:rPr>
          <w:rFonts w:ascii="Times New Roman" w:eastAsia="Times New Roman" w:hAnsi="Times New Roman" w:cs="Times New Roman"/>
          <w:kern w:val="0"/>
          <w:szCs w:val="20"/>
          <w:lang w:val="en-UG" w:eastAsia="en-UG" w:bidi="ar-SA"/>
        </w:rPr>
        <w:t>data</w:t>
      </w:r>
      <w:r w:rsidRPr="003B46C4">
        <w:rPr>
          <w:rFonts w:ascii="Times New Roman" w:eastAsia="Times New Roman" w:hAnsi="Times New Roman" w:cs="Times New Roman"/>
          <w:kern w:val="0"/>
          <w:szCs w:val="20"/>
          <w:lang w:val="en-UG" w:eastAsia="en-UG" w:bidi="ar-SA"/>
        </w:rPr>
        <w:t xml:space="preserve"> is limited to only </w:t>
      </w:r>
      <w:r w:rsidRPr="003B46C4">
        <w:rPr>
          <w:rFonts w:ascii="Times New Roman" w:eastAsia="Times New Roman" w:hAnsi="Times New Roman" w:cs="Times New Roman"/>
          <w:kern w:val="0"/>
          <w:szCs w:val="20"/>
          <w:lang w:eastAsia="en-UG" w:bidi="ar-SA"/>
        </w:rPr>
        <w:t xml:space="preserve">the </w:t>
      </w:r>
      <w:r w:rsidR="00D040AD" w:rsidRPr="003B46C4">
        <w:rPr>
          <w:rFonts w:ascii="Times New Roman" w:eastAsia="Times New Roman" w:hAnsi="Times New Roman" w:cs="Times New Roman"/>
          <w:kern w:val="0"/>
          <w:szCs w:val="20"/>
          <w:lang w:eastAsia="en-UG" w:bidi="ar-SA"/>
        </w:rPr>
        <w:t>super administrators</w:t>
      </w:r>
      <w:r w:rsidRPr="003B46C4">
        <w:rPr>
          <w:rFonts w:ascii="Times New Roman" w:eastAsia="Times New Roman" w:hAnsi="Times New Roman" w:cs="Times New Roman"/>
          <w:kern w:val="0"/>
          <w:szCs w:val="20"/>
          <w:lang w:val="en-UG" w:eastAsia="en-UG" w:bidi="ar-SA"/>
        </w:rPr>
        <w:t xml:space="preserve"> who worked on that particular patient.</w:t>
      </w:r>
    </w:p>
    <w:p w14:paraId="0903F381" w14:textId="77777777" w:rsidR="001A174C" w:rsidRPr="003B46C4" w:rsidRDefault="001A174C" w:rsidP="007702E3">
      <w:pPr>
        <w:tabs>
          <w:tab w:val="left" w:pos="820"/>
        </w:tabs>
        <w:suppressAutoHyphens w:val="0"/>
        <w:spacing w:line="360" w:lineRule="auto"/>
        <w:rPr>
          <w:rFonts w:ascii="Times New Roman" w:eastAsia="Times New Roman" w:hAnsi="Times New Roman" w:cs="Times New Roman"/>
          <w:i/>
          <w:kern w:val="0"/>
          <w:szCs w:val="20"/>
          <w:lang w:val="en-UG" w:eastAsia="en-UG" w:bidi="ar-SA"/>
        </w:rPr>
      </w:pPr>
    </w:p>
    <w:p w14:paraId="7C2C01CE" w14:textId="77777777" w:rsidR="00512CBA" w:rsidRPr="003B46C4" w:rsidRDefault="00512CBA" w:rsidP="007702E3">
      <w:pPr>
        <w:suppressAutoHyphens w:val="0"/>
        <w:spacing w:line="360" w:lineRule="auto"/>
        <w:rPr>
          <w:rFonts w:ascii="Times New Roman" w:eastAsia="Times New Roman" w:hAnsi="Times New Roman" w:cs="Times New Roman"/>
          <w:kern w:val="0"/>
          <w:sz w:val="20"/>
          <w:szCs w:val="20"/>
          <w:lang w:val="en-UG" w:eastAsia="en-UG" w:bidi="ar-SA"/>
        </w:rPr>
      </w:pPr>
    </w:p>
    <w:p w14:paraId="3F4E3E23" w14:textId="7245F616" w:rsidR="00512CBA" w:rsidRPr="003B46C4" w:rsidRDefault="00512CBA" w:rsidP="007702E3">
      <w:pPr>
        <w:pStyle w:val="Heading2"/>
        <w:spacing w:line="360" w:lineRule="auto"/>
        <w:rPr>
          <w:lang w:val="en-UG"/>
        </w:rPr>
      </w:pPr>
      <w:bookmarkStart w:id="62" w:name="_Toc93939708"/>
      <w:r w:rsidRPr="003B46C4">
        <w:rPr>
          <w:lang w:val="en-UG"/>
        </w:rPr>
        <w:t>Errors and alarms</w:t>
      </w:r>
      <w:bookmarkEnd w:id="62"/>
    </w:p>
    <w:p w14:paraId="37B299C2" w14:textId="77777777" w:rsidR="00512CBA" w:rsidRPr="003B46C4" w:rsidRDefault="00512CBA" w:rsidP="007702E3">
      <w:pPr>
        <w:suppressAutoHyphens w:val="0"/>
        <w:spacing w:line="360" w:lineRule="auto"/>
        <w:rPr>
          <w:rFonts w:ascii="Times New Roman" w:eastAsia="Times New Roman" w:hAnsi="Times New Roman" w:cs="Times New Roman"/>
          <w:kern w:val="0"/>
          <w:sz w:val="20"/>
          <w:szCs w:val="20"/>
          <w:lang w:val="en-UG" w:eastAsia="en-UG" w:bidi="ar-SA"/>
        </w:rPr>
      </w:pPr>
    </w:p>
    <w:p w14:paraId="59C18789" w14:textId="77777777" w:rsidR="00512CBA" w:rsidRPr="003B46C4" w:rsidRDefault="00512CBA" w:rsidP="007702E3">
      <w:pPr>
        <w:numPr>
          <w:ilvl w:val="0"/>
          <w:numId w:val="7"/>
        </w:numPr>
        <w:tabs>
          <w:tab w:val="left" w:pos="820"/>
        </w:tabs>
        <w:suppressAutoHyphens w:val="0"/>
        <w:spacing w:line="360" w:lineRule="auto"/>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In case the API to the prediction subsystem is offline, a message is shown during prediction.</w:t>
      </w:r>
    </w:p>
    <w:p w14:paraId="7079675C" w14:textId="77777777" w:rsidR="00512CBA" w:rsidRPr="003B46C4" w:rsidRDefault="00512CBA" w:rsidP="007702E3">
      <w:pPr>
        <w:suppressAutoHyphens w:val="0"/>
        <w:spacing w:line="360" w:lineRule="auto"/>
        <w:rPr>
          <w:rFonts w:ascii="Times New Roman" w:eastAsia="Times New Roman" w:hAnsi="Times New Roman" w:cs="Times New Roman"/>
          <w:kern w:val="0"/>
          <w:szCs w:val="20"/>
          <w:lang w:val="en-UG" w:eastAsia="en-UG" w:bidi="ar-SA"/>
        </w:rPr>
      </w:pPr>
    </w:p>
    <w:p w14:paraId="7C7F3765" w14:textId="4BCFDF5E" w:rsidR="00512CBA" w:rsidRPr="003B46C4" w:rsidRDefault="00512CBA" w:rsidP="007702E3">
      <w:pPr>
        <w:numPr>
          <w:ilvl w:val="0"/>
          <w:numId w:val="7"/>
        </w:numPr>
        <w:tabs>
          <w:tab w:val="left" w:pos="820"/>
        </w:tabs>
        <w:suppressAutoHyphens w:val="0"/>
        <w:spacing w:line="360" w:lineRule="auto"/>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In case the </w:t>
      </w:r>
      <w:r w:rsidR="00D040AD" w:rsidRPr="003B46C4">
        <w:rPr>
          <w:rFonts w:ascii="Times New Roman" w:eastAsia="Times New Roman" w:hAnsi="Times New Roman" w:cs="Times New Roman"/>
          <w:kern w:val="0"/>
          <w:szCs w:val="20"/>
          <w:lang w:eastAsia="en-UG" w:bidi="ar-SA"/>
        </w:rPr>
        <w:t xml:space="preserve">date format is violated </w:t>
      </w:r>
      <w:r w:rsidRPr="003B46C4">
        <w:rPr>
          <w:rFonts w:ascii="Times New Roman" w:eastAsia="Times New Roman" w:hAnsi="Times New Roman" w:cs="Times New Roman"/>
          <w:kern w:val="0"/>
          <w:szCs w:val="20"/>
          <w:lang w:val="en-UG" w:eastAsia="en-UG" w:bidi="ar-SA"/>
        </w:rPr>
        <w:t>an error message is shown.</w:t>
      </w:r>
    </w:p>
    <w:p w14:paraId="377D0B03" w14:textId="77777777" w:rsidR="00512CBA" w:rsidRPr="003B46C4" w:rsidRDefault="00512CBA" w:rsidP="007702E3">
      <w:pPr>
        <w:suppressAutoHyphens w:val="0"/>
        <w:spacing w:line="360" w:lineRule="auto"/>
        <w:rPr>
          <w:rFonts w:ascii="Times New Roman" w:eastAsia="Times New Roman" w:hAnsi="Times New Roman" w:cs="Times New Roman"/>
          <w:kern w:val="0"/>
          <w:szCs w:val="20"/>
          <w:lang w:val="en-UG" w:eastAsia="en-UG" w:bidi="ar-SA"/>
        </w:rPr>
      </w:pPr>
    </w:p>
    <w:p w14:paraId="531C4C87" w14:textId="77777777" w:rsidR="00512CBA" w:rsidRPr="003B46C4" w:rsidRDefault="00512CBA" w:rsidP="007702E3">
      <w:pPr>
        <w:numPr>
          <w:ilvl w:val="0"/>
          <w:numId w:val="7"/>
        </w:numPr>
        <w:tabs>
          <w:tab w:val="left" w:pos="820"/>
        </w:tabs>
        <w:suppressAutoHyphens w:val="0"/>
        <w:spacing w:line="360" w:lineRule="auto"/>
        <w:rPr>
          <w:rFonts w:ascii="Times New Roman" w:eastAsia="Times New Roman" w:hAnsi="Times New Roman" w:cs="Times New Roman"/>
          <w:i/>
          <w:kern w:val="0"/>
          <w:szCs w:val="20"/>
          <w:lang w:val="en-UG" w:eastAsia="en-UG" w:bidi="ar-SA"/>
        </w:rPr>
      </w:pPr>
      <w:r w:rsidRPr="003B46C4">
        <w:rPr>
          <w:rFonts w:ascii="Times New Roman" w:eastAsia="Times New Roman" w:hAnsi="Times New Roman" w:cs="Times New Roman"/>
          <w:kern w:val="0"/>
          <w:szCs w:val="20"/>
          <w:lang w:val="en-UG" w:eastAsia="en-UG" w:bidi="ar-SA"/>
        </w:rPr>
        <w:t>In case the connection to the database fails, an error message indicating Database Failure is displayed.</w:t>
      </w:r>
    </w:p>
    <w:p w14:paraId="7FB0BA18" w14:textId="77777777" w:rsidR="00512CBA" w:rsidRPr="003B46C4" w:rsidRDefault="00512CBA" w:rsidP="007702E3">
      <w:pPr>
        <w:suppressAutoHyphens w:val="0"/>
        <w:spacing w:line="360" w:lineRule="auto"/>
        <w:rPr>
          <w:rFonts w:ascii="Times New Roman" w:eastAsia="Times New Roman" w:hAnsi="Times New Roman" w:cs="Times New Roman"/>
          <w:kern w:val="0"/>
          <w:sz w:val="20"/>
          <w:szCs w:val="20"/>
          <w:lang w:val="en-UG" w:eastAsia="en-UG" w:bidi="ar-SA"/>
        </w:rPr>
      </w:pPr>
    </w:p>
    <w:p w14:paraId="39E02FDE" w14:textId="43DA55DD" w:rsidR="00512CBA" w:rsidRDefault="00512CBA" w:rsidP="007702E3">
      <w:pPr>
        <w:suppressAutoHyphens w:val="0"/>
        <w:spacing w:line="360" w:lineRule="auto"/>
        <w:rPr>
          <w:rFonts w:ascii="Times New Roman" w:eastAsia="Times New Roman" w:hAnsi="Times New Roman" w:cs="Times New Roman"/>
          <w:kern w:val="0"/>
          <w:sz w:val="20"/>
          <w:szCs w:val="20"/>
          <w:lang w:val="en-UG" w:eastAsia="en-UG" w:bidi="ar-SA"/>
        </w:rPr>
      </w:pPr>
    </w:p>
    <w:p w14:paraId="2A1CE09E" w14:textId="30E1E55E" w:rsidR="007702E3" w:rsidRDefault="007702E3" w:rsidP="007702E3">
      <w:pPr>
        <w:suppressAutoHyphens w:val="0"/>
        <w:spacing w:line="360" w:lineRule="auto"/>
        <w:rPr>
          <w:rFonts w:ascii="Times New Roman" w:eastAsia="Times New Roman" w:hAnsi="Times New Roman" w:cs="Times New Roman"/>
          <w:kern w:val="0"/>
          <w:sz w:val="20"/>
          <w:szCs w:val="20"/>
          <w:lang w:val="en-UG" w:eastAsia="en-UG" w:bidi="ar-SA"/>
        </w:rPr>
      </w:pPr>
    </w:p>
    <w:p w14:paraId="65290410" w14:textId="77777777" w:rsidR="007702E3" w:rsidRDefault="007702E3" w:rsidP="007702E3">
      <w:pPr>
        <w:suppressAutoHyphens w:val="0"/>
        <w:spacing w:line="360" w:lineRule="auto"/>
        <w:rPr>
          <w:rFonts w:ascii="Times New Roman" w:eastAsia="Times New Roman" w:hAnsi="Times New Roman" w:cs="Times New Roman"/>
          <w:kern w:val="0"/>
          <w:sz w:val="20"/>
          <w:szCs w:val="20"/>
          <w:lang w:val="en-UG" w:eastAsia="en-UG" w:bidi="ar-SA"/>
        </w:rPr>
      </w:pPr>
    </w:p>
    <w:p w14:paraId="164AF7A6" w14:textId="550B5F30" w:rsidR="007702E3" w:rsidRDefault="007702E3" w:rsidP="007702E3">
      <w:pPr>
        <w:suppressAutoHyphens w:val="0"/>
        <w:spacing w:line="360" w:lineRule="auto"/>
        <w:rPr>
          <w:rFonts w:ascii="Times New Roman" w:eastAsia="Times New Roman" w:hAnsi="Times New Roman" w:cs="Times New Roman"/>
          <w:kern w:val="0"/>
          <w:sz w:val="20"/>
          <w:szCs w:val="20"/>
          <w:lang w:val="en-UG" w:eastAsia="en-UG" w:bidi="ar-SA"/>
        </w:rPr>
      </w:pPr>
    </w:p>
    <w:p w14:paraId="304FA402" w14:textId="7A53A5F5" w:rsidR="007702E3" w:rsidRDefault="007702E3" w:rsidP="007702E3">
      <w:pPr>
        <w:suppressAutoHyphens w:val="0"/>
        <w:spacing w:line="360" w:lineRule="auto"/>
        <w:rPr>
          <w:rFonts w:ascii="Times New Roman" w:eastAsia="Times New Roman" w:hAnsi="Times New Roman" w:cs="Times New Roman"/>
          <w:kern w:val="0"/>
          <w:sz w:val="20"/>
          <w:szCs w:val="20"/>
          <w:lang w:val="en-UG" w:eastAsia="en-UG" w:bidi="ar-SA"/>
        </w:rPr>
      </w:pPr>
    </w:p>
    <w:p w14:paraId="7612A1E9" w14:textId="77777777" w:rsidR="007702E3" w:rsidRPr="003B46C4" w:rsidRDefault="007702E3" w:rsidP="007702E3">
      <w:pPr>
        <w:suppressAutoHyphens w:val="0"/>
        <w:spacing w:line="360" w:lineRule="auto"/>
        <w:rPr>
          <w:rFonts w:ascii="Times New Roman" w:eastAsia="Times New Roman" w:hAnsi="Times New Roman" w:cs="Times New Roman"/>
          <w:kern w:val="0"/>
          <w:sz w:val="20"/>
          <w:szCs w:val="20"/>
          <w:lang w:val="en-UG" w:eastAsia="en-UG" w:bidi="ar-SA"/>
        </w:rPr>
      </w:pPr>
    </w:p>
    <w:p w14:paraId="039B396F" w14:textId="77777777" w:rsidR="00511CC1" w:rsidRPr="003B46C4" w:rsidRDefault="00511CC1" w:rsidP="007702E3">
      <w:pPr>
        <w:pStyle w:val="BodyText"/>
        <w:spacing w:after="60" w:line="360" w:lineRule="auto"/>
        <w:rPr>
          <w:rFonts w:ascii="Times New Roman" w:hAnsi="Times New Roman" w:cs="Times New Roman"/>
          <w:b/>
          <w:bCs/>
        </w:rPr>
      </w:pPr>
    </w:p>
    <w:p w14:paraId="254C60BD" w14:textId="0DDB3432" w:rsidR="00511CC1" w:rsidRPr="001A174C" w:rsidRDefault="00511CC1" w:rsidP="007702E3">
      <w:pPr>
        <w:pStyle w:val="Heading1"/>
        <w:spacing w:line="360" w:lineRule="auto"/>
        <w:rPr>
          <w:rFonts w:cs="Times New Roman"/>
        </w:rPr>
      </w:pPr>
      <w:bookmarkStart w:id="63" w:name="_Toc93939709"/>
      <w:r w:rsidRPr="001A174C">
        <w:rPr>
          <w:rFonts w:cs="Times New Roman"/>
        </w:rPr>
        <w:t>Design output</w:t>
      </w:r>
      <w:bookmarkEnd w:id="63"/>
    </w:p>
    <w:p w14:paraId="1834906C" w14:textId="2B32766A" w:rsidR="00972325" w:rsidRDefault="00511CC1" w:rsidP="007702E3">
      <w:pPr>
        <w:pStyle w:val="Heading2"/>
        <w:spacing w:after="60" w:line="360" w:lineRule="auto"/>
      </w:pPr>
      <w:bookmarkStart w:id="64" w:name="_Toc93939710"/>
      <w:r w:rsidRPr="001A174C">
        <w:lastRenderedPageBreak/>
        <w:t>Implementation (coding and compilation)</w:t>
      </w:r>
      <w:bookmarkEnd w:id="64"/>
    </w:p>
    <w:p w14:paraId="49F59267" w14:textId="77777777" w:rsidR="001A174C" w:rsidRPr="001A174C" w:rsidRDefault="001A174C" w:rsidP="007702E3">
      <w:pPr>
        <w:spacing w:line="360" w:lineRule="auto"/>
        <w:rPr>
          <w:lang w:eastAsia="en-US" w:bidi="ar-SA"/>
        </w:rPr>
      </w:pPr>
    </w:p>
    <w:p w14:paraId="35733911" w14:textId="631063E0" w:rsidR="00972325" w:rsidRPr="003B46C4" w:rsidRDefault="00972325" w:rsidP="007702E3">
      <w:pPr>
        <w:numPr>
          <w:ilvl w:val="0"/>
          <w:numId w:val="8"/>
        </w:numPr>
        <w:tabs>
          <w:tab w:val="left" w:pos="820"/>
        </w:tabs>
        <w:suppressAutoHyphens w:val="0"/>
        <w:spacing w:line="360" w:lineRule="auto"/>
        <w:rPr>
          <w:rFonts w:ascii="Times New Roman" w:eastAsia="Times New Roman" w:hAnsi="Times New Roman" w:cs="Times New Roman"/>
          <w:kern w:val="0"/>
          <w:sz w:val="23"/>
          <w:szCs w:val="20"/>
          <w:lang w:val="en-UG" w:eastAsia="en-UG" w:bidi="ar-SA"/>
        </w:rPr>
      </w:pPr>
      <w:r w:rsidRPr="003B46C4">
        <w:rPr>
          <w:rFonts w:ascii="Times New Roman" w:eastAsia="Times New Roman" w:hAnsi="Times New Roman" w:cs="Times New Roman"/>
          <w:b/>
          <w:kern w:val="0"/>
          <w:sz w:val="23"/>
          <w:szCs w:val="20"/>
          <w:lang w:eastAsia="en-UG" w:bidi="ar-SA"/>
        </w:rPr>
        <w:t>Anaconda</w:t>
      </w:r>
      <w:r w:rsidRPr="003B46C4">
        <w:rPr>
          <w:rFonts w:ascii="Times New Roman" w:eastAsia="Times New Roman" w:hAnsi="Times New Roman" w:cs="Times New Roman"/>
          <w:b/>
          <w:kern w:val="0"/>
          <w:sz w:val="23"/>
          <w:szCs w:val="20"/>
          <w:lang w:val="en-UG" w:eastAsia="en-UG" w:bidi="ar-SA"/>
        </w:rPr>
        <w:t>:</w:t>
      </w:r>
      <w:r w:rsidRPr="003B46C4">
        <w:rPr>
          <w:rFonts w:ascii="Times New Roman" w:eastAsia="Times New Roman" w:hAnsi="Times New Roman" w:cs="Times New Roman"/>
          <w:kern w:val="0"/>
          <w:sz w:val="23"/>
          <w:szCs w:val="20"/>
          <w:lang w:val="en-UG" w:eastAsia="en-UG" w:bidi="ar-SA"/>
        </w:rPr>
        <w:t xml:space="preserve"> This </w:t>
      </w:r>
      <w:r w:rsidRPr="003B46C4">
        <w:rPr>
          <w:rFonts w:ascii="Times New Roman" w:eastAsia="Times New Roman" w:hAnsi="Times New Roman" w:cs="Times New Roman"/>
          <w:kern w:val="0"/>
          <w:sz w:val="23"/>
          <w:szCs w:val="20"/>
          <w:lang w:eastAsia="en-UG" w:bidi="ar-SA"/>
        </w:rPr>
        <w:t>is an environment we</w:t>
      </w:r>
      <w:r w:rsidRPr="003B46C4">
        <w:rPr>
          <w:rFonts w:ascii="Times New Roman" w:eastAsia="Times New Roman" w:hAnsi="Times New Roman" w:cs="Times New Roman"/>
          <w:kern w:val="0"/>
          <w:sz w:val="23"/>
          <w:szCs w:val="20"/>
          <w:lang w:val="en-UG" w:eastAsia="en-UG" w:bidi="ar-SA"/>
        </w:rPr>
        <w:t xml:space="preserve"> used to create, train, and test the </w:t>
      </w:r>
      <w:r w:rsidR="00951812" w:rsidRPr="003B46C4">
        <w:rPr>
          <w:rFonts w:ascii="Times New Roman" w:eastAsia="Times New Roman" w:hAnsi="Times New Roman" w:cs="Times New Roman"/>
          <w:kern w:val="0"/>
          <w:sz w:val="23"/>
          <w:szCs w:val="20"/>
          <w:lang w:val="en-UG" w:eastAsia="en-UG" w:bidi="ar-SA"/>
        </w:rPr>
        <w:t>maternal mortality</w:t>
      </w:r>
      <w:r w:rsidR="00951812" w:rsidRPr="003B46C4">
        <w:rPr>
          <w:rFonts w:ascii="Times New Roman" w:eastAsia="Times New Roman" w:hAnsi="Times New Roman" w:cs="Times New Roman"/>
          <w:kern w:val="0"/>
          <w:sz w:val="23"/>
          <w:szCs w:val="20"/>
          <w:lang w:eastAsia="en-UG" w:bidi="ar-SA"/>
        </w:rPr>
        <w:t xml:space="preserve"> </w:t>
      </w:r>
      <w:r w:rsidRPr="003B46C4">
        <w:rPr>
          <w:rFonts w:ascii="Times New Roman" w:eastAsia="Times New Roman" w:hAnsi="Times New Roman" w:cs="Times New Roman"/>
          <w:kern w:val="0"/>
          <w:sz w:val="23"/>
          <w:szCs w:val="20"/>
          <w:lang w:val="en-UG" w:eastAsia="en-UG" w:bidi="ar-SA"/>
        </w:rPr>
        <w:t>model. This platform offers high computing resources which are required during the training phase of the model.</w:t>
      </w:r>
    </w:p>
    <w:p w14:paraId="20610FC8" w14:textId="77777777" w:rsidR="00972325" w:rsidRPr="003B46C4" w:rsidRDefault="00972325" w:rsidP="007702E3">
      <w:pPr>
        <w:numPr>
          <w:ilvl w:val="0"/>
          <w:numId w:val="8"/>
        </w:numPr>
        <w:tabs>
          <w:tab w:val="left" w:pos="820"/>
        </w:tabs>
        <w:suppressAutoHyphens w:val="0"/>
        <w:spacing w:line="360" w:lineRule="auto"/>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b/>
          <w:kern w:val="0"/>
          <w:szCs w:val="20"/>
          <w:lang w:val="en-UG" w:eastAsia="en-UG" w:bidi="ar-SA"/>
        </w:rPr>
        <w:t>Visual studio code:</w:t>
      </w:r>
      <w:r w:rsidRPr="003B46C4">
        <w:rPr>
          <w:rFonts w:ascii="Times New Roman" w:eastAsia="Times New Roman" w:hAnsi="Times New Roman" w:cs="Times New Roman"/>
          <w:kern w:val="0"/>
          <w:szCs w:val="20"/>
          <w:lang w:val="en-UG" w:eastAsia="en-UG" w:bidi="ar-SA"/>
        </w:rPr>
        <w:t xml:space="preserve"> This was our main text editor in the development of the system.</w:t>
      </w:r>
    </w:p>
    <w:p w14:paraId="46A72487" w14:textId="77777777" w:rsidR="00972325" w:rsidRPr="003B46C4" w:rsidRDefault="00972325" w:rsidP="007702E3">
      <w:pPr>
        <w:suppressAutoHyphens w:val="0"/>
        <w:spacing w:line="360" w:lineRule="auto"/>
        <w:rPr>
          <w:rFonts w:ascii="Times New Roman" w:eastAsia="Times New Roman" w:hAnsi="Times New Roman" w:cs="Times New Roman"/>
          <w:kern w:val="0"/>
          <w:szCs w:val="20"/>
          <w:lang w:val="en-UG" w:eastAsia="en-UG" w:bidi="ar-SA"/>
        </w:rPr>
      </w:pPr>
    </w:p>
    <w:p w14:paraId="153123B7" w14:textId="77777777" w:rsidR="00972325" w:rsidRPr="003B46C4" w:rsidRDefault="00972325" w:rsidP="007702E3">
      <w:pPr>
        <w:numPr>
          <w:ilvl w:val="0"/>
          <w:numId w:val="8"/>
        </w:numPr>
        <w:tabs>
          <w:tab w:val="left" w:pos="820"/>
        </w:tabs>
        <w:suppressAutoHyphens w:val="0"/>
        <w:spacing w:line="360" w:lineRule="auto"/>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b/>
          <w:kern w:val="0"/>
          <w:szCs w:val="20"/>
          <w:lang w:val="en-UG" w:eastAsia="en-UG" w:bidi="ar-SA"/>
        </w:rPr>
        <w:t>GitHub:</w:t>
      </w:r>
      <w:r w:rsidRPr="003B46C4">
        <w:rPr>
          <w:rFonts w:ascii="Times New Roman" w:eastAsia="Times New Roman" w:hAnsi="Times New Roman" w:cs="Times New Roman"/>
          <w:kern w:val="0"/>
          <w:szCs w:val="20"/>
          <w:lang w:val="en-UG" w:eastAsia="en-UG" w:bidi="ar-SA"/>
        </w:rPr>
        <w:t xml:space="preserve"> This version control system enabled us to keep track of our code and documents during the development.</w:t>
      </w:r>
    </w:p>
    <w:p w14:paraId="1933E0B3" w14:textId="77777777" w:rsidR="00972325" w:rsidRPr="003B46C4" w:rsidRDefault="00972325" w:rsidP="007702E3">
      <w:pPr>
        <w:suppressAutoHyphens w:val="0"/>
        <w:spacing w:line="360" w:lineRule="auto"/>
        <w:rPr>
          <w:rFonts w:ascii="Times New Roman" w:eastAsia="Times New Roman" w:hAnsi="Times New Roman" w:cs="Times New Roman"/>
          <w:kern w:val="0"/>
          <w:szCs w:val="20"/>
          <w:lang w:val="en-UG" w:eastAsia="en-UG" w:bidi="ar-SA"/>
        </w:rPr>
      </w:pPr>
    </w:p>
    <w:p w14:paraId="763FF5DC" w14:textId="77777777" w:rsidR="00972325" w:rsidRPr="003B46C4" w:rsidRDefault="00972325" w:rsidP="007702E3">
      <w:pPr>
        <w:numPr>
          <w:ilvl w:val="0"/>
          <w:numId w:val="8"/>
        </w:numPr>
        <w:tabs>
          <w:tab w:val="left" w:pos="820"/>
        </w:tabs>
        <w:suppressAutoHyphens w:val="0"/>
        <w:spacing w:line="360" w:lineRule="auto"/>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b/>
          <w:kern w:val="0"/>
          <w:szCs w:val="20"/>
          <w:lang w:val="en-UG" w:eastAsia="en-UG" w:bidi="ar-SA"/>
        </w:rPr>
        <w:t>MySQL server:</w:t>
      </w:r>
      <w:r w:rsidRPr="003B46C4">
        <w:rPr>
          <w:rFonts w:ascii="Times New Roman" w:eastAsia="Times New Roman" w:hAnsi="Times New Roman" w:cs="Times New Roman"/>
          <w:kern w:val="0"/>
          <w:szCs w:val="20"/>
          <w:lang w:val="en-UG" w:eastAsia="en-UG" w:bidi="ar-SA"/>
        </w:rPr>
        <w:t xml:space="preserve"> This enabled us in creating and managing our database.</w:t>
      </w:r>
    </w:p>
    <w:p w14:paraId="0EC7FA07" w14:textId="77777777" w:rsidR="00972325" w:rsidRPr="003B46C4" w:rsidRDefault="00972325" w:rsidP="007702E3">
      <w:pPr>
        <w:suppressAutoHyphens w:val="0"/>
        <w:spacing w:line="360" w:lineRule="auto"/>
        <w:rPr>
          <w:rFonts w:ascii="Times New Roman" w:eastAsia="Times New Roman" w:hAnsi="Times New Roman" w:cs="Times New Roman"/>
          <w:kern w:val="0"/>
          <w:szCs w:val="20"/>
          <w:lang w:val="en-UG" w:eastAsia="en-UG" w:bidi="ar-SA"/>
        </w:rPr>
      </w:pPr>
    </w:p>
    <w:p w14:paraId="28CF90D2" w14:textId="77777777" w:rsidR="00972325" w:rsidRPr="003B46C4" w:rsidRDefault="00972325" w:rsidP="007702E3">
      <w:pPr>
        <w:numPr>
          <w:ilvl w:val="0"/>
          <w:numId w:val="8"/>
        </w:numPr>
        <w:tabs>
          <w:tab w:val="left" w:pos="820"/>
        </w:tabs>
        <w:suppressAutoHyphens w:val="0"/>
        <w:spacing w:line="360" w:lineRule="auto"/>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b/>
          <w:kern w:val="0"/>
          <w:szCs w:val="20"/>
          <w:lang w:val="en-UG" w:eastAsia="en-UG" w:bidi="ar-SA"/>
        </w:rPr>
        <w:t>Postman:</w:t>
      </w:r>
      <w:r w:rsidRPr="003B46C4">
        <w:rPr>
          <w:rFonts w:ascii="Times New Roman" w:eastAsia="Times New Roman" w:hAnsi="Times New Roman" w:cs="Times New Roman"/>
          <w:kern w:val="0"/>
          <w:szCs w:val="20"/>
          <w:lang w:val="en-UG" w:eastAsia="en-UG" w:bidi="ar-SA"/>
        </w:rPr>
        <w:t xml:space="preserve"> This was used in the testing of the API that connects to the prediction backend model.</w:t>
      </w:r>
    </w:p>
    <w:p w14:paraId="3DF39D8F" w14:textId="77777777" w:rsidR="00972325" w:rsidRPr="003B46C4" w:rsidRDefault="00972325" w:rsidP="007702E3">
      <w:pPr>
        <w:suppressAutoHyphens w:val="0"/>
        <w:spacing w:line="360" w:lineRule="auto"/>
        <w:rPr>
          <w:rFonts w:ascii="Times New Roman" w:eastAsia="Times New Roman" w:hAnsi="Times New Roman" w:cs="Times New Roman"/>
          <w:kern w:val="0"/>
          <w:szCs w:val="20"/>
          <w:lang w:val="en-UG" w:eastAsia="en-UG" w:bidi="ar-SA"/>
        </w:rPr>
      </w:pPr>
    </w:p>
    <w:p w14:paraId="45F0458D" w14:textId="77078913" w:rsidR="00972325" w:rsidRPr="003B46C4" w:rsidRDefault="00951812" w:rsidP="00217F77">
      <w:pPr>
        <w:numPr>
          <w:ilvl w:val="0"/>
          <w:numId w:val="8"/>
        </w:numPr>
        <w:tabs>
          <w:tab w:val="left" w:pos="820"/>
        </w:tabs>
        <w:suppressAutoHyphens w:val="0"/>
        <w:spacing w:line="350" w:lineRule="auto"/>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b/>
          <w:kern w:val="0"/>
          <w:szCs w:val="20"/>
          <w:lang w:eastAsia="en-UG" w:bidi="ar-SA"/>
        </w:rPr>
        <w:t>Django framework</w:t>
      </w:r>
      <w:r w:rsidR="00972325" w:rsidRPr="003B46C4">
        <w:rPr>
          <w:rFonts w:ascii="Times New Roman" w:eastAsia="Times New Roman" w:hAnsi="Times New Roman" w:cs="Times New Roman"/>
          <w:b/>
          <w:kern w:val="0"/>
          <w:szCs w:val="20"/>
          <w:lang w:val="en-UG" w:eastAsia="en-UG" w:bidi="ar-SA"/>
        </w:rPr>
        <w:t>:</w:t>
      </w:r>
      <w:r w:rsidR="00972325" w:rsidRPr="003B46C4">
        <w:rPr>
          <w:rFonts w:ascii="Times New Roman" w:eastAsia="Times New Roman" w:hAnsi="Times New Roman" w:cs="Times New Roman"/>
          <w:kern w:val="0"/>
          <w:szCs w:val="20"/>
          <w:lang w:val="en-UG" w:eastAsia="en-UG" w:bidi="ar-SA"/>
        </w:rPr>
        <w:t xml:space="preserve"> This was used in achieving a better well-organized code that is modular and easy to maintain.</w:t>
      </w:r>
    </w:p>
    <w:p w14:paraId="2DA8FA74" w14:textId="77777777" w:rsidR="00972325" w:rsidRPr="003B46C4" w:rsidRDefault="00972325" w:rsidP="00217F77">
      <w:pPr>
        <w:suppressAutoHyphens w:val="0"/>
        <w:spacing w:line="10" w:lineRule="exact"/>
        <w:rPr>
          <w:rFonts w:ascii="Times New Roman" w:eastAsia="Times New Roman" w:hAnsi="Times New Roman" w:cs="Times New Roman"/>
          <w:kern w:val="0"/>
          <w:szCs w:val="20"/>
          <w:lang w:val="en-UG" w:eastAsia="en-UG" w:bidi="ar-SA"/>
        </w:rPr>
      </w:pPr>
    </w:p>
    <w:p w14:paraId="469D11E0" w14:textId="7248664C" w:rsidR="00972325" w:rsidRPr="003B46C4" w:rsidRDefault="00972325" w:rsidP="00217F77">
      <w:pPr>
        <w:numPr>
          <w:ilvl w:val="0"/>
          <w:numId w:val="8"/>
        </w:numPr>
        <w:tabs>
          <w:tab w:val="left" w:pos="820"/>
        </w:tabs>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b/>
          <w:kern w:val="0"/>
          <w:szCs w:val="20"/>
          <w:lang w:val="en-UG" w:eastAsia="en-UG" w:bidi="ar-SA"/>
        </w:rPr>
        <w:t>Balsamiq:</w:t>
      </w:r>
      <w:r w:rsidRPr="003B46C4">
        <w:rPr>
          <w:rFonts w:ascii="Times New Roman" w:eastAsia="Times New Roman" w:hAnsi="Times New Roman" w:cs="Times New Roman"/>
          <w:kern w:val="0"/>
          <w:szCs w:val="20"/>
          <w:lang w:val="en-UG" w:eastAsia="en-UG" w:bidi="ar-SA"/>
        </w:rPr>
        <w:t xml:space="preserve"> We used this tool to design the user interface of the </w:t>
      </w:r>
      <w:r w:rsidR="00951812" w:rsidRPr="003B46C4">
        <w:rPr>
          <w:rFonts w:ascii="Times New Roman" w:eastAsia="Times New Roman" w:hAnsi="Times New Roman" w:cs="Times New Roman"/>
          <w:kern w:val="0"/>
          <w:szCs w:val="20"/>
          <w:lang w:eastAsia="en-UG" w:bidi="ar-SA"/>
        </w:rPr>
        <w:t>MMRPA</w:t>
      </w:r>
      <w:r w:rsidRPr="003B46C4">
        <w:rPr>
          <w:rFonts w:ascii="Times New Roman" w:eastAsia="Times New Roman" w:hAnsi="Times New Roman" w:cs="Times New Roman"/>
          <w:kern w:val="0"/>
          <w:szCs w:val="20"/>
          <w:lang w:val="en-UG" w:eastAsia="en-UG" w:bidi="ar-SA"/>
        </w:rPr>
        <w:t xml:space="preserve"> system.</w:t>
      </w:r>
    </w:p>
    <w:p w14:paraId="12C3A122" w14:textId="77777777" w:rsidR="00972325" w:rsidRPr="003B46C4" w:rsidRDefault="00972325" w:rsidP="00217F77">
      <w:pPr>
        <w:suppressAutoHyphens w:val="0"/>
        <w:spacing w:line="151" w:lineRule="exact"/>
        <w:rPr>
          <w:rFonts w:ascii="Times New Roman" w:eastAsia="Times New Roman" w:hAnsi="Times New Roman" w:cs="Times New Roman"/>
          <w:kern w:val="0"/>
          <w:szCs w:val="20"/>
          <w:lang w:val="en-UG" w:eastAsia="en-UG" w:bidi="ar-SA"/>
        </w:rPr>
      </w:pPr>
    </w:p>
    <w:p w14:paraId="76095842" w14:textId="77777777" w:rsidR="00972325" w:rsidRPr="003B46C4" w:rsidRDefault="00972325" w:rsidP="00217F77">
      <w:pPr>
        <w:numPr>
          <w:ilvl w:val="0"/>
          <w:numId w:val="8"/>
        </w:numPr>
        <w:tabs>
          <w:tab w:val="left" w:pos="820"/>
        </w:tabs>
        <w:suppressAutoHyphens w:val="0"/>
        <w:spacing w:line="348" w:lineRule="auto"/>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b/>
          <w:kern w:val="0"/>
          <w:szCs w:val="20"/>
          <w:lang w:val="en-UG" w:eastAsia="en-UG" w:bidi="ar-SA"/>
        </w:rPr>
        <w:t>Microsoft Visio:</w:t>
      </w:r>
      <w:r w:rsidRPr="003B46C4">
        <w:rPr>
          <w:rFonts w:ascii="Times New Roman" w:eastAsia="Times New Roman" w:hAnsi="Times New Roman" w:cs="Times New Roman"/>
          <w:kern w:val="0"/>
          <w:szCs w:val="20"/>
          <w:lang w:val="en-UG" w:eastAsia="en-UG" w:bidi="ar-SA"/>
        </w:rPr>
        <w:t xml:space="preserve"> This tool was used for drawings such as context diagrams, use case diagrams, entity relationship diagrams.</w:t>
      </w:r>
    </w:p>
    <w:p w14:paraId="5F8BE40B" w14:textId="77777777" w:rsidR="00972325" w:rsidRPr="003B46C4" w:rsidRDefault="00972325" w:rsidP="00217F77">
      <w:pPr>
        <w:suppressAutoHyphens w:val="0"/>
        <w:spacing w:line="15" w:lineRule="exact"/>
        <w:rPr>
          <w:rFonts w:ascii="Times New Roman" w:eastAsia="Times New Roman" w:hAnsi="Times New Roman" w:cs="Times New Roman"/>
          <w:kern w:val="0"/>
          <w:szCs w:val="20"/>
          <w:lang w:val="en-UG" w:eastAsia="en-UG" w:bidi="ar-SA"/>
        </w:rPr>
      </w:pPr>
    </w:p>
    <w:p w14:paraId="14B874CE" w14:textId="581CD59E" w:rsidR="00972325" w:rsidRPr="003B46C4" w:rsidRDefault="00972325" w:rsidP="00217F77">
      <w:pPr>
        <w:numPr>
          <w:ilvl w:val="0"/>
          <w:numId w:val="8"/>
        </w:numPr>
        <w:tabs>
          <w:tab w:val="left" w:pos="820"/>
        </w:tabs>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b/>
          <w:kern w:val="0"/>
          <w:szCs w:val="20"/>
          <w:lang w:val="en-UG" w:eastAsia="en-UG" w:bidi="ar-SA"/>
        </w:rPr>
        <w:t>Web Browser:</w:t>
      </w:r>
      <w:r w:rsidRPr="003B46C4">
        <w:rPr>
          <w:rFonts w:ascii="Times New Roman" w:eastAsia="Times New Roman" w:hAnsi="Times New Roman" w:cs="Times New Roman"/>
          <w:kern w:val="0"/>
          <w:szCs w:val="20"/>
          <w:lang w:val="en-UG" w:eastAsia="en-UG" w:bidi="ar-SA"/>
        </w:rPr>
        <w:t xml:space="preserve"> Google Chrome and Mozilla Firefox were used to run and test the </w:t>
      </w:r>
      <w:r w:rsidR="00951812" w:rsidRPr="003B46C4">
        <w:rPr>
          <w:rFonts w:ascii="Times New Roman" w:eastAsia="Times New Roman" w:hAnsi="Times New Roman" w:cs="Times New Roman"/>
          <w:kern w:val="0"/>
          <w:szCs w:val="20"/>
          <w:lang w:val="en-UG" w:eastAsia="en-UG" w:bidi="ar-SA"/>
        </w:rPr>
        <w:t>MMRPA</w:t>
      </w:r>
      <w:r w:rsidRPr="003B46C4">
        <w:rPr>
          <w:rFonts w:ascii="Times New Roman" w:eastAsia="Times New Roman" w:hAnsi="Times New Roman" w:cs="Times New Roman"/>
          <w:kern w:val="0"/>
          <w:szCs w:val="20"/>
          <w:lang w:val="en-UG" w:eastAsia="en-UG" w:bidi="ar-SA"/>
        </w:rPr>
        <w:t xml:space="preserve"> system.</w:t>
      </w:r>
    </w:p>
    <w:p w14:paraId="0365D184" w14:textId="77777777" w:rsidR="00972325" w:rsidRPr="003B46C4" w:rsidRDefault="00972325" w:rsidP="00217F77">
      <w:pPr>
        <w:suppressAutoHyphens w:val="0"/>
        <w:spacing w:line="136" w:lineRule="exact"/>
        <w:rPr>
          <w:rFonts w:ascii="Times New Roman" w:eastAsia="Times New Roman" w:hAnsi="Times New Roman" w:cs="Times New Roman"/>
          <w:kern w:val="0"/>
          <w:szCs w:val="20"/>
          <w:lang w:val="en-UG" w:eastAsia="en-UG" w:bidi="ar-SA"/>
        </w:rPr>
      </w:pPr>
    </w:p>
    <w:p w14:paraId="74235DC9" w14:textId="45212B27" w:rsidR="00972325" w:rsidRPr="003B46C4" w:rsidRDefault="00972325" w:rsidP="00217F77">
      <w:pPr>
        <w:numPr>
          <w:ilvl w:val="0"/>
          <w:numId w:val="8"/>
        </w:numPr>
        <w:tabs>
          <w:tab w:val="left" w:pos="820"/>
        </w:tabs>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b/>
          <w:kern w:val="0"/>
          <w:szCs w:val="20"/>
          <w:lang w:val="en-UG" w:eastAsia="en-UG" w:bidi="ar-SA"/>
        </w:rPr>
        <w:lastRenderedPageBreak/>
        <w:t>Stationary:</w:t>
      </w:r>
      <w:r w:rsidRPr="003B46C4">
        <w:rPr>
          <w:rFonts w:ascii="Times New Roman" w:eastAsia="Times New Roman" w:hAnsi="Times New Roman" w:cs="Times New Roman"/>
          <w:kern w:val="0"/>
          <w:szCs w:val="20"/>
          <w:lang w:val="en-UG" w:eastAsia="en-UG" w:bidi="ar-SA"/>
        </w:rPr>
        <w:t xml:space="preserve"> Pens, ruler and Paper were used to come up with low fidelity user interfaces for </w:t>
      </w:r>
      <w:r w:rsidR="00951812" w:rsidRPr="003B46C4">
        <w:rPr>
          <w:rFonts w:ascii="Times New Roman" w:eastAsia="Times New Roman" w:hAnsi="Times New Roman" w:cs="Times New Roman"/>
          <w:kern w:val="0"/>
          <w:szCs w:val="20"/>
          <w:lang w:val="en-UG" w:eastAsia="en-UG" w:bidi="ar-SA"/>
        </w:rPr>
        <w:t>MMRPA</w:t>
      </w:r>
      <w:r w:rsidRPr="003B46C4">
        <w:rPr>
          <w:rFonts w:ascii="Times New Roman" w:eastAsia="Times New Roman" w:hAnsi="Times New Roman" w:cs="Times New Roman"/>
          <w:kern w:val="0"/>
          <w:szCs w:val="20"/>
          <w:lang w:val="en-UG" w:eastAsia="en-UG" w:bidi="ar-SA"/>
        </w:rPr>
        <w:t>.</w:t>
      </w:r>
    </w:p>
    <w:p w14:paraId="0BD1E800" w14:textId="77777777" w:rsidR="00972325" w:rsidRPr="003B46C4" w:rsidRDefault="00972325" w:rsidP="00217F77">
      <w:pPr>
        <w:suppressAutoHyphens w:val="0"/>
        <w:spacing w:line="384" w:lineRule="exact"/>
        <w:rPr>
          <w:rFonts w:ascii="Times New Roman" w:eastAsia="Times New Roman" w:hAnsi="Times New Roman" w:cs="Times New Roman"/>
          <w:kern w:val="0"/>
          <w:sz w:val="20"/>
          <w:szCs w:val="20"/>
          <w:lang w:val="en-UG" w:eastAsia="en-UG" w:bidi="ar-SA"/>
        </w:rPr>
      </w:pPr>
    </w:p>
    <w:p w14:paraId="7F75EF05" w14:textId="718DCD80" w:rsidR="00511CC1" w:rsidRDefault="00511CC1" w:rsidP="00217F77">
      <w:pPr>
        <w:pStyle w:val="BodyText"/>
        <w:spacing w:line="360" w:lineRule="auto"/>
        <w:rPr>
          <w:rFonts w:ascii="Times New Roman" w:hAnsi="Times New Roman" w:cs="Times New Roman"/>
          <w:i/>
          <w:iCs/>
        </w:rPr>
      </w:pPr>
    </w:p>
    <w:p w14:paraId="681192B8" w14:textId="05369A5A" w:rsidR="007702E3" w:rsidRDefault="007702E3" w:rsidP="00217F77">
      <w:pPr>
        <w:pStyle w:val="BodyText"/>
        <w:spacing w:line="360" w:lineRule="auto"/>
        <w:rPr>
          <w:rFonts w:ascii="Times New Roman" w:hAnsi="Times New Roman" w:cs="Times New Roman"/>
          <w:i/>
          <w:iCs/>
        </w:rPr>
      </w:pPr>
    </w:p>
    <w:p w14:paraId="1ACC2BB1" w14:textId="06D2C724" w:rsidR="007702E3" w:rsidRDefault="007702E3">
      <w:pPr>
        <w:suppressAutoHyphens w:val="0"/>
        <w:spacing w:after="160" w:line="259" w:lineRule="auto"/>
        <w:rPr>
          <w:rFonts w:ascii="Times New Roman" w:hAnsi="Times New Roman" w:cs="Times New Roman"/>
          <w:i/>
          <w:iCs/>
        </w:rPr>
      </w:pPr>
      <w:r>
        <w:rPr>
          <w:rFonts w:ascii="Times New Roman" w:hAnsi="Times New Roman" w:cs="Times New Roman"/>
          <w:i/>
          <w:iCs/>
        </w:rPr>
        <w:br w:type="page"/>
      </w:r>
    </w:p>
    <w:tbl>
      <w:tblPr>
        <w:tblW w:w="9322" w:type="dxa"/>
        <w:tblLayout w:type="fixed"/>
        <w:tblLook w:val="0000" w:firstRow="0" w:lastRow="0" w:firstColumn="0" w:lastColumn="0" w:noHBand="0" w:noVBand="0"/>
      </w:tblPr>
      <w:tblGrid>
        <w:gridCol w:w="9322"/>
      </w:tblGrid>
      <w:tr w:rsidR="00511CC1" w:rsidRPr="003B46C4" w14:paraId="17F7EFCC" w14:textId="77777777" w:rsidTr="00BF036B">
        <w:trPr>
          <w:cantSplit/>
        </w:trPr>
        <w:tc>
          <w:tcPr>
            <w:tcW w:w="9322" w:type="dxa"/>
            <w:tcMar>
              <w:top w:w="57" w:type="dxa"/>
              <w:bottom w:w="57" w:type="dxa"/>
            </w:tcMar>
          </w:tcPr>
          <w:p w14:paraId="6A5F8860" w14:textId="232FDD5C" w:rsidR="00511CC1" w:rsidRPr="003B46C4" w:rsidRDefault="00511CC1" w:rsidP="0084096F">
            <w:pPr>
              <w:pStyle w:val="Heading1"/>
            </w:pPr>
            <w:bookmarkStart w:id="65" w:name="_Toc93939711"/>
            <w:r w:rsidRPr="003B46C4">
              <w:t>Documentation</w:t>
            </w:r>
            <w:bookmarkEnd w:id="65"/>
          </w:p>
          <w:p w14:paraId="0918D033" w14:textId="3EBAE2CD" w:rsidR="00511CC1" w:rsidRPr="003B46C4" w:rsidRDefault="00511CC1" w:rsidP="00217F77">
            <w:pPr>
              <w:pStyle w:val="BodyText"/>
              <w:spacing w:after="60"/>
              <w:rPr>
                <w:rFonts w:ascii="Times New Roman" w:hAnsi="Times New Roman" w:cs="Times New Roman"/>
                <w:b/>
                <w:bCs/>
              </w:rPr>
            </w:pPr>
          </w:p>
        </w:tc>
      </w:tr>
      <w:tr w:rsidR="00511CC1" w:rsidRPr="003B46C4" w14:paraId="181C774A" w14:textId="77777777" w:rsidTr="00BF036B">
        <w:trPr>
          <w:cantSplit/>
        </w:trPr>
        <w:tc>
          <w:tcPr>
            <w:tcW w:w="9322" w:type="dxa"/>
            <w:tcMar>
              <w:top w:w="57" w:type="dxa"/>
              <w:bottom w:w="57" w:type="dxa"/>
            </w:tcMar>
          </w:tcPr>
          <w:p w14:paraId="1DB73296" w14:textId="4E296B53" w:rsidR="00511CC1" w:rsidRPr="003B46C4" w:rsidRDefault="00511CC1" w:rsidP="00217F77">
            <w:pPr>
              <w:pStyle w:val="BodyText"/>
              <w:spacing w:after="60"/>
              <w:rPr>
                <w:rFonts w:ascii="Times New Roman" w:hAnsi="Times New Roman" w:cs="Times New Roman"/>
                <w:b/>
                <w:bCs/>
                <w:i/>
                <w:iCs/>
                <w:u w:val="single"/>
              </w:rPr>
            </w:pPr>
          </w:p>
        </w:tc>
      </w:tr>
    </w:tbl>
    <w:p w14:paraId="171920B6" w14:textId="77777777" w:rsidR="00511CC1" w:rsidRPr="003B46C4" w:rsidRDefault="00511CC1" w:rsidP="00217F77">
      <w:pPr>
        <w:pStyle w:val="BodyText"/>
        <w:rPr>
          <w:rFonts w:ascii="Times New Roman" w:hAnsi="Times New Roman" w:cs="Times New Roman"/>
          <w:i/>
          <w:iC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3260"/>
        <w:gridCol w:w="3260"/>
      </w:tblGrid>
      <w:tr w:rsidR="00511CC1" w:rsidRPr="003B46C4" w14:paraId="447C9068" w14:textId="77777777" w:rsidTr="00BF036B">
        <w:trPr>
          <w:cantSplit/>
          <w:tblHeader/>
        </w:trPr>
        <w:tc>
          <w:tcPr>
            <w:tcW w:w="2802" w:type="dxa"/>
            <w:shd w:val="clear" w:color="auto" w:fill="E0E0E0"/>
            <w:tcMar>
              <w:top w:w="57" w:type="dxa"/>
              <w:bottom w:w="57" w:type="dxa"/>
            </w:tcMar>
          </w:tcPr>
          <w:p w14:paraId="3A089CE4" w14:textId="77777777" w:rsidR="00511CC1" w:rsidRPr="003B46C4" w:rsidRDefault="00511CC1" w:rsidP="00217F77">
            <w:pPr>
              <w:pStyle w:val="BodyText"/>
              <w:keepNext/>
              <w:spacing w:after="0"/>
              <w:rPr>
                <w:rFonts w:ascii="Times New Roman" w:hAnsi="Times New Roman" w:cs="Times New Roman"/>
                <w:i/>
                <w:iCs/>
              </w:rPr>
            </w:pPr>
            <w:r w:rsidRPr="003B46C4">
              <w:rPr>
                <w:rFonts w:ascii="Times New Roman" w:hAnsi="Times New Roman" w:cs="Times New Roman"/>
                <w:i/>
                <w:iCs/>
              </w:rPr>
              <w:t>Topics</w:t>
            </w:r>
          </w:p>
        </w:tc>
        <w:tc>
          <w:tcPr>
            <w:tcW w:w="6520" w:type="dxa"/>
            <w:gridSpan w:val="2"/>
            <w:shd w:val="clear" w:color="auto" w:fill="E0E0E0"/>
            <w:tcMar>
              <w:top w:w="57" w:type="dxa"/>
              <w:bottom w:w="57" w:type="dxa"/>
            </w:tcMar>
          </w:tcPr>
          <w:p w14:paraId="7777A832" w14:textId="70C3E0E8" w:rsidR="00511CC1" w:rsidRPr="003B46C4" w:rsidRDefault="00511CC1" w:rsidP="00217F77">
            <w:pPr>
              <w:pStyle w:val="BodyText"/>
              <w:spacing w:after="0"/>
              <w:rPr>
                <w:rFonts w:ascii="Times New Roman" w:hAnsi="Times New Roman" w:cs="Times New Roman"/>
                <w:b/>
                <w:bCs/>
              </w:rPr>
            </w:pPr>
            <w:r w:rsidRPr="003B46C4">
              <w:rPr>
                <w:rFonts w:ascii="Times New Roman" w:hAnsi="Times New Roman" w:cs="Times New Roman"/>
                <w:b/>
                <w:bCs/>
              </w:rPr>
              <w:t>Design output</w:t>
            </w:r>
          </w:p>
        </w:tc>
      </w:tr>
      <w:tr w:rsidR="00511CC1" w:rsidRPr="003B46C4" w14:paraId="228D963A" w14:textId="77777777" w:rsidTr="00BF036B">
        <w:trPr>
          <w:cantSplit/>
        </w:trPr>
        <w:tc>
          <w:tcPr>
            <w:tcW w:w="2802" w:type="dxa"/>
            <w:tcMar>
              <w:top w:w="57" w:type="dxa"/>
              <w:bottom w:w="57" w:type="dxa"/>
            </w:tcMar>
          </w:tcPr>
          <w:p w14:paraId="79BCC490" w14:textId="77777777" w:rsidR="00511CC1" w:rsidRPr="003B46C4" w:rsidRDefault="00511CC1" w:rsidP="00217F77">
            <w:pPr>
              <w:pStyle w:val="BodyText"/>
              <w:spacing w:after="60"/>
              <w:rPr>
                <w:rFonts w:ascii="Times New Roman" w:hAnsi="Times New Roman" w:cs="Times New Roman"/>
                <w:b/>
                <w:bCs/>
              </w:rPr>
            </w:pPr>
            <w:r w:rsidRPr="003B46C4">
              <w:rPr>
                <w:rFonts w:ascii="Times New Roman" w:hAnsi="Times New Roman" w:cs="Times New Roman"/>
                <w:b/>
                <w:bCs/>
              </w:rPr>
              <w:t>Good programming practice</w:t>
            </w:r>
          </w:p>
          <w:p w14:paraId="59CDBFE6" w14:textId="77777777" w:rsidR="00511CC1" w:rsidRPr="003B46C4" w:rsidRDefault="00511CC1" w:rsidP="00217F77">
            <w:pPr>
              <w:pStyle w:val="BodyText"/>
              <w:spacing w:after="60"/>
              <w:rPr>
                <w:rFonts w:ascii="Times New Roman" w:hAnsi="Times New Roman" w:cs="Times New Roman"/>
                <w:b/>
                <w:bCs/>
                <w:i/>
                <w:iCs/>
              </w:rPr>
            </w:pPr>
            <w:r w:rsidRPr="003B46C4">
              <w:rPr>
                <w:rFonts w:ascii="Times New Roman" w:hAnsi="Times New Roman" w:cs="Times New Roman"/>
                <w:i/>
                <w:iCs/>
              </w:rPr>
              <w:t>Efforts made to meet the recommendations for good programming practice...</w:t>
            </w:r>
          </w:p>
        </w:tc>
        <w:tc>
          <w:tcPr>
            <w:tcW w:w="3260" w:type="dxa"/>
            <w:tcMar>
              <w:top w:w="57" w:type="dxa"/>
              <w:bottom w:w="57" w:type="dxa"/>
            </w:tcMar>
          </w:tcPr>
          <w:p w14:paraId="4547B07F" w14:textId="77777777" w:rsidR="00511CC1" w:rsidRPr="003B46C4" w:rsidRDefault="00511CC1" w:rsidP="00217F77">
            <w:pPr>
              <w:pStyle w:val="BodyText"/>
              <w:rPr>
                <w:rFonts w:ascii="Times New Roman" w:hAnsi="Times New Roman" w:cs="Times New Roman"/>
              </w:rPr>
            </w:pPr>
            <w:r w:rsidRPr="003B46C4">
              <w:rPr>
                <w:rFonts w:ascii="Times New Roman" w:hAnsi="Times New Roman" w:cs="Times New Roman"/>
              </w:rPr>
              <w:t>Source code is...</w:t>
            </w:r>
          </w:p>
          <w:p w14:paraId="6A4ADF16" w14:textId="54356984" w:rsidR="00511CC1" w:rsidRPr="003B46C4" w:rsidRDefault="00511CC1" w:rsidP="00217F77">
            <w:pPr>
              <w:pStyle w:val="BodyText"/>
              <w:spacing w:after="0"/>
              <w:rPr>
                <w:rFonts w:ascii="Times New Roman" w:hAnsi="Times New Roman" w:cs="Times New Roman"/>
              </w:rPr>
            </w:pPr>
            <w:r w:rsidRPr="003B46C4">
              <w:rPr>
                <w:rFonts w:ascii="Times New Roman" w:eastAsia="Times New Roman" w:hAnsi="Times New Roman" w:cs="Times New Roman"/>
                <w:szCs w:val="20"/>
                <w:lang w:eastAsia="en-US"/>
              </w:rPr>
              <w:object w:dxaOrig="225" w:dyaOrig="225" w14:anchorId="69580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48.5pt;height:20.25pt" o:ole="">
                  <v:imagedata r:id="rId20" o:title=""/>
                </v:shape>
                <w:control r:id="rId21" w:name="CheckBox121" w:shapeid="_x0000_i1061"/>
              </w:object>
            </w:r>
          </w:p>
          <w:p w14:paraId="555D3EDC" w14:textId="2903D91D" w:rsidR="00511CC1" w:rsidRPr="003B46C4" w:rsidRDefault="00511CC1" w:rsidP="00217F77">
            <w:pPr>
              <w:pStyle w:val="BodyText"/>
              <w:spacing w:after="0"/>
              <w:rPr>
                <w:rFonts w:ascii="Times New Roman" w:hAnsi="Times New Roman" w:cs="Times New Roman"/>
                <w:sz w:val="18"/>
                <w:szCs w:val="18"/>
              </w:rPr>
            </w:pPr>
            <w:r w:rsidRPr="003B46C4">
              <w:rPr>
                <w:rFonts w:ascii="Times New Roman" w:eastAsia="Times New Roman" w:hAnsi="Times New Roman" w:cs="Times New Roman"/>
                <w:sz w:val="18"/>
                <w:szCs w:val="18"/>
                <w:lang w:eastAsia="en-US"/>
              </w:rPr>
              <w:object w:dxaOrig="225" w:dyaOrig="225" w14:anchorId="70AB7603">
                <v:shape id="_x0000_i1063" type="#_x0000_t75" style="width:150pt;height:20.25pt" o:ole="">
                  <v:imagedata r:id="rId22" o:title=""/>
                </v:shape>
                <w:control r:id="rId23" w:name="CheckBox131" w:shapeid="_x0000_i1063"/>
              </w:object>
            </w:r>
          </w:p>
          <w:p w14:paraId="75415F07" w14:textId="46212FD8" w:rsidR="00511CC1" w:rsidRPr="003B46C4" w:rsidRDefault="00511CC1" w:rsidP="00217F77">
            <w:pPr>
              <w:pStyle w:val="BodyText"/>
              <w:spacing w:after="0"/>
              <w:rPr>
                <w:rFonts w:ascii="Times New Roman" w:hAnsi="Times New Roman" w:cs="Times New Roman"/>
              </w:rPr>
            </w:pPr>
            <w:r w:rsidRPr="003B46C4">
              <w:rPr>
                <w:rFonts w:ascii="Times New Roman" w:eastAsia="Times New Roman" w:hAnsi="Times New Roman" w:cs="Times New Roman"/>
                <w:szCs w:val="20"/>
                <w:lang w:eastAsia="en-US"/>
              </w:rPr>
              <w:object w:dxaOrig="225" w:dyaOrig="225" w14:anchorId="7CDB4D51">
                <v:shape id="_x0000_i1241" type="#_x0000_t75" style="width:148.5pt;height:20.25pt" o:ole="">
                  <v:imagedata r:id="rId24" o:title=""/>
                </v:shape>
                <w:control r:id="rId25" w:name="CheckBox141" w:shapeid="_x0000_i1241"/>
              </w:object>
            </w:r>
          </w:p>
          <w:p w14:paraId="67E778F7" w14:textId="20954492" w:rsidR="00511CC1" w:rsidRPr="003B46C4" w:rsidRDefault="00511CC1" w:rsidP="00217F77">
            <w:pPr>
              <w:pStyle w:val="BodyText"/>
              <w:spacing w:after="0"/>
              <w:rPr>
                <w:rFonts w:ascii="Times New Roman" w:hAnsi="Times New Roman" w:cs="Times New Roman"/>
              </w:rPr>
            </w:pPr>
            <w:r w:rsidRPr="003B46C4">
              <w:rPr>
                <w:rFonts w:ascii="Times New Roman" w:eastAsia="Times New Roman" w:hAnsi="Times New Roman" w:cs="Times New Roman"/>
                <w:szCs w:val="20"/>
                <w:lang w:eastAsia="en-US"/>
              </w:rPr>
              <w:object w:dxaOrig="225" w:dyaOrig="225" w14:anchorId="043222ED">
                <v:shape id="_x0000_i1067" type="#_x0000_t75" style="width:147pt;height:20.25pt" o:ole="">
                  <v:imagedata r:id="rId26" o:title=""/>
                </v:shape>
                <w:control r:id="rId27" w:name="CheckBox151" w:shapeid="_x0000_i1067"/>
              </w:object>
            </w:r>
          </w:p>
          <w:p w14:paraId="36188B73" w14:textId="7CD4C359" w:rsidR="00511CC1" w:rsidRPr="003B46C4" w:rsidRDefault="00511CC1" w:rsidP="00217F77">
            <w:pPr>
              <w:pStyle w:val="BodyText"/>
              <w:spacing w:after="0"/>
              <w:rPr>
                <w:rFonts w:ascii="Times New Roman" w:hAnsi="Times New Roman" w:cs="Times New Roman"/>
              </w:rPr>
            </w:pPr>
            <w:r w:rsidRPr="003B46C4">
              <w:rPr>
                <w:rFonts w:ascii="Times New Roman" w:eastAsia="Times New Roman" w:hAnsi="Times New Roman" w:cs="Times New Roman"/>
                <w:szCs w:val="20"/>
                <w:lang w:eastAsia="en-US"/>
              </w:rPr>
              <w:object w:dxaOrig="225" w:dyaOrig="225" w14:anchorId="12729360">
                <v:shape id="_x0000_i1069" type="#_x0000_t75" style="width:147.75pt;height:20.25pt" o:ole="">
                  <v:imagedata r:id="rId28" o:title=""/>
                </v:shape>
                <w:control r:id="rId29" w:name="CheckBox161" w:shapeid="_x0000_i1069"/>
              </w:object>
            </w:r>
          </w:p>
        </w:tc>
        <w:tc>
          <w:tcPr>
            <w:tcW w:w="3260" w:type="dxa"/>
          </w:tcPr>
          <w:p w14:paraId="66AA8DF2" w14:textId="77777777" w:rsidR="00511CC1" w:rsidRPr="003B46C4" w:rsidRDefault="00511CC1" w:rsidP="00217F77">
            <w:pPr>
              <w:pStyle w:val="BodyText"/>
              <w:rPr>
                <w:rFonts w:ascii="Times New Roman" w:hAnsi="Times New Roman" w:cs="Times New Roman"/>
              </w:rPr>
            </w:pPr>
            <w:r w:rsidRPr="003B46C4">
              <w:rPr>
                <w:rFonts w:ascii="Times New Roman" w:hAnsi="Times New Roman" w:cs="Times New Roman"/>
              </w:rPr>
              <w:t>Source code contains...</w:t>
            </w:r>
          </w:p>
          <w:p w14:paraId="38146E95" w14:textId="19F97FE6" w:rsidR="00511CC1" w:rsidRPr="003B46C4" w:rsidRDefault="00511CC1" w:rsidP="00217F77">
            <w:pPr>
              <w:pStyle w:val="BodyText"/>
              <w:spacing w:after="0"/>
              <w:rPr>
                <w:rFonts w:ascii="Times New Roman" w:hAnsi="Times New Roman" w:cs="Times New Roman"/>
              </w:rPr>
            </w:pPr>
            <w:r w:rsidRPr="003B46C4">
              <w:rPr>
                <w:rFonts w:ascii="Times New Roman" w:eastAsia="Times New Roman" w:hAnsi="Times New Roman" w:cs="Times New Roman"/>
                <w:szCs w:val="20"/>
                <w:lang w:eastAsia="en-US"/>
              </w:rPr>
              <w:object w:dxaOrig="225" w:dyaOrig="225" w14:anchorId="508C82F8">
                <v:shape id="_x0000_i1242" type="#_x0000_t75" style="width:150pt;height:20.25pt" o:ole="">
                  <v:imagedata r:id="rId30" o:title=""/>
                </v:shape>
                <w:control r:id="rId31" w:name="CheckBox171" w:shapeid="_x0000_i1242"/>
              </w:object>
            </w:r>
          </w:p>
          <w:p w14:paraId="02E312AA" w14:textId="7AAAE1E8" w:rsidR="00511CC1" w:rsidRPr="003B46C4" w:rsidRDefault="00511CC1" w:rsidP="00217F77">
            <w:pPr>
              <w:pStyle w:val="BodyText"/>
              <w:spacing w:after="0"/>
              <w:rPr>
                <w:rFonts w:ascii="Times New Roman" w:hAnsi="Times New Roman" w:cs="Times New Roman"/>
              </w:rPr>
            </w:pPr>
            <w:r w:rsidRPr="003B46C4">
              <w:rPr>
                <w:rFonts w:ascii="Times New Roman" w:eastAsia="Times New Roman" w:hAnsi="Times New Roman" w:cs="Times New Roman"/>
                <w:szCs w:val="20"/>
                <w:lang w:eastAsia="en-US"/>
              </w:rPr>
              <w:object w:dxaOrig="225" w:dyaOrig="225" w14:anchorId="39894DAB">
                <v:shape id="_x0000_i1073" type="#_x0000_t75" style="width:150.75pt;height:20.25pt" o:ole="">
                  <v:imagedata r:id="rId32" o:title=""/>
                </v:shape>
                <w:control r:id="rId33" w:name="CheckBox181" w:shapeid="_x0000_i1073"/>
              </w:object>
            </w:r>
          </w:p>
          <w:p w14:paraId="5C4FB0A3" w14:textId="42E7E063" w:rsidR="00511CC1" w:rsidRPr="003B46C4" w:rsidRDefault="00511CC1" w:rsidP="00217F77">
            <w:pPr>
              <w:pStyle w:val="BodyText"/>
              <w:spacing w:after="0"/>
              <w:rPr>
                <w:rFonts w:ascii="Times New Roman" w:hAnsi="Times New Roman" w:cs="Times New Roman"/>
              </w:rPr>
            </w:pPr>
            <w:r w:rsidRPr="003B46C4">
              <w:rPr>
                <w:rFonts w:ascii="Times New Roman" w:eastAsia="Times New Roman" w:hAnsi="Times New Roman" w:cs="Times New Roman"/>
                <w:szCs w:val="20"/>
                <w:lang w:eastAsia="en-US"/>
              </w:rPr>
              <w:object w:dxaOrig="225" w:dyaOrig="225" w14:anchorId="63757056">
                <v:shape id="_x0000_i1075" type="#_x0000_t75" style="width:147.75pt;height:20.25pt" o:ole="">
                  <v:imagedata r:id="rId34" o:title=""/>
                </v:shape>
                <w:control r:id="rId35" w:name="CheckBox191" w:shapeid="_x0000_i1075"/>
              </w:object>
            </w:r>
          </w:p>
          <w:p w14:paraId="783855D9" w14:textId="2FFE8AD0" w:rsidR="00511CC1" w:rsidRPr="003B46C4" w:rsidRDefault="00511CC1" w:rsidP="00217F77">
            <w:pPr>
              <w:pStyle w:val="BodyText"/>
              <w:spacing w:after="0"/>
              <w:rPr>
                <w:rFonts w:ascii="Times New Roman" w:hAnsi="Times New Roman" w:cs="Times New Roman"/>
              </w:rPr>
            </w:pPr>
            <w:r w:rsidRPr="003B46C4">
              <w:rPr>
                <w:rFonts w:ascii="Times New Roman" w:eastAsia="Times New Roman" w:hAnsi="Times New Roman" w:cs="Times New Roman"/>
                <w:szCs w:val="20"/>
                <w:lang w:eastAsia="en-US"/>
              </w:rPr>
              <w:object w:dxaOrig="225" w:dyaOrig="225" w14:anchorId="2B637D91">
                <v:shape id="_x0000_i1077" type="#_x0000_t75" style="width:147.75pt;height:20.25pt" o:ole="">
                  <v:imagedata r:id="rId36" o:title=""/>
                </v:shape>
                <w:control r:id="rId37" w:name="CheckBox201" w:shapeid="_x0000_i1077"/>
              </w:object>
            </w:r>
          </w:p>
          <w:p w14:paraId="2442679C" w14:textId="632F428C" w:rsidR="00511CC1" w:rsidRPr="003B46C4" w:rsidRDefault="00511CC1" w:rsidP="00217F77">
            <w:pPr>
              <w:pStyle w:val="BodyText"/>
              <w:spacing w:after="0"/>
              <w:rPr>
                <w:rFonts w:ascii="Times New Roman" w:hAnsi="Times New Roman" w:cs="Times New Roman"/>
              </w:rPr>
            </w:pPr>
            <w:r w:rsidRPr="003B46C4">
              <w:rPr>
                <w:rFonts w:ascii="Times New Roman" w:eastAsia="Times New Roman" w:hAnsi="Times New Roman" w:cs="Times New Roman"/>
                <w:szCs w:val="20"/>
                <w:lang w:eastAsia="en-US"/>
              </w:rPr>
              <w:object w:dxaOrig="225" w:dyaOrig="225" w14:anchorId="22D4F3DA">
                <v:shape id="_x0000_i1079" type="#_x0000_t75" style="width:145.5pt;height:20.25pt" o:ole="">
                  <v:imagedata r:id="rId38" o:title=""/>
                </v:shape>
                <w:control r:id="rId39" w:name="CheckBox211" w:shapeid="_x0000_i1079"/>
              </w:object>
            </w:r>
          </w:p>
        </w:tc>
      </w:tr>
      <w:tr w:rsidR="00511CC1" w:rsidRPr="003B46C4" w14:paraId="51A461EA" w14:textId="77777777" w:rsidTr="00BF036B">
        <w:trPr>
          <w:cantSplit/>
        </w:trPr>
        <w:tc>
          <w:tcPr>
            <w:tcW w:w="2802" w:type="dxa"/>
            <w:tcMar>
              <w:top w:w="57" w:type="dxa"/>
              <w:bottom w:w="57" w:type="dxa"/>
            </w:tcMar>
          </w:tcPr>
          <w:p w14:paraId="2CC8FEA5" w14:textId="77777777" w:rsidR="00511CC1" w:rsidRPr="003B46C4" w:rsidRDefault="00511CC1" w:rsidP="00217F77">
            <w:pPr>
              <w:pStyle w:val="BodyText"/>
              <w:spacing w:after="60"/>
              <w:rPr>
                <w:rFonts w:ascii="Times New Roman" w:hAnsi="Times New Roman" w:cs="Times New Roman"/>
                <w:b/>
                <w:bCs/>
              </w:rPr>
            </w:pPr>
            <w:r w:rsidRPr="003B46C4">
              <w:rPr>
                <w:rFonts w:ascii="Times New Roman" w:hAnsi="Times New Roman" w:cs="Times New Roman"/>
                <w:b/>
                <w:bCs/>
              </w:rPr>
              <w:t>Windows programming</w:t>
            </w:r>
          </w:p>
          <w:p w14:paraId="35DDD609" w14:textId="77777777" w:rsidR="00511CC1" w:rsidRPr="003B46C4" w:rsidRDefault="00511CC1" w:rsidP="00217F77">
            <w:pPr>
              <w:pStyle w:val="BodyText"/>
              <w:spacing w:after="60"/>
              <w:rPr>
                <w:rFonts w:ascii="Times New Roman" w:hAnsi="Times New Roman" w:cs="Times New Roman"/>
                <w:b/>
                <w:bCs/>
              </w:rPr>
            </w:pPr>
            <w:r w:rsidRPr="003B46C4">
              <w:rPr>
                <w:rFonts w:ascii="Times New Roman" w:hAnsi="Times New Roman" w:cs="Times New Roman"/>
                <w:i/>
                <w:iCs/>
              </w:rPr>
              <w:t>If implementing Windows applications...</w:t>
            </w:r>
            <w:ins w:id="66" w:author="nsabagwa mary" w:date="2013-05-23T13:32:00Z">
              <w:r w:rsidRPr="003B46C4">
                <w:rPr>
                  <w:rFonts w:ascii="Times New Roman" w:hAnsi="Times New Roman" w:cs="Times New Roman"/>
                  <w:i/>
                  <w:iCs/>
                </w:rPr>
                <w:t xml:space="preserve"> remove this row</w:t>
              </w:r>
            </w:ins>
          </w:p>
        </w:tc>
        <w:tc>
          <w:tcPr>
            <w:tcW w:w="6520" w:type="dxa"/>
            <w:gridSpan w:val="2"/>
            <w:tcMar>
              <w:top w:w="57" w:type="dxa"/>
              <w:bottom w:w="57" w:type="dxa"/>
            </w:tcMar>
          </w:tcPr>
          <w:p w14:paraId="1A68E5CC" w14:textId="03A3927E" w:rsidR="00511CC1" w:rsidRPr="003B46C4" w:rsidRDefault="00511CC1" w:rsidP="00217F77">
            <w:pPr>
              <w:pStyle w:val="BodyText"/>
              <w:spacing w:after="0"/>
              <w:rPr>
                <w:rFonts w:ascii="Times New Roman" w:hAnsi="Times New Roman" w:cs="Times New Roman"/>
              </w:rPr>
            </w:pPr>
            <w:r w:rsidRPr="003B46C4">
              <w:rPr>
                <w:rFonts w:ascii="Times New Roman" w:eastAsia="Times New Roman" w:hAnsi="Times New Roman" w:cs="Times New Roman"/>
                <w:szCs w:val="20"/>
                <w:lang w:eastAsia="en-US"/>
              </w:rPr>
              <w:object w:dxaOrig="225" w:dyaOrig="225" w14:anchorId="5E9BB34E">
                <v:shape id="_x0000_i1081" type="#_x0000_t75" style="width:310.5pt;height:20.25pt" o:ole="">
                  <v:imagedata r:id="rId40" o:title=""/>
                </v:shape>
                <w:control r:id="rId41" w:name="CheckBox221" w:shapeid="_x0000_i1081"/>
              </w:object>
            </w:r>
          </w:p>
          <w:p w14:paraId="4544845F" w14:textId="2AF39751" w:rsidR="00511CC1" w:rsidRPr="003B46C4" w:rsidRDefault="00511CC1" w:rsidP="00217F77">
            <w:pPr>
              <w:pStyle w:val="BodyText"/>
              <w:spacing w:after="0"/>
              <w:rPr>
                <w:rFonts w:ascii="Times New Roman" w:hAnsi="Times New Roman" w:cs="Times New Roman"/>
              </w:rPr>
            </w:pPr>
            <w:r w:rsidRPr="003B46C4">
              <w:rPr>
                <w:rFonts w:ascii="Times New Roman" w:eastAsia="Times New Roman" w:hAnsi="Times New Roman" w:cs="Times New Roman"/>
                <w:szCs w:val="20"/>
                <w:lang w:eastAsia="en-US"/>
              </w:rPr>
              <w:object w:dxaOrig="225" w:dyaOrig="225" w14:anchorId="163AB19F">
                <v:shape id="_x0000_i1083" type="#_x0000_t75" style="width:312.75pt;height:20.25pt" o:ole="">
                  <v:imagedata r:id="rId42" o:title=""/>
                </v:shape>
                <w:control r:id="rId43" w:name="CheckBox231" w:shapeid="_x0000_i1083"/>
              </w:object>
            </w:r>
          </w:p>
          <w:p w14:paraId="7097125E" w14:textId="2AE28680" w:rsidR="00511CC1" w:rsidRPr="003B46C4" w:rsidRDefault="00511CC1" w:rsidP="00217F77">
            <w:pPr>
              <w:pStyle w:val="BodyText"/>
              <w:spacing w:after="0"/>
              <w:rPr>
                <w:rFonts w:ascii="Times New Roman" w:hAnsi="Times New Roman" w:cs="Times New Roman"/>
              </w:rPr>
            </w:pPr>
            <w:r w:rsidRPr="003B46C4">
              <w:rPr>
                <w:rFonts w:ascii="Times New Roman" w:eastAsia="Times New Roman" w:hAnsi="Times New Roman" w:cs="Times New Roman"/>
                <w:szCs w:val="20"/>
                <w:lang w:eastAsia="en-US"/>
              </w:rPr>
              <w:object w:dxaOrig="225" w:dyaOrig="225" w14:anchorId="64BCE505">
                <v:shape id="_x0000_i1085" type="#_x0000_t75" style="width:313.5pt;height:20.25pt" o:ole="">
                  <v:imagedata r:id="rId44" o:title=""/>
                </v:shape>
                <w:control r:id="rId45" w:name="CheckBox241" w:shapeid="_x0000_i1085"/>
              </w:object>
            </w:r>
          </w:p>
          <w:p w14:paraId="6EA88287" w14:textId="77777777" w:rsidR="00511CC1" w:rsidRPr="003B46C4" w:rsidRDefault="00511CC1" w:rsidP="00217F77">
            <w:pPr>
              <w:pStyle w:val="BodyText"/>
              <w:spacing w:after="0"/>
              <w:rPr>
                <w:rFonts w:ascii="Times New Roman" w:hAnsi="Times New Roman" w:cs="Times New Roman"/>
              </w:rPr>
            </w:pPr>
            <w:r w:rsidRPr="003B46C4">
              <w:rPr>
                <w:rFonts w:ascii="Times New Roman" w:hAnsi="Times New Roman" w:cs="Times New Roman"/>
              </w:rPr>
              <w:t>Comments:</w:t>
            </w:r>
          </w:p>
        </w:tc>
      </w:tr>
      <w:tr w:rsidR="00511CC1" w:rsidRPr="003B46C4" w14:paraId="631C1CC8" w14:textId="77777777" w:rsidTr="00BF036B">
        <w:trPr>
          <w:cantSplit/>
        </w:trPr>
        <w:tc>
          <w:tcPr>
            <w:tcW w:w="2802" w:type="dxa"/>
            <w:tcMar>
              <w:top w:w="57" w:type="dxa"/>
              <w:bottom w:w="57" w:type="dxa"/>
            </w:tcMar>
          </w:tcPr>
          <w:p w14:paraId="2A4D2500" w14:textId="77777777" w:rsidR="00511CC1" w:rsidRPr="003B46C4" w:rsidRDefault="00511CC1" w:rsidP="007702E3">
            <w:pPr>
              <w:pStyle w:val="BodyText"/>
              <w:spacing w:after="60" w:line="360" w:lineRule="auto"/>
              <w:rPr>
                <w:rFonts w:ascii="Times New Roman" w:hAnsi="Times New Roman" w:cs="Times New Roman"/>
                <w:b/>
                <w:bCs/>
              </w:rPr>
            </w:pPr>
            <w:r w:rsidRPr="003B46C4">
              <w:rPr>
                <w:rFonts w:ascii="Times New Roman" w:hAnsi="Times New Roman" w:cs="Times New Roman"/>
                <w:b/>
                <w:bCs/>
              </w:rPr>
              <w:t>Dynamic testing</w:t>
            </w:r>
          </w:p>
          <w:p w14:paraId="6C91466A" w14:textId="77777777" w:rsidR="00511CC1" w:rsidRPr="003B46C4" w:rsidRDefault="00511CC1" w:rsidP="007702E3">
            <w:pPr>
              <w:pStyle w:val="BodyText"/>
              <w:spacing w:after="60" w:line="360" w:lineRule="auto"/>
              <w:rPr>
                <w:rFonts w:ascii="Times New Roman" w:hAnsi="Times New Roman" w:cs="Times New Roman"/>
                <w:b/>
                <w:bCs/>
              </w:rPr>
            </w:pPr>
            <w:r w:rsidRPr="003B46C4">
              <w:rPr>
                <w:rFonts w:ascii="Times New Roman" w:hAnsi="Times New Roman" w:cs="Times New Roman"/>
                <w:i/>
                <w:iCs/>
              </w:rPr>
              <w:t>Step-by-step testing made dynamically during the implementation...</w:t>
            </w:r>
          </w:p>
        </w:tc>
        <w:tc>
          <w:tcPr>
            <w:tcW w:w="6520" w:type="dxa"/>
            <w:gridSpan w:val="2"/>
            <w:tcMar>
              <w:top w:w="57" w:type="dxa"/>
              <w:bottom w:w="57" w:type="dxa"/>
            </w:tcMar>
          </w:tcPr>
          <w:p w14:paraId="1C475369" w14:textId="4C179A28" w:rsidR="00511CC1" w:rsidRPr="003B46C4" w:rsidRDefault="00511CC1" w:rsidP="007702E3">
            <w:pPr>
              <w:pStyle w:val="BodyText"/>
              <w:spacing w:after="0" w:line="360" w:lineRule="auto"/>
              <w:rPr>
                <w:rFonts w:ascii="Times New Roman" w:hAnsi="Times New Roman" w:cs="Times New Roman"/>
              </w:rPr>
            </w:pPr>
            <w:r w:rsidRPr="003B46C4">
              <w:rPr>
                <w:rFonts w:ascii="Times New Roman" w:eastAsia="Times New Roman" w:hAnsi="Times New Roman" w:cs="Times New Roman"/>
                <w:szCs w:val="20"/>
                <w:lang w:eastAsia="en-US"/>
              </w:rPr>
              <w:object w:dxaOrig="225" w:dyaOrig="225" w14:anchorId="3DAADCDD">
                <v:shape id="_x0000_i1087" type="#_x0000_t75" style="width:309.75pt;height:20.25pt" o:ole="">
                  <v:imagedata r:id="rId46" o:title=""/>
                </v:shape>
                <w:control r:id="rId47" w:name="CheckBox251" w:shapeid="_x0000_i1087"/>
              </w:object>
            </w:r>
          </w:p>
          <w:p w14:paraId="7757A335" w14:textId="03FC82EE" w:rsidR="00511CC1" w:rsidRPr="003B46C4" w:rsidRDefault="00511CC1" w:rsidP="007702E3">
            <w:pPr>
              <w:pStyle w:val="BodyText"/>
              <w:spacing w:after="0" w:line="360" w:lineRule="auto"/>
              <w:rPr>
                <w:rFonts w:ascii="Times New Roman" w:hAnsi="Times New Roman" w:cs="Times New Roman"/>
              </w:rPr>
            </w:pPr>
            <w:r w:rsidRPr="003B46C4">
              <w:rPr>
                <w:rFonts w:ascii="Times New Roman" w:eastAsia="Times New Roman" w:hAnsi="Times New Roman" w:cs="Times New Roman"/>
                <w:szCs w:val="20"/>
                <w:lang w:eastAsia="en-US"/>
              </w:rPr>
              <w:object w:dxaOrig="225" w:dyaOrig="225" w14:anchorId="5EE7E146">
                <v:shape id="_x0000_i1089" type="#_x0000_t75" style="width:311.25pt;height:20.25pt" o:ole="">
                  <v:imagedata r:id="rId48" o:title=""/>
                </v:shape>
                <w:control r:id="rId49" w:name="CheckBox261" w:shapeid="_x0000_i1089"/>
              </w:object>
            </w:r>
          </w:p>
          <w:p w14:paraId="781D0DB4" w14:textId="237F8CA8" w:rsidR="00511CC1" w:rsidRPr="003B46C4" w:rsidRDefault="00511CC1" w:rsidP="007702E3">
            <w:pPr>
              <w:pStyle w:val="BodyText"/>
              <w:spacing w:after="0" w:line="360" w:lineRule="auto"/>
              <w:rPr>
                <w:rFonts w:ascii="Times New Roman" w:hAnsi="Times New Roman" w:cs="Times New Roman"/>
              </w:rPr>
            </w:pPr>
            <w:r w:rsidRPr="003B46C4">
              <w:rPr>
                <w:rFonts w:ascii="Times New Roman" w:eastAsia="Times New Roman" w:hAnsi="Times New Roman" w:cs="Times New Roman"/>
                <w:szCs w:val="20"/>
                <w:lang w:eastAsia="en-US"/>
              </w:rPr>
              <w:object w:dxaOrig="225" w:dyaOrig="225" w14:anchorId="00BA3637">
                <v:shape id="_x0000_i1091" type="#_x0000_t75" style="width:309.75pt;height:20.25pt" o:ole="">
                  <v:imagedata r:id="rId50" o:title=""/>
                </v:shape>
                <w:control r:id="rId51" w:name="CheckBox271" w:shapeid="_x0000_i1091"/>
              </w:object>
            </w:r>
          </w:p>
          <w:p w14:paraId="0DA3B080" w14:textId="1A0C07D6" w:rsidR="00511CC1" w:rsidRPr="003B46C4" w:rsidRDefault="00511CC1" w:rsidP="007702E3">
            <w:pPr>
              <w:pStyle w:val="BodyText"/>
              <w:spacing w:after="0" w:line="360" w:lineRule="auto"/>
              <w:rPr>
                <w:rFonts w:ascii="Times New Roman" w:hAnsi="Times New Roman" w:cs="Times New Roman"/>
              </w:rPr>
            </w:pPr>
            <w:r w:rsidRPr="003B46C4">
              <w:rPr>
                <w:rFonts w:ascii="Times New Roman" w:eastAsia="Times New Roman" w:hAnsi="Times New Roman" w:cs="Times New Roman"/>
                <w:szCs w:val="20"/>
                <w:lang w:eastAsia="en-US"/>
              </w:rPr>
              <w:object w:dxaOrig="225" w:dyaOrig="225" w14:anchorId="02BE9228">
                <v:shape id="_x0000_i1093" type="#_x0000_t75" style="width:309pt;height:20.25pt" o:ole="">
                  <v:imagedata r:id="rId52" o:title=""/>
                </v:shape>
                <w:control r:id="rId53" w:name="CheckBox281" w:shapeid="_x0000_i1093"/>
              </w:object>
            </w:r>
          </w:p>
          <w:p w14:paraId="5BB6C696" w14:textId="44ADA32B" w:rsidR="00511CC1" w:rsidRPr="003B46C4" w:rsidRDefault="00511CC1" w:rsidP="007702E3">
            <w:pPr>
              <w:pStyle w:val="BodyText"/>
              <w:spacing w:after="0" w:line="360" w:lineRule="auto"/>
              <w:rPr>
                <w:rFonts w:ascii="Times New Roman" w:hAnsi="Times New Roman" w:cs="Times New Roman"/>
              </w:rPr>
            </w:pPr>
            <w:r w:rsidRPr="003B46C4">
              <w:rPr>
                <w:rFonts w:ascii="Times New Roman" w:eastAsia="Times New Roman" w:hAnsi="Times New Roman" w:cs="Times New Roman"/>
                <w:szCs w:val="20"/>
                <w:lang w:eastAsia="en-US"/>
              </w:rPr>
              <w:object w:dxaOrig="225" w:dyaOrig="225" w14:anchorId="63F9C885">
                <v:shape id="_x0000_i1095" type="#_x0000_t75" style="width:311.25pt;height:20.25pt" o:ole="">
                  <v:imagedata r:id="rId54" o:title=""/>
                </v:shape>
                <w:control r:id="rId55" w:name="CheckBox291" w:shapeid="_x0000_i1095"/>
              </w:object>
            </w:r>
          </w:p>
          <w:p w14:paraId="0DED4927" w14:textId="25982349" w:rsidR="00511CC1" w:rsidRPr="003B46C4" w:rsidRDefault="00511CC1" w:rsidP="007702E3">
            <w:pPr>
              <w:pStyle w:val="BodyText"/>
              <w:spacing w:after="0" w:line="360" w:lineRule="auto"/>
              <w:rPr>
                <w:rFonts w:ascii="Times New Roman" w:hAnsi="Times New Roman" w:cs="Times New Roman"/>
              </w:rPr>
            </w:pPr>
            <w:r w:rsidRPr="003B46C4">
              <w:rPr>
                <w:rFonts w:ascii="Times New Roman" w:hAnsi="Times New Roman" w:cs="Times New Roman"/>
              </w:rPr>
              <w:lastRenderedPageBreak/>
              <w:t>Comments:</w:t>
            </w:r>
          </w:p>
        </w:tc>
      </w:tr>
    </w:tbl>
    <w:p w14:paraId="4A39C47F" w14:textId="079713A5" w:rsidR="00542EA7" w:rsidRDefault="00542EA7" w:rsidP="007702E3">
      <w:pPr>
        <w:pStyle w:val="BodyText"/>
        <w:spacing w:line="360" w:lineRule="auto"/>
        <w:rPr>
          <w:rFonts w:ascii="Times New Roman" w:hAnsi="Times New Roman" w:cs="Times New Roman"/>
          <w:b/>
          <w:bCs/>
        </w:rPr>
      </w:pPr>
    </w:p>
    <w:p w14:paraId="49D955EA" w14:textId="6B86BDBE" w:rsidR="007702E3" w:rsidRDefault="007702E3" w:rsidP="007702E3">
      <w:pPr>
        <w:pStyle w:val="BodyText"/>
        <w:spacing w:line="360" w:lineRule="auto"/>
        <w:rPr>
          <w:rFonts w:ascii="Times New Roman" w:hAnsi="Times New Roman" w:cs="Times New Roman"/>
          <w:b/>
          <w:bCs/>
        </w:rPr>
      </w:pPr>
    </w:p>
    <w:p w14:paraId="2B2A1A6F" w14:textId="02FD923A" w:rsidR="007702E3" w:rsidRPr="009A35B7" w:rsidRDefault="009A35B7" w:rsidP="009A35B7">
      <w:pPr>
        <w:pStyle w:val="Caption"/>
        <w:rPr>
          <w:rFonts w:ascii="Times New Roman" w:hAnsi="Times New Roman" w:cs="Times New Roman"/>
          <w:b/>
          <w:bCs/>
          <w:color w:val="auto"/>
          <w:sz w:val="24"/>
          <w:szCs w:val="24"/>
        </w:rPr>
      </w:pPr>
      <w:r w:rsidRPr="009A35B7">
        <w:rPr>
          <w:rFonts w:ascii="Times New Roman" w:hAnsi="Times New Roman" w:cs="Times New Roman"/>
          <w:color w:val="auto"/>
          <w:sz w:val="24"/>
          <w:szCs w:val="24"/>
        </w:rPr>
        <w:t xml:space="preserve">Table </w:t>
      </w:r>
      <w:r w:rsidRPr="009A35B7">
        <w:rPr>
          <w:rFonts w:ascii="Times New Roman" w:hAnsi="Times New Roman" w:cs="Times New Roman"/>
          <w:color w:val="auto"/>
          <w:sz w:val="24"/>
          <w:szCs w:val="24"/>
        </w:rPr>
        <w:fldChar w:fldCharType="begin"/>
      </w:r>
      <w:r w:rsidRPr="009A35B7">
        <w:rPr>
          <w:rFonts w:ascii="Times New Roman" w:hAnsi="Times New Roman" w:cs="Times New Roman"/>
          <w:color w:val="auto"/>
          <w:sz w:val="24"/>
          <w:szCs w:val="24"/>
        </w:rPr>
        <w:instrText xml:space="preserve"> SEQ Table \* ARABIC </w:instrText>
      </w:r>
      <w:r w:rsidRPr="009A35B7">
        <w:rPr>
          <w:rFonts w:ascii="Times New Roman" w:hAnsi="Times New Roman" w:cs="Times New Roman"/>
          <w:color w:val="auto"/>
          <w:sz w:val="24"/>
          <w:szCs w:val="24"/>
        </w:rPr>
        <w:fldChar w:fldCharType="separate"/>
      </w:r>
      <w:r w:rsidR="00C172B6">
        <w:rPr>
          <w:rFonts w:ascii="Times New Roman" w:hAnsi="Times New Roman" w:cs="Times New Roman"/>
          <w:noProof/>
          <w:color w:val="auto"/>
          <w:sz w:val="24"/>
          <w:szCs w:val="24"/>
        </w:rPr>
        <w:t>3</w:t>
      </w:r>
      <w:r w:rsidRPr="009A35B7">
        <w:rPr>
          <w:rFonts w:ascii="Times New Roman" w:hAnsi="Times New Roman" w:cs="Times New Roman"/>
          <w:color w:val="auto"/>
          <w:sz w:val="24"/>
          <w:szCs w:val="24"/>
        </w:rPr>
        <w:fldChar w:fldCharType="end"/>
      </w:r>
      <w:r w:rsidRPr="009A35B7">
        <w:rPr>
          <w:rFonts w:ascii="Times New Roman" w:hAnsi="Times New Roman" w:cs="Times New Roman"/>
          <w:color w:val="auto"/>
          <w:sz w:val="24"/>
          <w:szCs w:val="24"/>
        </w:rPr>
        <w:t>:Design Details</w:t>
      </w:r>
    </w:p>
    <w:p w14:paraId="77B467E0" w14:textId="26073821" w:rsidR="007702E3" w:rsidRDefault="007702E3" w:rsidP="007702E3">
      <w:pPr>
        <w:pStyle w:val="BodyText"/>
        <w:spacing w:line="360" w:lineRule="auto"/>
        <w:rPr>
          <w:rFonts w:ascii="Times New Roman" w:hAnsi="Times New Roman" w:cs="Times New Roman"/>
          <w:b/>
          <w:bCs/>
        </w:rPr>
      </w:pPr>
    </w:p>
    <w:p w14:paraId="7E010FD1" w14:textId="77777777" w:rsidR="009A35B7" w:rsidRDefault="009A35B7" w:rsidP="007702E3">
      <w:pPr>
        <w:pStyle w:val="BodyText"/>
        <w:spacing w:line="360" w:lineRule="auto"/>
        <w:rPr>
          <w:rFonts w:ascii="Times New Roman" w:hAnsi="Times New Roman" w:cs="Times New Roman"/>
          <w:b/>
          <w:bCs/>
        </w:rPr>
      </w:pPr>
    </w:p>
    <w:p w14:paraId="602DF6BD" w14:textId="77777777" w:rsidR="007702E3" w:rsidRPr="003B46C4" w:rsidRDefault="007702E3" w:rsidP="007702E3">
      <w:pPr>
        <w:pStyle w:val="BodyText"/>
        <w:spacing w:line="360" w:lineRule="auto"/>
        <w:rPr>
          <w:rFonts w:ascii="Times New Roman" w:hAnsi="Times New Roman" w:cs="Times New Roman"/>
          <w:b/>
          <w:bCs/>
        </w:rPr>
      </w:pPr>
    </w:p>
    <w:p w14:paraId="4D5C17A6" w14:textId="588E7CDD" w:rsidR="00511CC1" w:rsidRPr="003B46C4" w:rsidRDefault="00511CC1" w:rsidP="007702E3">
      <w:pPr>
        <w:pStyle w:val="Heading1"/>
        <w:spacing w:line="360" w:lineRule="auto"/>
        <w:rPr>
          <w:rFonts w:cs="Times New Roman"/>
        </w:rPr>
      </w:pPr>
      <w:bookmarkStart w:id="67" w:name="_Toc93939712"/>
      <w:r w:rsidRPr="003B46C4">
        <w:rPr>
          <w:rFonts w:cs="Times New Roman"/>
        </w:rPr>
        <w:t>Inspection and testing</w:t>
      </w:r>
      <w:bookmarkEnd w:id="67"/>
    </w:p>
    <w:p w14:paraId="610407A8" w14:textId="4A13B12A" w:rsidR="00511CC1" w:rsidRPr="003B46C4" w:rsidRDefault="00511CC1" w:rsidP="007702E3">
      <w:pPr>
        <w:pStyle w:val="Heading2"/>
        <w:spacing w:line="360" w:lineRule="auto"/>
        <w:rPr>
          <w:rStyle w:val="Heading2Char"/>
          <w:rFonts w:cs="Times New Roman"/>
        </w:rPr>
      </w:pPr>
      <w:bookmarkStart w:id="68" w:name="_Toc93939713"/>
      <w:r w:rsidRPr="003B46C4">
        <w:rPr>
          <w:rStyle w:val="Heading2Char"/>
          <w:rFonts w:cs="Times New Roman"/>
        </w:rPr>
        <w:t>Introduction</w:t>
      </w:r>
      <w:bookmarkEnd w:id="68"/>
    </w:p>
    <w:p w14:paraId="173A48E9" w14:textId="77777777" w:rsidR="00BE65CD" w:rsidRPr="003B46C4" w:rsidRDefault="00BE65CD" w:rsidP="007702E3">
      <w:pPr>
        <w:spacing w:line="360" w:lineRule="auto"/>
        <w:rPr>
          <w:rFonts w:ascii="Times New Roman" w:hAnsi="Times New Roman" w:cs="Times New Roman"/>
        </w:rPr>
      </w:pPr>
    </w:p>
    <w:p w14:paraId="4B0C1674" w14:textId="262F2782" w:rsidR="00542EA7" w:rsidRDefault="00542EA7" w:rsidP="007702E3">
      <w:pPr>
        <w:suppressAutoHyphens w:val="0"/>
        <w:spacing w:line="360" w:lineRule="auto"/>
        <w:ind w:left="100"/>
        <w:rPr>
          <w:rFonts w:ascii="Times New Roman" w:eastAsia="Times New Roman" w:hAnsi="Times New Roman" w:cs="Times New Roman"/>
          <w:kern w:val="0"/>
          <w:szCs w:val="20"/>
          <w:lang w:val="en-UG" w:eastAsia="en-UG" w:bidi="ar-SA"/>
        </w:rPr>
      </w:pPr>
      <w:bookmarkStart w:id="69" w:name="_Toc501269339"/>
      <w:bookmarkStart w:id="70" w:name="_Toc501269637"/>
      <w:bookmarkStart w:id="71" w:name="_Toc501269690"/>
      <w:bookmarkStart w:id="72" w:name="_Toc531511674"/>
      <w:bookmarkStart w:id="73" w:name="_Toc41821095"/>
      <w:r w:rsidRPr="003B46C4">
        <w:rPr>
          <w:rFonts w:ascii="Times New Roman" w:eastAsia="Times New Roman" w:hAnsi="Times New Roman" w:cs="Times New Roman"/>
          <w:kern w:val="0"/>
          <w:szCs w:val="20"/>
          <w:lang w:val="en-UG" w:eastAsia="en-UG" w:bidi="ar-SA"/>
        </w:rPr>
        <w:t xml:space="preserve">Inspection and testing of the </w:t>
      </w:r>
      <w:r w:rsidR="0084096F">
        <w:rPr>
          <w:rFonts w:ascii="Times New Roman" w:eastAsia="Times New Roman" w:hAnsi="Times New Roman" w:cs="Times New Roman"/>
          <w:kern w:val="0"/>
          <w:szCs w:val="20"/>
          <w:lang w:val="en-UG" w:eastAsia="en-UG" w:bidi="ar-SA"/>
        </w:rPr>
        <w:t>Maternal Mortality Rate Prediction and Advisory System</w:t>
      </w:r>
      <w:r w:rsidR="007702E3">
        <w:rPr>
          <w:rFonts w:ascii="Times New Roman" w:eastAsia="Times New Roman" w:hAnsi="Times New Roman" w:cs="Times New Roman"/>
          <w:kern w:val="0"/>
          <w:szCs w:val="20"/>
          <w:lang w:eastAsia="en-UG" w:bidi="ar-SA"/>
        </w:rPr>
        <w:t xml:space="preserve"> </w:t>
      </w:r>
      <w:r w:rsidRPr="003B46C4">
        <w:rPr>
          <w:rFonts w:ascii="Times New Roman" w:eastAsia="Times New Roman" w:hAnsi="Times New Roman" w:cs="Times New Roman"/>
          <w:kern w:val="0"/>
          <w:szCs w:val="20"/>
          <w:lang w:val="en-UG" w:eastAsia="en-UG" w:bidi="ar-SA"/>
        </w:rPr>
        <w:t xml:space="preserve">involved preparation and thorough checking of the different </w:t>
      </w:r>
      <w:r w:rsidR="00534E8D" w:rsidRPr="003B46C4">
        <w:rPr>
          <w:rFonts w:ascii="Times New Roman" w:eastAsia="Times New Roman" w:hAnsi="Times New Roman" w:cs="Times New Roman"/>
          <w:kern w:val="0"/>
          <w:szCs w:val="20"/>
          <w:lang w:val="en-UG" w:eastAsia="en-UG" w:bidi="ar-SA"/>
        </w:rPr>
        <w:t>MMRPAS</w:t>
      </w:r>
      <w:r w:rsidRPr="003B46C4">
        <w:rPr>
          <w:rFonts w:ascii="Times New Roman" w:eastAsia="Times New Roman" w:hAnsi="Times New Roman" w:cs="Times New Roman"/>
          <w:kern w:val="0"/>
          <w:szCs w:val="20"/>
          <w:lang w:val="en-UG" w:eastAsia="en-UG" w:bidi="ar-SA"/>
        </w:rPr>
        <w:t xml:space="preserve"> project documents such as the SRS and SDD. This was done by the project members as the reviewers.</w:t>
      </w:r>
    </w:p>
    <w:p w14:paraId="29C62C7F" w14:textId="77777777" w:rsidR="00542EA7" w:rsidRPr="003B46C4" w:rsidRDefault="00542EA7" w:rsidP="007702E3">
      <w:pPr>
        <w:suppressAutoHyphens w:val="0"/>
        <w:spacing w:line="360" w:lineRule="auto"/>
        <w:rPr>
          <w:rFonts w:ascii="Times New Roman" w:eastAsia="Times New Roman" w:hAnsi="Times New Roman" w:cs="Times New Roman"/>
          <w:kern w:val="0"/>
          <w:sz w:val="20"/>
          <w:szCs w:val="20"/>
          <w:lang w:val="en-UG" w:eastAsia="en-UG" w:bidi="ar-SA"/>
        </w:rPr>
      </w:pPr>
    </w:p>
    <w:p w14:paraId="5C96CA20" w14:textId="09C8D039" w:rsidR="00F637BB" w:rsidRDefault="00542EA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The </w:t>
      </w:r>
      <w:r w:rsidR="007702E3">
        <w:rPr>
          <w:rFonts w:ascii="Times New Roman" w:eastAsia="Times New Roman" w:hAnsi="Times New Roman" w:cs="Times New Roman"/>
          <w:kern w:val="0"/>
          <w:szCs w:val="20"/>
          <w:lang w:eastAsia="en-UG" w:bidi="ar-SA"/>
        </w:rPr>
        <w:t>group</w:t>
      </w:r>
      <w:r w:rsidRPr="003B46C4">
        <w:rPr>
          <w:rFonts w:ascii="Times New Roman" w:eastAsia="Times New Roman" w:hAnsi="Times New Roman" w:cs="Times New Roman"/>
          <w:kern w:val="0"/>
          <w:szCs w:val="20"/>
          <w:lang w:val="en-UG" w:eastAsia="en-UG" w:bidi="ar-SA"/>
        </w:rPr>
        <w:t xml:space="preserve"> members of the </w:t>
      </w:r>
      <w:r w:rsidR="00534E8D" w:rsidRPr="003B46C4">
        <w:rPr>
          <w:rFonts w:ascii="Times New Roman" w:eastAsia="Times New Roman" w:hAnsi="Times New Roman" w:cs="Times New Roman"/>
          <w:kern w:val="0"/>
          <w:szCs w:val="20"/>
          <w:lang w:val="en-UG" w:eastAsia="en-UG" w:bidi="ar-SA"/>
        </w:rPr>
        <w:t>MMRPAS</w:t>
      </w:r>
      <w:r w:rsidRPr="003B46C4">
        <w:rPr>
          <w:rFonts w:ascii="Times New Roman" w:eastAsia="Times New Roman" w:hAnsi="Times New Roman" w:cs="Times New Roman"/>
          <w:kern w:val="0"/>
          <w:szCs w:val="20"/>
          <w:lang w:val="en-UG" w:eastAsia="en-UG" w:bidi="ar-SA"/>
        </w:rPr>
        <w:t xml:space="preserve"> project went ahead to examine the </w:t>
      </w:r>
      <w:r w:rsidR="00534E8D" w:rsidRPr="003B46C4">
        <w:rPr>
          <w:rFonts w:ascii="Times New Roman" w:eastAsia="Times New Roman" w:hAnsi="Times New Roman" w:cs="Times New Roman"/>
          <w:kern w:val="0"/>
          <w:szCs w:val="20"/>
          <w:lang w:val="en-UG" w:eastAsia="en-UG" w:bidi="ar-SA"/>
        </w:rPr>
        <w:t>MMRPAS</w:t>
      </w:r>
      <w:r w:rsidRPr="003B46C4">
        <w:rPr>
          <w:rFonts w:ascii="Times New Roman" w:eastAsia="Times New Roman" w:hAnsi="Times New Roman" w:cs="Times New Roman"/>
          <w:kern w:val="0"/>
          <w:szCs w:val="20"/>
          <w:lang w:val="en-UG" w:eastAsia="en-UG" w:bidi="ar-SA"/>
        </w:rPr>
        <w:t xml:space="preserve"> application by executing the application and defects found, were documented in an issue log which were later fixed.</w:t>
      </w:r>
    </w:p>
    <w:p w14:paraId="77E8C197" w14:textId="3757C879"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3DB2A54C" w14:textId="097C1833"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78B909DB" w14:textId="6DBC12A3"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6323EF9F" w14:textId="74ACA311"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1DF8AA21" w14:textId="67A37DA4"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0617EBA0" w14:textId="5EB713F1"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3084F4F2" w14:textId="77B5AD12"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0FBD7E7B" w14:textId="73AA00BC"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5BEB1425" w14:textId="6470C65A"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55764EA6" w14:textId="36B41BFC"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36A258AE" w14:textId="0D30E5A7"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27E6F45D" w14:textId="62394C34"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4B2D5E7A" w14:textId="268E4444"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3ADDA54B" w14:textId="641AF7C0"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799F61DB" w14:textId="7279F7FB"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4C2B47E7" w14:textId="33723C2A"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407AE988" w14:textId="465DCAD1"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173A878C" w14:textId="3B6ED49C"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25DF3AD7" w14:textId="7FE11F98"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7A861415" w14:textId="04BD723A"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72D3D3A3" w14:textId="436B19BD"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7EC73582" w14:textId="3B5CB1DD" w:rsidR="009A35B7" w:rsidRDefault="009A35B7" w:rsidP="009A35B7">
      <w:pPr>
        <w:suppressAutoHyphens w:val="0"/>
        <w:spacing w:line="360" w:lineRule="auto"/>
        <w:ind w:left="100" w:right="20"/>
        <w:rPr>
          <w:rFonts w:ascii="Times New Roman" w:eastAsia="Times New Roman" w:hAnsi="Times New Roman" w:cs="Times New Roman"/>
          <w:kern w:val="0"/>
          <w:szCs w:val="20"/>
          <w:lang w:val="en-UG" w:eastAsia="en-UG" w:bidi="ar-SA"/>
        </w:rPr>
      </w:pPr>
    </w:p>
    <w:p w14:paraId="6E204C04" w14:textId="77777777" w:rsidR="009A35B7" w:rsidRPr="003B46C4" w:rsidRDefault="009A35B7" w:rsidP="009A35B7">
      <w:pPr>
        <w:suppressAutoHyphens w:val="0"/>
        <w:spacing w:line="360" w:lineRule="auto"/>
        <w:ind w:left="100" w:right="20"/>
        <w:rPr>
          <w:rFonts w:ascii="Times New Roman" w:eastAsia="Times New Roman" w:hAnsi="Times New Roman" w:cs="Times New Roman"/>
          <w:kern w:val="0"/>
          <w:sz w:val="20"/>
          <w:szCs w:val="20"/>
          <w:lang w:val="en-UG" w:eastAsia="en-UG" w:bidi="ar-SA"/>
        </w:rPr>
      </w:pPr>
    </w:p>
    <w:p w14:paraId="40911101" w14:textId="77777777" w:rsidR="00542EA7" w:rsidRPr="003B46C4" w:rsidRDefault="00542EA7" w:rsidP="007702E3">
      <w:pPr>
        <w:suppressAutoHyphens w:val="0"/>
        <w:spacing w:line="360" w:lineRule="auto"/>
        <w:rPr>
          <w:rFonts w:ascii="Times New Roman" w:eastAsia="Times New Roman" w:hAnsi="Times New Roman" w:cs="Times New Roman"/>
          <w:kern w:val="0"/>
          <w:sz w:val="20"/>
          <w:szCs w:val="20"/>
          <w:lang w:val="en-UG" w:eastAsia="en-UG" w:bidi="ar-SA"/>
        </w:rPr>
      </w:pPr>
    </w:p>
    <w:p w14:paraId="5826EB37" w14:textId="406A54ED" w:rsidR="00542EA7" w:rsidRPr="009A35B7" w:rsidRDefault="009A35B7" w:rsidP="009A35B7">
      <w:pPr>
        <w:pStyle w:val="Caption"/>
        <w:rPr>
          <w:rFonts w:ascii="Times New Roman" w:eastAsia="Times New Roman" w:hAnsi="Times New Roman" w:cs="Times New Roman"/>
          <w:color w:val="auto"/>
          <w:kern w:val="0"/>
          <w:sz w:val="24"/>
          <w:szCs w:val="24"/>
          <w:lang w:val="en-UG" w:eastAsia="en-UG" w:bidi="ar-SA"/>
        </w:rPr>
      </w:pPr>
      <w:r w:rsidRPr="009A35B7">
        <w:rPr>
          <w:rFonts w:ascii="Times New Roman" w:hAnsi="Times New Roman" w:cs="Times New Roman"/>
          <w:color w:val="auto"/>
          <w:sz w:val="24"/>
          <w:szCs w:val="24"/>
        </w:rPr>
        <w:t xml:space="preserve">Table </w:t>
      </w:r>
      <w:r w:rsidRPr="009A35B7">
        <w:rPr>
          <w:rFonts w:ascii="Times New Roman" w:hAnsi="Times New Roman" w:cs="Times New Roman"/>
          <w:color w:val="auto"/>
          <w:sz w:val="24"/>
          <w:szCs w:val="24"/>
        </w:rPr>
        <w:fldChar w:fldCharType="begin"/>
      </w:r>
      <w:r w:rsidRPr="009A35B7">
        <w:rPr>
          <w:rFonts w:ascii="Times New Roman" w:hAnsi="Times New Roman" w:cs="Times New Roman"/>
          <w:color w:val="auto"/>
          <w:sz w:val="24"/>
          <w:szCs w:val="24"/>
        </w:rPr>
        <w:instrText xml:space="preserve"> SEQ Table \* ARABIC </w:instrText>
      </w:r>
      <w:r w:rsidRPr="009A35B7">
        <w:rPr>
          <w:rFonts w:ascii="Times New Roman" w:hAnsi="Times New Roman" w:cs="Times New Roman"/>
          <w:color w:val="auto"/>
          <w:sz w:val="24"/>
          <w:szCs w:val="24"/>
        </w:rPr>
        <w:fldChar w:fldCharType="separate"/>
      </w:r>
      <w:r w:rsidR="00C172B6">
        <w:rPr>
          <w:rFonts w:ascii="Times New Roman" w:hAnsi="Times New Roman" w:cs="Times New Roman"/>
          <w:noProof/>
          <w:color w:val="auto"/>
          <w:sz w:val="24"/>
          <w:szCs w:val="24"/>
        </w:rPr>
        <w:t>4</w:t>
      </w:r>
      <w:r w:rsidRPr="009A35B7">
        <w:rPr>
          <w:rFonts w:ascii="Times New Roman" w:hAnsi="Times New Roman" w:cs="Times New Roman"/>
          <w:color w:val="auto"/>
          <w:sz w:val="24"/>
          <w:szCs w:val="24"/>
        </w:rPr>
        <w:fldChar w:fldCharType="end"/>
      </w:r>
      <w:r w:rsidRPr="009A35B7">
        <w:rPr>
          <w:rFonts w:ascii="Times New Roman" w:hAnsi="Times New Roman" w:cs="Times New Roman"/>
          <w:color w:val="auto"/>
          <w:sz w:val="24"/>
          <w:szCs w:val="24"/>
        </w:rPr>
        <w:t>: Inspection plan and performance:</w:t>
      </w:r>
    </w:p>
    <w:tbl>
      <w:tblPr>
        <w:tblW w:w="0" w:type="auto"/>
        <w:tblInd w:w="110" w:type="dxa"/>
        <w:tblLayout w:type="fixed"/>
        <w:tblCellMar>
          <w:left w:w="0" w:type="dxa"/>
          <w:right w:w="0" w:type="dxa"/>
        </w:tblCellMar>
        <w:tblLook w:val="0000" w:firstRow="0" w:lastRow="0" w:firstColumn="0" w:lastColumn="0" w:noHBand="0" w:noVBand="0"/>
      </w:tblPr>
      <w:tblGrid>
        <w:gridCol w:w="100"/>
        <w:gridCol w:w="2580"/>
        <w:gridCol w:w="120"/>
        <w:gridCol w:w="100"/>
        <w:gridCol w:w="4440"/>
        <w:gridCol w:w="120"/>
        <w:gridCol w:w="100"/>
        <w:gridCol w:w="1740"/>
        <w:gridCol w:w="140"/>
      </w:tblGrid>
      <w:tr w:rsidR="00542EA7" w:rsidRPr="003B46C4" w14:paraId="097988D3" w14:textId="77777777" w:rsidTr="00055C32">
        <w:trPr>
          <w:trHeight w:val="67"/>
        </w:trPr>
        <w:tc>
          <w:tcPr>
            <w:tcW w:w="100" w:type="dxa"/>
            <w:tcBorders>
              <w:top w:val="single" w:sz="8" w:space="0" w:color="auto"/>
              <w:left w:val="single" w:sz="8" w:space="0" w:color="auto"/>
            </w:tcBorders>
            <w:shd w:val="clear" w:color="auto" w:fill="E0E0E0"/>
            <w:vAlign w:val="bottom"/>
          </w:tcPr>
          <w:p w14:paraId="681A85F4" w14:textId="77777777" w:rsidR="00542EA7" w:rsidRPr="003B46C4" w:rsidRDefault="00542EA7" w:rsidP="007702E3">
            <w:pPr>
              <w:suppressAutoHyphens w:val="0"/>
              <w:spacing w:line="360" w:lineRule="auto"/>
              <w:rPr>
                <w:rFonts w:ascii="Times New Roman" w:eastAsia="Times New Roman" w:hAnsi="Times New Roman" w:cs="Times New Roman"/>
                <w:kern w:val="0"/>
                <w:sz w:val="5"/>
                <w:szCs w:val="20"/>
                <w:lang w:val="en-UG" w:eastAsia="en-UG" w:bidi="ar-SA"/>
              </w:rPr>
            </w:pPr>
          </w:p>
        </w:tc>
        <w:tc>
          <w:tcPr>
            <w:tcW w:w="2580" w:type="dxa"/>
            <w:vMerge w:val="restart"/>
            <w:tcBorders>
              <w:top w:val="single" w:sz="8" w:space="0" w:color="auto"/>
            </w:tcBorders>
            <w:shd w:val="clear" w:color="auto" w:fill="E0E0E0"/>
            <w:vAlign w:val="bottom"/>
          </w:tcPr>
          <w:p w14:paraId="5C91CDD6" w14:textId="77777777" w:rsidR="00542EA7" w:rsidRPr="003B46C4" w:rsidRDefault="00542EA7" w:rsidP="007702E3">
            <w:pPr>
              <w:suppressAutoHyphens w:val="0"/>
              <w:spacing w:line="360" w:lineRule="auto"/>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Topics</w:t>
            </w:r>
          </w:p>
        </w:tc>
        <w:tc>
          <w:tcPr>
            <w:tcW w:w="120" w:type="dxa"/>
            <w:tcBorders>
              <w:top w:val="single" w:sz="8" w:space="0" w:color="auto"/>
              <w:right w:val="single" w:sz="8" w:space="0" w:color="auto"/>
            </w:tcBorders>
            <w:shd w:val="clear" w:color="auto" w:fill="E0E0E0"/>
            <w:vAlign w:val="bottom"/>
          </w:tcPr>
          <w:p w14:paraId="60926FAB" w14:textId="77777777" w:rsidR="00542EA7" w:rsidRPr="003B46C4" w:rsidRDefault="00542EA7" w:rsidP="007702E3">
            <w:pPr>
              <w:suppressAutoHyphens w:val="0"/>
              <w:spacing w:line="360" w:lineRule="auto"/>
              <w:rPr>
                <w:rFonts w:ascii="Times New Roman" w:eastAsia="Times New Roman" w:hAnsi="Times New Roman" w:cs="Times New Roman"/>
                <w:kern w:val="0"/>
                <w:sz w:val="5"/>
                <w:szCs w:val="20"/>
                <w:lang w:val="en-UG" w:eastAsia="en-UG" w:bidi="ar-SA"/>
              </w:rPr>
            </w:pPr>
          </w:p>
        </w:tc>
        <w:tc>
          <w:tcPr>
            <w:tcW w:w="100" w:type="dxa"/>
            <w:tcBorders>
              <w:top w:val="single" w:sz="8" w:space="0" w:color="auto"/>
            </w:tcBorders>
            <w:shd w:val="clear" w:color="auto" w:fill="E0E0E0"/>
            <w:vAlign w:val="bottom"/>
          </w:tcPr>
          <w:p w14:paraId="6CD2E6A8" w14:textId="77777777" w:rsidR="00542EA7" w:rsidRPr="003B46C4" w:rsidRDefault="00542EA7" w:rsidP="007702E3">
            <w:pPr>
              <w:suppressAutoHyphens w:val="0"/>
              <w:spacing w:line="360" w:lineRule="auto"/>
              <w:rPr>
                <w:rFonts w:ascii="Times New Roman" w:eastAsia="Times New Roman" w:hAnsi="Times New Roman" w:cs="Times New Roman"/>
                <w:kern w:val="0"/>
                <w:sz w:val="5"/>
                <w:szCs w:val="20"/>
                <w:lang w:val="en-UG" w:eastAsia="en-UG" w:bidi="ar-SA"/>
              </w:rPr>
            </w:pPr>
          </w:p>
        </w:tc>
        <w:tc>
          <w:tcPr>
            <w:tcW w:w="4440" w:type="dxa"/>
            <w:vMerge w:val="restart"/>
            <w:tcBorders>
              <w:top w:val="single" w:sz="8" w:space="0" w:color="auto"/>
            </w:tcBorders>
            <w:shd w:val="clear" w:color="auto" w:fill="E0E0E0"/>
            <w:vAlign w:val="bottom"/>
          </w:tcPr>
          <w:p w14:paraId="71E7BEAD" w14:textId="77777777" w:rsidR="00542EA7" w:rsidRPr="003B46C4" w:rsidRDefault="00542EA7" w:rsidP="007702E3">
            <w:pPr>
              <w:suppressAutoHyphens w:val="0"/>
              <w:spacing w:line="360" w:lineRule="auto"/>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3.3.1 Inspection plan and performance</w:t>
            </w:r>
          </w:p>
        </w:tc>
        <w:tc>
          <w:tcPr>
            <w:tcW w:w="120" w:type="dxa"/>
            <w:tcBorders>
              <w:top w:val="single" w:sz="8" w:space="0" w:color="auto"/>
              <w:right w:val="single" w:sz="8" w:space="0" w:color="auto"/>
            </w:tcBorders>
            <w:shd w:val="clear" w:color="auto" w:fill="E0E0E0"/>
            <w:vAlign w:val="bottom"/>
          </w:tcPr>
          <w:p w14:paraId="628AF898" w14:textId="77777777" w:rsidR="00542EA7" w:rsidRPr="003B46C4" w:rsidRDefault="00542EA7" w:rsidP="007702E3">
            <w:pPr>
              <w:suppressAutoHyphens w:val="0"/>
              <w:spacing w:line="360" w:lineRule="auto"/>
              <w:rPr>
                <w:rFonts w:ascii="Times New Roman" w:eastAsia="Times New Roman" w:hAnsi="Times New Roman" w:cs="Times New Roman"/>
                <w:kern w:val="0"/>
                <w:sz w:val="5"/>
                <w:szCs w:val="20"/>
                <w:lang w:val="en-UG" w:eastAsia="en-UG" w:bidi="ar-SA"/>
              </w:rPr>
            </w:pPr>
          </w:p>
        </w:tc>
        <w:tc>
          <w:tcPr>
            <w:tcW w:w="100" w:type="dxa"/>
            <w:tcBorders>
              <w:top w:val="single" w:sz="8" w:space="0" w:color="auto"/>
            </w:tcBorders>
            <w:shd w:val="clear" w:color="auto" w:fill="E0E0E0"/>
            <w:vAlign w:val="bottom"/>
          </w:tcPr>
          <w:p w14:paraId="086FC1E7" w14:textId="77777777" w:rsidR="00542EA7" w:rsidRPr="003B46C4" w:rsidRDefault="00542EA7" w:rsidP="007702E3">
            <w:pPr>
              <w:suppressAutoHyphens w:val="0"/>
              <w:spacing w:line="360" w:lineRule="auto"/>
              <w:rPr>
                <w:rFonts w:ascii="Times New Roman" w:eastAsia="Times New Roman" w:hAnsi="Times New Roman" w:cs="Times New Roman"/>
                <w:kern w:val="0"/>
                <w:sz w:val="5"/>
                <w:szCs w:val="20"/>
                <w:lang w:val="en-UG" w:eastAsia="en-UG" w:bidi="ar-SA"/>
              </w:rPr>
            </w:pPr>
          </w:p>
        </w:tc>
        <w:tc>
          <w:tcPr>
            <w:tcW w:w="1740" w:type="dxa"/>
            <w:vMerge w:val="restart"/>
            <w:tcBorders>
              <w:top w:val="single" w:sz="8" w:space="0" w:color="auto"/>
            </w:tcBorders>
            <w:shd w:val="clear" w:color="auto" w:fill="E0E0E0"/>
            <w:vAlign w:val="bottom"/>
          </w:tcPr>
          <w:p w14:paraId="426E76DC" w14:textId="77777777" w:rsidR="00542EA7" w:rsidRPr="003B46C4" w:rsidRDefault="00542EA7" w:rsidP="007702E3">
            <w:pPr>
              <w:suppressAutoHyphens w:val="0"/>
              <w:spacing w:line="360" w:lineRule="auto"/>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Date / Initials</w:t>
            </w:r>
          </w:p>
        </w:tc>
        <w:tc>
          <w:tcPr>
            <w:tcW w:w="140" w:type="dxa"/>
            <w:tcBorders>
              <w:top w:val="single" w:sz="8" w:space="0" w:color="auto"/>
              <w:right w:val="single" w:sz="8" w:space="0" w:color="auto"/>
            </w:tcBorders>
            <w:shd w:val="clear" w:color="auto" w:fill="E0E0E0"/>
            <w:vAlign w:val="bottom"/>
          </w:tcPr>
          <w:p w14:paraId="22D2BBC0" w14:textId="77777777" w:rsidR="00542EA7" w:rsidRPr="003B46C4" w:rsidRDefault="00542EA7" w:rsidP="007702E3">
            <w:pPr>
              <w:suppressAutoHyphens w:val="0"/>
              <w:spacing w:line="360" w:lineRule="auto"/>
              <w:rPr>
                <w:rFonts w:ascii="Times New Roman" w:eastAsia="Times New Roman" w:hAnsi="Times New Roman" w:cs="Times New Roman"/>
                <w:kern w:val="0"/>
                <w:sz w:val="5"/>
                <w:szCs w:val="20"/>
                <w:lang w:val="en-UG" w:eastAsia="en-UG" w:bidi="ar-SA"/>
              </w:rPr>
            </w:pPr>
          </w:p>
        </w:tc>
      </w:tr>
      <w:tr w:rsidR="00542EA7" w:rsidRPr="003B46C4" w14:paraId="720E565F" w14:textId="77777777" w:rsidTr="00055C32">
        <w:trPr>
          <w:trHeight w:val="273"/>
        </w:trPr>
        <w:tc>
          <w:tcPr>
            <w:tcW w:w="100" w:type="dxa"/>
            <w:tcBorders>
              <w:left w:val="single" w:sz="8" w:space="0" w:color="auto"/>
            </w:tcBorders>
            <w:shd w:val="clear" w:color="auto" w:fill="E0E0E0"/>
            <w:vAlign w:val="bottom"/>
          </w:tcPr>
          <w:p w14:paraId="1682B27D" w14:textId="77777777" w:rsidR="00542EA7" w:rsidRPr="003B46C4" w:rsidRDefault="00542EA7" w:rsidP="007702E3">
            <w:pPr>
              <w:suppressAutoHyphens w:val="0"/>
              <w:spacing w:line="360" w:lineRule="auto"/>
              <w:rPr>
                <w:rFonts w:ascii="Times New Roman" w:eastAsia="Times New Roman" w:hAnsi="Times New Roman" w:cs="Times New Roman"/>
                <w:kern w:val="0"/>
                <w:sz w:val="23"/>
                <w:szCs w:val="20"/>
                <w:lang w:val="en-UG" w:eastAsia="en-UG" w:bidi="ar-SA"/>
              </w:rPr>
            </w:pPr>
          </w:p>
        </w:tc>
        <w:tc>
          <w:tcPr>
            <w:tcW w:w="2580" w:type="dxa"/>
            <w:vMerge/>
            <w:shd w:val="clear" w:color="auto" w:fill="E0E0E0"/>
            <w:vAlign w:val="bottom"/>
          </w:tcPr>
          <w:p w14:paraId="2F0622DA" w14:textId="77777777" w:rsidR="00542EA7" w:rsidRPr="003B46C4" w:rsidRDefault="00542EA7" w:rsidP="007702E3">
            <w:pPr>
              <w:suppressAutoHyphens w:val="0"/>
              <w:spacing w:line="360" w:lineRule="auto"/>
              <w:rPr>
                <w:rFonts w:ascii="Times New Roman" w:eastAsia="Times New Roman" w:hAnsi="Times New Roman" w:cs="Times New Roman"/>
                <w:kern w:val="0"/>
                <w:sz w:val="23"/>
                <w:szCs w:val="20"/>
                <w:lang w:val="en-UG" w:eastAsia="en-UG" w:bidi="ar-SA"/>
              </w:rPr>
            </w:pPr>
          </w:p>
        </w:tc>
        <w:tc>
          <w:tcPr>
            <w:tcW w:w="120" w:type="dxa"/>
            <w:tcBorders>
              <w:right w:val="single" w:sz="8" w:space="0" w:color="auto"/>
            </w:tcBorders>
            <w:shd w:val="clear" w:color="auto" w:fill="E0E0E0"/>
            <w:vAlign w:val="bottom"/>
          </w:tcPr>
          <w:p w14:paraId="1973DCF0" w14:textId="77777777" w:rsidR="00542EA7" w:rsidRPr="003B46C4" w:rsidRDefault="00542EA7" w:rsidP="007702E3">
            <w:pPr>
              <w:suppressAutoHyphens w:val="0"/>
              <w:spacing w:line="360" w:lineRule="auto"/>
              <w:rPr>
                <w:rFonts w:ascii="Times New Roman" w:eastAsia="Times New Roman" w:hAnsi="Times New Roman" w:cs="Times New Roman"/>
                <w:kern w:val="0"/>
                <w:sz w:val="23"/>
                <w:szCs w:val="20"/>
                <w:lang w:val="en-UG" w:eastAsia="en-UG" w:bidi="ar-SA"/>
              </w:rPr>
            </w:pPr>
          </w:p>
        </w:tc>
        <w:tc>
          <w:tcPr>
            <w:tcW w:w="100" w:type="dxa"/>
            <w:shd w:val="clear" w:color="auto" w:fill="E0E0E0"/>
            <w:vAlign w:val="bottom"/>
          </w:tcPr>
          <w:p w14:paraId="0CEFB191" w14:textId="77777777" w:rsidR="00542EA7" w:rsidRPr="003B46C4" w:rsidRDefault="00542EA7" w:rsidP="007702E3">
            <w:pPr>
              <w:suppressAutoHyphens w:val="0"/>
              <w:spacing w:line="360" w:lineRule="auto"/>
              <w:rPr>
                <w:rFonts w:ascii="Times New Roman" w:eastAsia="Times New Roman" w:hAnsi="Times New Roman" w:cs="Times New Roman"/>
                <w:kern w:val="0"/>
                <w:sz w:val="23"/>
                <w:szCs w:val="20"/>
                <w:lang w:val="en-UG" w:eastAsia="en-UG" w:bidi="ar-SA"/>
              </w:rPr>
            </w:pPr>
          </w:p>
        </w:tc>
        <w:tc>
          <w:tcPr>
            <w:tcW w:w="4440" w:type="dxa"/>
            <w:vMerge/>
            <w:shd w:val="clear" w:color="auto" w:fill="E0E0E0"/>
            <w:vAlign w:val="bottom"/>
          </w:tcPr>
          <w:p w14:paraId="627BBB00" w14:textId="77777777" w:rsidR="00542EA7" w:rsidRPr="003B46C4" w:rsidRDefault="00542EA7" w:rsidP="007702E3">
            <w:pPr>
              <w:suppressAutoHyphens w:val="0"/>
              <w:spacing w:line="360" w:lineRule="auto"/>
              <w:rPr>
                <w:rFonts w:ascii="Times New Roman" w:eastAsia="Times New Roman" w:hAnsi="Times New Roman" w:cs="Times New Roman"/>
                <w:kern w:val="0"/>
                <w:sz w:val="23"/>
                <w:szCs w:val="20"/>
                <w:lang w:val="en-UG" w:eastAsia="en-UG" w:bidi="ar-SA"/>
              </w:rPr>
            </w:pPr>
          </w:p>
        </w:tc>
        <w:tc>
          <w:tcPr>
            <w:tcW w:w="120" w:type="dxa"/>
            <w:tcBorders>
              <w:right w:val="single" w:sz="8" w:space="0" w:color="auto"/>
            </w:tcBorders>
            <w:shd w:val="clear" w:color="auto" w:fill="E0E0E0"/>
            <w:vAlign w:val="bottom"/>
          </w:tcPr>
          <w:p w14:paraId="3FC1D919" w14:textId="77777777" w:rsidR="00542EA7" w:rsidRPr="003B46C4" w:rsidRDefault="00542EA7" w:rsidP="007702E3">
            <w:pPr>
              <w:suppressAutoHyphens w:val="0"/>
              <w:spacing w:line="360" w:lineRule="auto"/>
              <w:rPr>
                <w:rFonts w:ascii="Times New Roman" w:eastAsia="Times New Roman" w:hAnsi="Times New Roman" w:cs="Times New Roman"/>
                <w:kern w:val="0"/>
                <w:sz w:val="23"/>
                <w:szCs w:val="20"/>
                <w:lang w:val="en-UG" w:eastAsia="en-UG" w:bidi="ar-SA"/>
              </w:rPr>
            </w:pPr>
          </w:p>
        </w:tc>
        <w:tc>
          <w:tcPr>
            <w:tcW w:w="100" w:type="dxa"/>
            <w:shd w:val="clear" w:color="auto" w:fill="E0E0E0"/>
            <w:vAlign w:val="bottom"/>
          </w:tcPr>
          <w:p w14:paraId="0AB275B8" w14:textId="77777777" w:rsidR="00542EA7" w:rsidRPr="003B46C4" w:rsidRDefault="00542EA7" w:rsidP="007702E3">
            <w:pPr>
              <w:suppressAutoHyphens w:val="0"/>
              <w:spacing w:line="360" w:lineRule="auto"/>
              <w:rPr>
                <w:rFonts w:ascii="Times New Roman" w:eastAsia="Times New Roman" w:hAnsi="Times New Roman" w:cs="Times New Roman"/>
                <w:kern w:val="0"/>
                <w:sz w:val="23"/>
                <w:szCs w:val="20"/>
                <w:lang w:val="en-UG" w:eastAsia="en-UG" w:bidi="ar-SA"/>
              </w:rPr>
            </w:pPr>
          </w:p>
        </w:tc>
        <w:tc>
          <w:tcPr>
            <w:tcW w:w="1740" w:type="dxa"/>
            <w:vMerge/>
            <w:shd w:val="clear" w:color="auto" w:fill="E0E0E0"/>
            <w:vAlign w:val="bottom"/>
          </w:tcPr>
          <w:p w14:paraId="7B5ABAF4" w14:textId="77777777" w:rsidR="00542EA7" w:rsidRPr="003B46C4" w:rsidRDefault="00542EA7" w:rsidP="007702E3">
            <w:pPr>
              <w:suppressAutoHyphens w:val="0"/>
              <w:spacing w:line="360" w:lineRule="auto"/>
              <w:rPr>
                <w:rFonts w:ascii="Times New Roman" w:eastAsia="Times New Roman" w:hAnsi="Times New Roman" w:cs="Times New Roman"/>
                <w:kern w:val="0"/>
                <w:sz w:val="23"/>
                <w:szCs w:val="20"/>
                <w:lang w:val="en-UG" w:eastAsia="en-UG" w:bidi="ar-SA"/>
              </w:rPr>
            </w:pPr>
          </w:p>
        </w:tc>
        <w:tc>
          <w:tcPr>
            <w:tcW w:w="140" w:type="dxa"/>
            <w:tcBorders>
              <w:right w:val="single" w:sz="8" w:space="0" w:color="auto"/>
            </w:tcBorders>
            <w:shd w:val="clear" w:color="auto" w:fill="E0E0E0"/>
            <w:vAlign w:val="bottom"/>
          </w:tcPr>
          <w:p w14:paraId="62C31BCC" w14:textId="77777777" w:rsidR="00542EA7" w:rsidRPr="003B46C4" w:rsidRDefault="00542EA7" w:rsidP="007702E3">
            <w:pPr>
              <w:suppressAutoHyphens w:val="0"/>
              <w:spacing w:line="360" w:lineRule="auto"/>
              <w:rPr>
                <w:rFonts w:ascii="Times New Roman" w:eastAsia="Times New Roman" w:hAnsi="Times New Roman" w:cs="Times New Roman"/>
                <w:kern w:val="0"/>
                <w:sz w:val="23"/>
                <w:szCs w:val="20"/>
                <w:lang w:val="en-UG" w:eastAsia="en-UG" w:bidi="ar-SA"/>
              </w:rPr>
            </w:pPr>
          </w:p>
        </w:tc>
      </w:tr>
      <w:tr w:rsidR="00542EA7" w:rsidRPr="003B46C4" w14:paraId="671F61C0" w14:textId="77777777" w:rsidTr="00055C32">
        <w:trPr>
          <w:trHeight w:val="202"/>
        </w:trPr>
        <w:tc>
          <w:tcPr>
            <w:tcW w:w="100" w:type="dxa"/>
            <w:tcBorders>
              <w:left w:val="single" w:sz="8" w:space="0" w:color="auto"/>
              <w:bottom w:val="single" w:sz="8" w:space="0" w:color="E0E0E0"/>
            </w:tcBorders>
            <w:shd w:val="clear" w:color="auto" w:fill="E0E0E0"/>
            <w:vAlign w:val="bottom"/>
          </w:tcPr>
          <w:p w14:paraId="2B145E9E" w14:textId="77777777" w:rsidR="00542EA7" w:rsidRPr="003B46C4" w:rsidRDefault="00542EA7" w:rsidP="007702E3">
            <w:pPr>
              <w:suppressAutoHyphens w:val="0"/>
              <w:spacing w:line="360" w:lineRule="auto"/>
              <w:rPr>
                <w:rFonts w:ascii="Times New Roman" w:eastAsia="Times New Roman" w:hAnsi="Times New Roman" w:cs="Times New Roman"/>
                <w:kern w:val="0"/>
                <w:sz w:val="17"/>
                <w:szCs w:val="20"/>
                <w:lang w:val="en-UG" w:eastAsia="en-UG" w:bidi="ar-SA"/>
              </w:rPr>
            </w:pPr>
          </w:p>
        </w:tc>
        <w:tc>
          <w:tcPr>
            <w:tcW w:w="2580" w:type="dxa"/>
            <w:tcBorders>
              <w:bottom w:val="single" w:sz="8" w:space="0" w:color="E0E0E0"/>
            </w:tcBorders>
            <w:shd w:val="clear" w:color="auto" w:fill="E0E0E0"/>
            <w:vAlign w:val="bottom"/>
          </w:tcPr>
          <w:p w14:paraId="477EA0A6" w14:textId="77777777" w:rsidR="00542EA7" w:rsidRPr="003B46C4" w:rsidRDefault="00542EA7" w:rsidP="007702E3">
            <w:pPr>
              <w:suppressAutoHyphens w:val="0"/>
              <w:spacing w:line="360" w:lineRule="auto"/>
              <w:rPr>
                <w:rFonts w:ascii="Times New Roman" w:eastAsia="Times New Roman" w:hAnsi="Times New Roman" w:cs="Times New Roman"/>
                <w:kern w:val="0"/>
                <w:sz w:val="17"/>
                <w:szCs w:val="20"/>
                <w:lang w:val="en-UG" w:eastAsia="en-UG" w:bidi="ar-SA"/>
              </w:rPr>
            </w:pPr>
          </w:p>
        </w:tc>
        <w:tc>
          <w:tcPr>
            <w:tcW w:w="120" w:type="dxa"/>
            <w:tcBorders>
              <w:bottom w:val="single" w:sz="8" w:space="0" w:color="E0E0E0"/>
              <w:right w:val="single" w:sz="8" w:space="0" w:color="auto"/>
            </w:tcBorders>
            <w:shd w:val="clear" w:color="auto" w:fill="E0E0E0"/>
            <w:vAlign w:val="bottom"/>
          </w:tcPr>
          <w:p w14:paraId="5FE5E48F" w14:textId="77777777" w:rsidR="00542EA7" w:rsidRPr="003B46C4" w:rsidRDefault="00542EA7" w:rsidP="007702E3">
            <w:pPr>
              <w:suppressAutoHyphens w:val="0"/>
              <w:spacing w:line="360" w:lineRule="auto"/>
              <w:rPr>
                <w:rFonts w:ascii="Times New Roman" w:eastAsia="Times New Roman" w:hAnsi="Times New Roman" w:cs="Times New Roman"/>
                <w:kern w:val="0"/>
                <w:sz w:val="17"/>
                <w:szCs w:val="20"/>
                <w:lang w:val="en-UG" w:eastAsia="en-UG" w:bidi="ar-SA"/>
              </w:rPr>
            </w:pPr>
          </w:p>
        </w:tc>
        <w:tc>
          <w:tcPr>
            <w:tcW w:w="100" w:type="dxa"/>
            <w:tcBorders>
              <w:bottom w:val="single" w:sz="8" w:space="0" w:color="E0E0E0"/>
            </w:tcBorders>
            <w:shd w:val="clear" w:color="auto" w:fill="E0E0E0"/>
            <w:vAlign w:val="bottom"/>
          </w:tcPr>
          <w:p w14:paraId="117E1D24" w14:textId="77777777" w:rsidR="00542EA7" w:rsidRPr="003B46C4" w:rsidRDefault="00542EA7" w:rsidP="007702E3">
            <w:pPr>
              <w:suppressAutoHyphens w:val="0"/>
              <w:spacing w:line="360" w:lineRule="auto"/>
              <w:rPr>
                <w:rFonts w:ascii="Times New Roman" w:eastAsia="Times New Roman" w:hAnsi="Times New Roman" w:cs="Times New Roman"/>
                <w:kern w:val="0"/>
                <w:sz w:val="17"/>
                <w:szCs w:val="20"/>
                <w:lang w:val="en-UG" w:eastAsia="en-UG" w:bidi="ar-SA"/>
              </w:rPr>
            </w:pPr>
          </w:p>
        </w:tc>
        <w:tc>
          <w:tcPr>
            <w:tcW w:w="4440" w:type="dxa"/>
            <w:tcBorders>
              <w:bottom w:val="single" w:sz="8" w:space="0" w:color="E0E0E0"/>
            </w:tcBorders>
            <w:shd w:val="clear" w:color="auto" w:fill="E0E0E0"/>
            <w:vAlign w:val="bottom"/>
          </w:tcPr>
          <w:p w14:paraId="2E30A3BA" w14:textId="77777777" w:rsidR="00542EA7" w:rsidRPr="003B46C4" w:rsidRDefault="00542EA7" w:rsidP="007702E3">
            <w:pPr>
              <w:suppressAutoHyphens w:val="0"/>
              <w:spacing w:line="360" w:lineRule="auto"/>
              <w:rPr>
                <w:rFonts w:ascii="Times New Roman" w:eastAsia="Times New Roman" w:hAnsi="Times New Roman" w:cs="Times New Roman"/>
                <w:kern w:val="0"/>
                <w:sz w:val="17"/>
                <w:szCs w:val="20"/>
                <w:lang w:val="en-UG" w:eastAsia="en-UG" w:bidi="ar-SA"/>
              </w:rPr>
            </w:pPr>
          </w:p>
        </w:tc>
        <w:tc>
          <w:tcPr>
            <w:tcW w:w="120" w:type="dxa"/>
            <w:tcBorders>
              <w:bottom w:val="single" w:sz="8" w:space="0" w:color="E0E0E0"/>
              <w:right w:val="single" w:sz="8" w:space="0" w:color="auto"/>
            </w:tcBorders>
            <w:shd w:val="clear" w:color="auto" w:fill="E0E0E0"/>
            <w:vAlign w:val="bottom"/>
          </w:tcPr>
          <w:p w14:paraId="1B05F283" w14:textId="77777777" w:rsidR="00542EA7" w:rsidRPr="003B46C4" w:rsidRDefault="00542EA7" w:rsidP="007702E3">
            <w:pPr>
              <w:suppressAutoHyphens w:val="0"/>
              <w:spacing w:line="360" w:lineRule="auto"/>
              <w:rPr>
                <w:rFonts w:ascii="Times New Roman" w:eastAsia="Times New Roman" w:hAnsi="Times New Roman" w:cs="Times New Roman"/>
                <w:kern w:val="0"/>
                <w:sz w:val="17"/>
                <w:szCs w:val="20"/>
                <w:lang w:val="en-UG" w:eastAsia="en-UG" w:bidi="ar-SA"/>
              </w:rPr>
            </w:pPr>
          </w:p>
        </w:tc>
        <w:tc>
          <w:tcPr>
            <w:tcW w:w="100" w:type="dxa"/>
            <w:tcBorders>
              <w:bottom w:val="single" w:sz="8" w:space="0" w:color="E0E0E0"/>
            </w:tcBorders>
            <w:shd w:val="clear" w:color="auto" w:fill="E0E0E0"/>
            <w:vAlign w:val="bottom"/>
          </w:tcPr>
          <w:p w14:paraId="4E353A32" w14:textId="77777777" w:rsidR="00542EA7" w:rsidRPr="003B46C4" w:rsidRDefault="00542EA7" w:rsidP="007702E3">
            <w:pPr>
              <w:suppressAutoHyphens w:val="0"/>
              <w:spacing w:line="360" w:lineRule="auto"/>
              <w:rPr>
                <w:rFonts w:ascii="Times New Roman" w:eastAsia="Times New Roman" w:hAnsi="Times New Roman" w:cs="Times New Roman"/>
                <w:kern w:val="0"/>
                <w:sz w:val="17"/>
                <w:szCs w:val="20"/>
                <w:lang w:val="en-UG" w:eastAsia="en-UG" w:bidi="ar-SA"/>
              </w:rPr>
            </w:pPr>
          </w:p>
        </w:tc>
        <w:tc>
          <w:tcPr>
            <w:tcW w:w="1740" w:type="dxa"/>
            <w:tcBorders>
              <w:bottom w:val="single" w:sz="8" w:space="0" w:color="E0E0E0"/>
            </w:tcBorders>
            <w:shd w:val="clear" w:color="auto" w:fill="E0E0E0"/>
            <w:vAlign w:val="bottom"/>
          </w:tcPr>
          <w:p w14:paraId="6B066940" w14:textId="77777777" w:rsidR="00542EA7" w:rsidRPr="003B46C4" w:rsidRDefault="00542EA7" w:rsidP="007702E3">
            <w:pPr>
              <w:suppressAutoHyphens w:val="0"/>
              <w:spacing w:line="360" w:lineRule="auto"/>
              <w:rPr>
                <w:rFonts w:ascii="Times New Roman" w:eastAsia="Times New Roman" w:hAnsi="Times New Roman" w:cs="Times New Roman"/>
                <w:kern w:val="0"/>
                <w:sz w:val="17"/>
                <w:szCs w:val="20"/>
                <w:lang w:val="en-UG" w:eastAsia="en-UG" w:bidi="ar-SA"/>
              </w:rPr>
            </w:pPr>
          </w:p>
        </w:tc>
        <w:tc>
          <w:tcPr>
            <w:tcW w:w="140" w:type="dxa"/>
            <w:tcBorders>
              <w:bottom w:val="single" w:sz="8" w:space="0" w:color="E0E0E0"/>
              <w:right w:val="single" w:sz="8" w:space="0" w:color="auto"/>
            </w:tcBorders>
            <w:shd w:val="clear" w:color="auto" w:fill="E0E0E0"/>
            <w:vAlign w:val="bottom"/>
          </w:tcPr>
          <w:p w14:paraId="7000BB53" w14:textId="77777777" w:rsidR="00542EA7" w:rsidRPr="003B46C4" w:rsidRDefault="00542EA7" w:rsidP="007702E3">
            <w:pPr>
              <w:suppressAutoHyphens w:val="0"/>
              <w:spacing w:line="360" w:lineRule="auto"/>
              <w:rPr>
                <w:rFonts w:ascii="Times New Roman" w:eastAsia="Times New Roman" w:hAnsi="Times New Roman" w:cs="Times New Roman"/>
                <w:kern w:val="0"/>
                <w:sz w:val="17"/>
                <w:szCs w:val="20"/>
                <w:lang w:val="en-UG" w:eastAsia="en-UG" w:bidi="ar-SA"/>
              </w:rPr>
            </w:pPr>
          </w:p>
        </w:tc>
      </w:tr>
      <w:tr w:rsidR="00542EA7" w:rsidRPr="003B46C4" w14:paraId="74A28FFA" w14:textId="77777777" w:rsidTr="00055C32">
        <w:trPr>
          <w:trHeight w:val="362"/>
        </w:trPr>
        <w:tc>
          <w:tcPr>
            <w:tcW w:w="2800" w:type="dxa"/>
            <w:gridSpan w:val="3"/>
            <w:tcBorders>
              <w:top w:val="single" w:sz="8" w:space="0" w:color="auto"/>
              <w:left w:val="single" w:sz="8" w:space="0" w:color="auto"/>
              <w:right w:val="single" w:sz="8" w:space="0" w:color="auto"/>
            </w:tcBorders>
            <w:shd w:val="clear" w:color="auto" w:fill="auto"/>
            <w:vAlign w:val="bottom"/>
          </w:tcPr>
          <w:p w14:paraId="39F5F3AB" w14:textId="77777777" w:rsidR="00542EA7" w:rsidRPr="003B46C4" w:rsidRDefault="00542EA7" w:rsidP="007702E3">
            <w:pPr>
              <w:suppressAutoHyphens w:val="0"/>
              <w:spacing w:line="360" w:lineRule="auto"/>
              <w:ind w:left="100"/>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Design output</w:t>
            </w:r>
          </w:p>
        </w:tc>
        <w:tc>
          <w:tcPr>
            <w:tcW w:w="100" w:type="dxa"/>
            <w:tcBorders>
              <w:top w:val="single" w:sz="8" w:space="0" w:color="auto"/>
            </w:tcBorders>
            <w:shd w:val="clear" w:color="auto" w:fill="auto"/>
            <w:vAlign w:val="bottom"/>
          </w:tcPr>
          <w:p w14:paraId="2B91B6B2"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4560" w:type="dxa"/>
            <w:gridSpan w:val="2"/>
            <w:tcBorders>
              <w:top w:val="single" w:sz="8" w:space="0" w:color="auto"/>
              <w:right w:val="single" w:sz="8" w:space="0" w:color="auto"/>
            </w:tcBorders>
            <w:shd w:val="clear" w:color="auto" w:fill="auto"/>
            <w:vAlign w:val="bottom"/>
          </w:tcPr>
          <w:p w14:paraId="101AA0C3" w14:textId="77777777" w:rsidR="00542EA7" w:rsidRPr="003B46C4" w:rsidRDefault="00542EA7" w:rsidP="007702E3">
            <w:pPr>
              <w:suppressAutoHyphens w:val="0"/>
              <w:spacing w:line="360" w:lineRule="auto"/>
              <w:ind w:left="26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Program coding structure and source code</w:t>
            </w:r>
          </w:p>
        </w:tc>
        <w:tc>
          <w:tcPr>
            <w:tcW w:w="1840" w:type="dxa"/>
            <w:gridSpan w:val="2"/>
            <w:tcBorders>
              <w:top w:val="single" w:sz="8" w:space="0" w:color="auto"/>
            </w:tcBorders>
            <w:shd w:val="clear" w:color="auto" w:fill="auto"/>
            <w:vAlign w:val="bottom"/>
          </w:tcPr>
          <w:p w14:paraId="68960100" w14:textId="58FF3C17" w:rsidR="00542EA7" w:rsidRPr="003B46C4" w:rsidRDefault="00542EA7" w:rsidP="007702E3">
            <w:pPr>
              <w:suppressAutoHyphens w:val="0"/>
              <w:spacing w:line="360" w:lineRule="auto"/>
              <w:ind w:left="100"/>
              <w:rPr>
                <w:rFonts w:ascii="Times New Roman" w:eastAsia="Times New Roman" w:hAnsi="Times New Roman" w:cs="Times New Roman"/>
                <w:kern w:val="0"/>
                <w:szCs w:val="20"/>
                <w:lang w:eastAsia="en-UG" w:bidi="ar-SA"/>
              </w:rPr>
            </w:pPr>
            <w:r w:rsidRPr="003B46C4">
              <w:rPr>
                <w:rFonts w:ascii="Times New Roman" w:eastAsia="Times New Roman" w:hAnsi="Times New Roman" w:cs="Times New Roman"/>
                <w:kern w:val="0"/>
                <w:szCs w:val="20"/>
                <w:lang w:val="en-UG" w:eastAsia="en-UG" w:bidi="ar-SA"/>
              </w:rPr>
              <w:t>1</w:t>
            </w:r>
            <w:r w:rsidR="00021013" w:rsidRPr="003B46C4">
              <w:rPr>
                <w:rFonts w:ascii="Times New Roman" w:eastAsia="Times New Roman" w:hAnsi="Times New Roman" w:cs="Times New Roman"/>
                <w:kern w:val="0"/>
                <w:szCs w:val="20"/>
                <w:lang w:eastAsia="en-UG" w:bidi="ar-SA"/>
              </w:rPr>
              <w:t>4</w:t>
            </w:r>
            <w:r w:rsidRPr="003B46C4">
              <w:rPr>
                <w:rFonts w:ascii="Times New Roman" w:eastAsia="Times New Roman" w:hAnsi="Times New Roman" w:cs="Times New Roman"/>
                <w:kern w:val="0"/>
                <w:szCs w:val="20"/>
                <w:lang w:val="en-UG" w:eastAsia="en-UG" w:bidi="ar-SA"/>
              </w:rPr>
              <w:t>/1</w:t>
            </w:r>
            <w:r w:rsidR="00021013" w:rsidRPr="003B46C4">
              <w:rPr>
                <w:rFonts w:ascii="Times New Roman" w:eastAsia="Times New Roman" w:hAnsi="Times New Roman" w:cs="Times New Roman"/>
                <w:kern w:val="0"/>
                <w:szCs w:val="20"/>
                <w:lang w:eastAsia="en-UG" w:bidi="ar-SA"/>
              </w:rPr>
              <w:t>2</w:t>
            </w:r>
            <w:r w:rsidRPr="003B46C4">
              <w:rPr>
                <w:rFonts w:ascii="Times New Roman" w:eastAsia="Times New Roman" w:hAnsi="Times New Roman" w:cs="Times New Roman"/>
                <w:kern w:val="0"/>
                <w:szCs w:val="20"/>
                <w:lang w:val="en-UG" w:eastAsia="en-UG" w:bidi="ar-SA"/>
              </w:rPr>
              <w:t>/202</w:t>
            </w:r>
            <w:r w:rsidR="00021013" w:rsidRPr="003B46C4">
              <w:rPr>
                <w:rFonts w:ascii="Times New Roman" w:eastAsia="Times New Roman" w:hAnsi="Times New Roman" w:cs="Times New Roman"/>
                <w:kern w:val="0"/>
                <w:szCs w:val="20"/>
                <w:lang w:eastAsia="en-UG" w:bidi="ar-SA"/>
              </w:rPr>
              <w:t>1</w:t>
            </w:r>
          </w:p>
        </w:tc>
        <w:tc>
          <w:tcPr>
            <w:tcW w:w="140" w:type="dxa"/>
            <w:tcBorders>
              <w:top w:val="single" w:sz="8" w:space="0" w:color="auto"/>
              <w:right w:val="single" w:sz="8" w:space="0" w:color="auto"/>
            </w:tcBorders>
            <w:shd w:val="clear" w:color="auto" w:fill="auto"/>
            <w:vAlign w:val="bottom"/>
          </w:tcPr>
          <w:p w14:paraId="5DB144A0"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r>
      <w:tr w:rsidR="00542EA7" w:rsidRPr="003B46C4" w14:paraId="42C27B49" w14:textId="77777777" w:rsidTr="00055C32">
        <w:trPr>
          <w:trHeight w:val="540"/>
        </w:trPr>
        <w:tc>
          <w:tcPr>
            <w:tcW w:w="100" w:type="dxa"/>
            <w:tcBorders>
              <w:left w:val="single" w:sz="8" w:space="0" w:color="auto"/>
            </w:tcBorders>
            <w:shd w:val="clear" w:color="auto" w:fill="auto"/>
            <w:vAlign w:val="bottom"/>
          </w:tcPr>
          <w:p w14:paraId="1B7A7291"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4389EB2F"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1D1040FE"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139A1EBA"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4560" w:type="dxa"/>
            <w:gridSpan w:val="2"/>
            <w:tcBorders>
              <w:right w:val="single" w:sz="8" w:space="0" w:color="auto"/>
            </w:tcBorders>
            <w:shd w:val="clear" w:color="auto" w:fill="auto"/>
            <w:vAlign w:val="bottom"/>
          </w:tcPr>
          <w:p w14:paraId="1A997FDE" w14:textId="77777777" w:rsidR="00542EA7" w:rsidRPr="003B46C4" w:rsidRDefault="00542EA7" w:rsidP="007702E3">
            <w:pPr>
              <w:suppressAutoHyphens w:val="0"/>
              <w:spacing w:line="360" w:lineRule="auto"/>
              <w:ind w:left="26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Evidence of good programming practice</w:t>
            </w:r>
          </w:p>
        </w:tc>
        <w:tc>
          <w:tcPr>
            <w:tcW w:w="100" w:type="dxa"/>
            <w:shd w:val="clear" w:color="auto" w:fill="auto"/>
            <w:vAlign w:val="bottom"/>
          </w:tcPr>
          <w:p w14:paraId="0DCB2744"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860" w:type="dxa"/>
            <w:gridSpan w:val="2"/>
            <w:vMerge w:val="restart"/>
            <w:tcBorders>
              <w:right w:val="single" w:sz="8" w:space="0" w:color="auto"/>
            </w:tcBorders>
            <w:shd w:val="clear" w:color="auto" w:fill="auto"/>
            <w:vAlign w:val="bottom"/>
          </w:tcPr>
          <w:p w14:paraId="45AE1759"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Performed By</w:t>
            </w:r>
          </w:p>
        </w:tc>
      </w:tr>
      <w:tr w:rsidR="00542EA7" w:rsidRPr="003B46C4" w14:paraId="3F9D1460" w14:textId="77777777" w:rsidTr="00055C32">
        <w:trPr>
          <w:trHeight w:val="241"/>
        </w:trPr>
        <w:tc>
          <w:tcPr>
            <w:tcW w:w="100" w:type="dxa"/>
            <w:tcBorders>
              <w:left w:val="single" w:sz="8" w:space="0" w:color="auto"/>
            </w:tcBorders>
            <w:shd w:val="clear" w:color="auto" w:fill="auto"/>
            <w:vAlign w:val="bottom"/>
          </w:tcPr>
          <w:p w14:paraId="3A008413" w14:textId="77777777" w:rsidR="00542EA7" w:rsidRPr="003B46C4" w:rsidRDefault="00542EA7" w:rsidP="007702E3">
            <w:pPr>
              <w:suppressAutoHyphens w:val="0"/>
              <w:spacing w:line="360" w:lineRule="auto"/>
              <w:rPr>
                <w:rFonts w:ascii="Times New Roman" w:eastAsia="Times New Roman" w:hAnsi="Times New Roman" w:cs="Times New Roman"/>
                <w:kern w:val="0"/>
                <w:sz w:val="20"/>
                <w:szCs w:val="20"/>
                <w:lang w:val="en-UG" w:eastAsia="en-UG" w:bidi="ar-SA"/>
              </w:rPr>
            </w:pPr>
          </w:p>
        </w:tc>
        <w:tc>
          <w:tcPr>
            <w:tcW w:w="2580" w:type="dxa"/>
            <w:shd w:val="clear" w:color="auto" w:fill="auto"/>
            <w:vAlign w:val="bottom"/>
          </w:tcPr>
          <w:p w14:paraId="40D79D9A" w14:textId="77777777" w:rsidR="00542EA7" w:rsidRPr="003B46C4" w:rsidRDefault="00542EA7" w:rsidP="007702E3">
            <w:pPr>
              <w:suppressAutoHyphens w:val="0"/>
              <w:spacing w:line="360" w:lineRule="auto"/>
              <w:rPr>
                <w:rFonts w:ascii="Times New Roman" w:eastAsia="Times New Roman" w:hAnsi="Times New Roman" w:cs="Times New Roman"/>
                <w:kern w:val="0"/>
                <w:sz w:val="20"/>
                <w:szCs w:val="20"/>
                <w:lang w:val="en-UG" w:eastAsia="en-UG" w:bidi="ar-SA"/>
              </w:rPr>
            </w:pPr>
          </w:p>
        </w:tc>
        <w:tc>
          <w:tcPr>
            <w:tcW w:w="120" w:type="dxa"/>
            <w:tcBorders>
              <w:right w:val="single" w:sz="8" w:space="0" w:color="auto"/>
            </w:tcBorders>
            <w:shd w:val="clear" w:color="auto" w:fill="auto"/>
            <w:vAlign w:val="bottom"/>
          </w:tcPr>
          <w:p w14:paraId="2AC5E87A" w14:textId="77777777" w:rsidR="00542EA7" w:rsidRPr="003B46C4" w:rsidRDefault="00542EA7" w:rsidP="007702E3">
            <w:pPr>
              <w:suppressAutoHyphens w:val="0"/>
              <w:spacing w:line="360" w:lineRule="auto"/>
              <w:rPr>
                <w:rFonts w:ascii="Times New Roman" w:eastAsia="Times New Roman" w:hAnsi="Times New Roman" w:cs="Times New Roman"/>
                <w:kern w:val="0"/>
                <w:sz w:val="20"/>
                <w:szCs w:val="20"/>
                <w:lang w:val="en-UG" w:eastAsia="en-UG" w:bidi="ar-SA"/>
              </w:rPr>
            </w:pPr>
          </w:p>
        </w:tc>
        <w:tc>
          <w:tcPr>
            <w:tcW w:w="100" w:type="dxa"/>
            <w:shd w:val="clear" w:color="auto" w:fill="auto"/>
            <w:vAlign w:val="bottom"/>
          </w:tcPr>
          <w:p w14:paraId="05744766" w14:textId="77777777" w:rsidR="00542EA7" w:rsidRPr="003B46C4" w:rsidRDefault="00542EA7" w:rsidP="007702E3">
            <w:pPr>
              <w:suppressAutoHyphens w:val="0"/>
              <w:spacing w:line="360" w:lineRule="auto"/>
              <w:rPr>
                <w:rFonts w:ascii="Times New Roman" w:eastAsia="Times New Roman" w:hAnsi="Times New Roman" w:cs="Times New Roman"/>
                <w:kern w:val="0"/>
                <w:sz w:val="20"/>
                <w:szCs w:val="20"/>
                <w:lang w:val="en-UG" w:eastAsia="en-UG" w:bidi="ar-SA"/>
              </w:rPr>
            </w:pPr>
          </w:p>
        </w:tc>
        <w:tc>
          <w:tcPr>
            <w:tcW w:w="4440" w:type="dxa"/>
            <w:shd w:val="clear" w:color="auto" w:fill="auto"/>
            <w:vAlign w:val="bottom"/>
          </w:tcPr>
          <w:p w14:paraId="58E3B493" w14:textId="77777777" w:rsidR="00542EA7" w:rsidRPr="003B46C4" w:rsidRDefault="00542EA7" w:rsidP="007702E3">
            <w:pPr>
              <w:suppressAutoHyphens w:val="0"/>
              <w:spacing w:line="360" w:lineRule="auto"/>
              <w:rPr>
                <w:rFonts w:ascii="Times New Roman" w:eastAsia="Times New Roman" w:hAnsi="Times New Roman" w:cs="Times New Roman"/>
                <w:kern w:val="0"/>
                <w:sz w:val="20"/>
                <w:szCs w:val="20"/>
                <w:lang w:val="en-UG" w:eastAsia="en-UG" w:bidi="ar-SA"/>
              </w:rPr>
            </w:pPr>
          </w:p>
        </w:tc>
        <w:tc>
          <w:tcPr>
            <w:tcW w:w="120" w:type="dxa"/>
            <w:tcBorders>
              <w:right w:val="single" w:sz="8" w:space="0" w:color="auto"/>
            </w:tcBorders>
            <w:shd w:val="clear" w:color="auto" w:fill="auto"/>
            <w:vAlign w:val="bottom"/>
          </w:tcPr>
          <w:p w14:paraId="32933ECC" w14:textId="77777777" w:rsidR="00542EA7" w:rsidRPr="003B46C4" w:rsidRDefault="00542EA7" w:rsidP="007702E3">
            <w:pPr>
              <w:suppressAutoHyphens w:val="0"/>
              <w:spacing w:line="360" w:lineRule="auto"/>
              <w:rPr>
                <w:rFonts w:ascii="Times New Roman" w:eastAsia="Times New Roman" w:hAnsi="Times New Roman" w:cs="Times New Roman"/>
                <w:kern w:val="0"/>
                <w:sz w:val="20"/>
                <w:szCs w:val="20"/>
                <w:lang w:val="en-UG" w:eastAsia="en-UG" w:bidi="ar-SA"/>
              </w:rPr>
            </w:pPr>
          </w:p>
        </w:tc>
        <w:tc>
          <w:tcPr>
            <w:tcW w:w="100" w:type="dxa"/>
            <w:shd w:val="clear" w:color="auto" w:fill="auto"/>
            <w:vAlign w:val="bottom"/>
          </w:tcPr>
          <w:p w14:paraId="55DCF851" w14:textId="77777777" w:rsidR="00542EA7" w:rsidRPr="003B46C4" w:rsidRDefault="00542EA7" w:rsidP="007702E3">
            <w:pPr>
              <w:suppressAutoHyphens w:val="0"/>
              <w:spacing w:line="360" w:lineRule="auto"/>
              <w:rPr>
                <w:rFonts w:ascii="Times New Roman" w:eastAsia="Times New Roman" w:hAnsi="Times New Roman" w:cs="Times New Roman"/>
                <w:kern w:val="0"/>
                <w:sz w:val="20"/>
                <w:szCs w:val="20"/>
                <w:lang w:val="en-UG" w:eastAsia="en-UG" w:bidi="ar-SA"/>
              </w:rPr>
            </w:pPr>
          </w:p>
        </w:tc>
        <w:tc>
          <w:tcPr>
            <w:tcW w:w="1860" w:type="dxa"/>
            <w:gridSpan w:val="2"/>
            <w:vMerge/>
            <w:tcBorders>
              <w:right w:val="single" w:sz="8" w:space="0" w:color="auto"/>
            </w:tcBorders>
            <w:shd w:val="clear" w:color="auto" w:fill="auto"/>
            <w:vAlign w:val="bottom"/>
          </w:tcPr>
          <w:p w14:paraId="192F1DF6" w14:textId="77777777" w:rsidR="00542EA7" w:rsidRPr="003B46C4" w:rsidRDefault="00542EA7" w:rsidP="007702E3">
            <w:pPr>
              <w:suppressAutoHyphens w:val="0"/>
              <w:spacing w:line="360" w:lineRule="auto"/>
              <w:rPr>
                <w:rFonts w:ascii="Times New Roman" w:eastAsia="Times New Roman" w:hAnsi="Times New Roman" w:cs="Times New Roman"/>
                <w:kern w:val="0"/>
                <w:sz w:val="20"/>
                <w:szCs w:val="20"/>
                <w:lang w:val="en-UG" w:eastAsia="en-UG" w:bidi="ar-SA"/>
              </w:rPr>
            </w:pPr>
          </w:p>
        </w:tc>
      </w:tr>
      <w:tr w:rsidR="00542EA7" w:rsidRPr="003B46C4" w14:paraId="2F40BE1A" w14:textId="77777777" w:rsidTr="00055C32">
        <w:trPr>
          <w:trHeight w:val="303"/>
        </w:trPr>
        <w:tc>
          <w:tcPr>
            <w:tcW w:w="100" w:type="dxa"/>
            <w:tcBorders>
              <w:left w:val="single" w:sz="8" w:space="0" w:color="auto"/>
            </w:tcBorders>
            <w:shd w:val="clear" w:color="auto" w:fill="auto"/>
            <w:vAlign w:val="bottom"/>
          </w:tcPr>
          <w:p w14:paraId="08236E96"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52561D73"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4CB49E04"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481EE61B"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4560" w:type="dxa"/>
            <w:gridSpan w:val="2"/>
            <w:tcBorders>
              <w:right w:val="single" w:sz="8" w:space="0" w:color="auto"/>
            </w:tcBorders>
            <w:shd w:val="clear" w:color="auto" w:fill="auto"/>
            <w:vAlign w:val="bottom"/>
          </w:tcPr>
          <w:p w14:paraId="646E6DCD" w14:textId="77777777" w:rsidR="00542EA7" w:rsidRPr="003B46C4" w:rsidRDefault="00542EA7" w:rsidP="007702E3">
            <w:pPr>
              <w:suppressAutoHyphens w:val="0"/>
              <w:spacing w:line="360" w:lineRule="auto"/>
              <w:ind w:left="26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Design verification and documented reviews</w:t>
            </w:r>
          </w:p>
        </w:tc>
        <w:tc>
          <w:tcPr>
            <w:tcW w:w="100" w:type="dxa"/>
            <w:shd w:val="clear" w:color="auto" w:fill="auto"/>
            <w:vAlign w:val="bottom"/>
          </w:tcPr>
          <w:p w14:paraId="7B774310"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860" w:type="dxa"/>
            <w:gridSpan w:val="2"/>
            <w:vMerge w:val="restart"/>
            <w:tcBorders>
              <w:right w:val="single" w:sz="8" w:space="0" w:color="auto"/>
            </w:tcBorders>
            <w:shd w:val="clear" w:color="auto" w:fill="auto"/>
            <w:vAlign w:val="bottom"/>
          </w:tcPr>
          <w:p w14:paraId="2954A4BD" w14:textId="6526FB36" w:rsidR="00542EA7" w:rsidRPr="003B46C4" w:rsidRDefault="00021013" w:rsidP="007702E3">
            <w:pPr>
              <w:suppressAutoHyphens w:val="0"/>
              <w:spacing w:line="360" w:lineRule="auto"/>
              <w:rPr>
                <w:rFonts w:ascii="Times New Roman" w:eastAsia="Times New Roman" w:hAnsi="Times New Roman" w:cs="Times New Roman"/>
                <w:kern w:val="0"/>
                <w:szCs w:val="20"/>
                <w:lang w:eastAsia="en-UG" w:bidi="ar-SA"/>
              </w:rPr>
            </w:pPr>
            <w:r w:rsidRPr="003B46C4">
              <w:rPr>
                <w:rFonts w:ascii="Times New Roman" w:eastAsia="Times New Roman" w:hAnsi="Times New Roman" w:cs="Times New Roman"/>
                <w:kern w:val="0"/>
                <w:szCs w:val="20"/>
                <w:lang w:eastAsia="en-UG" w:bidi="ar-SA"/>
              </w:rPr>
              <w:t>Wamala Edgar Watson</w:t>
            </w:r>
          </w:p>
        </w:tc>
      </w:tr>
      <w:tr w:rsidR="00542EA7" w:rsidRPr="003B46C4" w14:paraId="4B552DDA" w14:textId="77777777" w:rsidTr="00055C32">
        <w:trPr>
          <w:trHeight w:val="109"/>
        </w:trPr>
        <w:tc>
          <w:tcPr>
            <w:tcW w:w="100" w:type="dxa"/>
            <w:tcBorders>
              <w:left w:val="single" w:sz="8" w:space="0" w:color="auto"/>
            </w:tcBorders>
            <w:shd w:val="clear" w:color="auto" w:fill="auto"/>
            <w:vAlign w:val="bottom"/>
          </w:tcPr>
          <w:p w14:paraId="61C9C44F" w14:textId="77777777" w:rsidR="00542EA7" w:rsidRPr="003B46C4" w:rsidRDefault="00542EA7" w:rsidP="007702E3">
            <w:pPr>
              <w:suppressAutoHyphens w:val="0"/>
              <w:spacing w:line="360" w:lineRule="auto"/>
              <w:rPr>
                <w:rFonts w:ascii="Times New Roman" w:eastAsia="Times New Roman" w:hAnsi="Times New Roman" w:cs="Times New Roman"/>
                <w:kern w:val="0"/>
                <w:sz w:val="9"/>
                <w:szCs w:val="20"/>
                <w:lang w:val="en-UG" w:eastAsia="en-UG" w:bidi="ar-SA"/>
              </w:rPr>
            </w:pPr>
          </w:p>
        </w:tc>
        <w:tc>
          <w:tcPr>
            <w:tcW w:w="2580" w:type="dxa"/>
            <w:shd w:val="clear" w:color="auto" w:fill="auto"/>
            <w:vAlign w:val="bottom"/>
          </w:tcPr>
          <w:p w14:paraId="147CF4E0" w14:textId="77777777" w:rsidR="00542EA7" w:rsidRPr="003B46C4" w:rsidRDefault="00542EA7" w:rsidP="007702E3">
            <w:pPr>
              <w:suppressAutoHyphens w:val="0"/>
              <w:spacing w:line="360" w:lineRule="auto"/>
              <w:rPr>
                <w:rFonts w:ascii="Times New Roman" w:eastAsia="Times New Roman" w:hAnsi="Times New Roman" w:cs="Times New Roman"/>
                <w:kern w:val="0"/>
                <w:sz w:val="9"/>
                <w:szCs w:val="20"/>
                <w:lang w:val="en-UG" w:eastAsia="en-UG" w:bidi="ar-SA"/>
              </w:rPr>
            </w:pPr>
          </w:p>
        </w:tc>
        <w:tc>
          <w:tcPr>
            <w:tcW w:w="120" w:type="dxa"/>
            <w:tcBorders>
              <w:right w:val="single" w:sz="8" w:space="0" w:color="auto"/>
            </w:tcBorders>
            <w:shd w:val="clear" w:color="auto" w:fill="auto"/>
            <w:vAlign w:val="bottom"/>
          </w:tcPr>
          <w:p w14:paraId="18CAF79D" w14:textId="77777777" w:rsidR="00542EA7" w:rsidRPr="003B46C4" w:rsidRDefault="00542EA7" w:rsidP="007702E3">
            <w:pPr>
              <w:suppressAutoHyphens w:val="0"/>
              <w:spacing w:line="360" w:lineRule="auto"/>
              <w:rPr>
                <w:rFonts w:ascii="Times New Roman" w:eastAsia="Times New Roman" w:hAnsi="Times New Roman" w:cs="Times New Roman"/>
                <w:kern w:val="0"/>
                <w:sz w:val="9"/>
                <w:szCs w:val="20"/>
                <w:lang w:val="en-UG" w:eastAsia="en-UG" w:bidi="ar-SA"/>
              </w:rPr>
            </w:pPr>
          </w:p>
        </w:tc>
        <w:tc>
          <w:tcPr>
            <w:tcW w:w="100" w:type="dxa"/>
            <w:shd w:val="clear" w:color="auto" w:fill="auto"/>
            <w:vAlign w:val="bottom"/>
          </w:tcPr>
          <w:p w14:paraId="3D8A0B64" w14:textId="77777777" w:rsidR="00542EA7" w:rsidRPr="003B46C4" w:rsidRDefault="00542EA7" w:rsidP="007702E3">
            <w:pPr>
              <w:suppressAutoHyphens w:val="0"/>
              <w:spacing w:line="360" w:lineRule="auto"/>
              <w:rPr>
                <w:rFonts w:ascii="Times New Roman" w:eastAsia="Times New Roman" w:hAnsi="Times New Roman" w:cs="Times New Roman"/>
                <w:kern w:val="0"/>
                <w:sz w:val="9"/>
                <w:szCs w:val="20"/>
                <w:lang w:val="en-UG" w:eastAsia="en-UG" w:bidi="ar-SA"/>
              </w:rPr>
            </w:pPr>
          </w:p>
        </w:tc>
        <w:tc>
          <w:tcPr>
            <w:tcW w:w="4440" w:type="dxa"/>
            <w:shd w:val="clear" w:color="auto" w:fill="auto"/>
            <w:vAlign w:val="bottom"/>
          </w:tcPr>
          <w:p w14:paraId="73E3CE7F" w14:textId="77777777" w:rsidR="00542EA7" w:rsidRPr="003B46C4" w:rsidRDefault="00542EA7" w:rsidP="007702E3">
            <w:pPr>
              <w:suppressAutoHyphens w:val="0"/>
              <w:spacing w:line="360" w:lineRule="auto"/>
              <w:rPr>
                <w:rFonts w:ascii="Times New Roman" w:eastAsia="Times New Roman" w:hAnsi="Times New Roman" w:cs="Times New Roman"/>
                <w:kern w:val="0"/>
                <w:sz w:val="9"/>
                <w:szCs w:val="20"/>
                <w:lang w:val="en-UG" w:eastAsia="en-UG" w:bidi="ar-SA"/>
              </w:rPr>
            </w:pPr>
          </w:p>
        </w:tc>
        <w:tc>
          <w:tcPr>
            <w:tcW w:w="120" w:type="dxa"/>
            <w:tcBorders>
              <w:right w:val="single" w:sz="8" w:space="0" w:color="auto"/>
            </w:tcBorders>
            <w:shd w:val="clear" w:color="auto" w:fill="auto"/>
            <w:vAlign w:val="bottom"/>
          </w:tcPr>
          <w:p w14:paraId="0575CFCF" w14:textId="77777777" w:rsidR="00542EA7" w:rsidRPr="003B46C4" w:rsidRDefault="00542EA7" w:rsidP="007702E3">
            <w:pPr>
              <w:suppressAutoHyphens w:val="0"/>
              <w:spacing w:line="360" w:lineRule="auto"/>
              <w:rPr>
                <w:rFonts w:ascii="Times New Roman" w:eastAsia="Times New Roman" w:hAnsi="Times New Roman" w:cs="Times New Roman"/>
                <w:kern w:val="0"/>
                <w:sz w:val="9"/>
                <w:szCs w:val="20"/>
                <w:lang w:val="en-UG" w:eastAsia="en-UG" w:bidi="ar-SA"/>
              </w:rPr>
            </w:pPr>
          </w:p>
        </w:tc>
        <w:tc>
          <w:tcPr>
            <w:tcW w:w="100" w:type="dxa"/>
            <w:shd w:val="clear" w:color="auto" w:fill="auto"/>
            <w:vAlign w:val="bottom"/>
          </w:tcPr>
          <w:p w14:paraId="13B1DA72" w14:textId="77777777" w:rsidR="00542EA7" w:rsidRPr="003B46C4" w:rsidRDefault="00542EA7" w:rsidP="007702E3">
            <w:pPr>
              <w:suppressAutoHyphens w:val="0"/>
              <w:spacing w:line="360" w:lineRule="auto"/>
              <w:rPr>
                <w:rFonts w:ascii="Times New Roman" w:eastAsia="Times New Roman" w:hAnsi="Times New Roman" w:cs="Times New Roman"/>
                <w:kern w:val="0"/>
                <w:sz w:val="9"/>
                <w:szCs w:val="20"/>
                <w:lang w:val="en-UG" w:eastAsia="en-UG" w:bidi="ar-SA"/>
              </w:rPr>
            </w:pPr>
          </w:p>
        </w:tc>
        <w:tc>
          <w:tcPr>
            <w:tcW w:w="1860" w:type="dxa"/>
            <w:gridSpan w:val="2"/>
            <w:vMerge/>
            <w:tcBorders>
              <w:right w:val="single" w:sz="8" w:space="0" w:color="auto"/>
            </w:tcBorders>
            <w:shd w:val="clear" w:color="auto" w:fill="auto"/>
            <w:vAlign w:val="bottom"/>
          </w:tcPr>
          <w:p w14:paraId="2915FB44" w14:textId="77777777" w:rsidR="00542EA7" w:rsidRPr="003B46C4" w:rsidRDefault="00542EA7" w:rsidP="007702E3">
            <w:pPr>
              <w:suppressAutoHyphens w:val="0"/>
              <w:spacing w:line="360" w:lineRule="auto"/>
              <w:rPr>
                <w:rFonts w:ascii="Times New Roman" w:eastAsia="Times New Roman" w:hAnsi="Times New Roman" w:cs="Times New Roman"/>
                <w:kern w:val="0"/>
                <w:sz w:val="9"/>
                <w:szCs w:val="20"/>
                <w:lang w:val="en-UG" w:eastAsia="en-UG" w:bidi="ar-SA"/>
              </w:rPr>
            </w:pPr>
          </w:p>
        </w:tc>
      </w:tr>
      <w:tr w:rsidR="00542EA7" w:rsidRPr="003B46C4" w14:paraId="3977A525" w14:textId="77777777" w:rsidTr="00055C32">
        <w:trPr>
          <w:trHeight w:val="436"/>
        </w:trPr>
        <w:tc>
          <w:tcPr>
            <w:tcW w:w="100" w:type="dxa"/>
            <w:tcBorders>
              <w:left w:val="single" w:sz="8" w:space="0" w:color="auto"/>
            </w:tcBorders>
            <w:shd w:val="clear" w:color="auto" w:fill="auto"/>
            <w:vAlign w:val="bottom"/>
          </w:tcPr>
          <w:p w14:paraId="1DCCEF58"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5A06D311"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52DC13AF"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5FEBF89D"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4560" w:type="dxa"/>
            <w:gridSpan w:val="2"/>
            <w:tcBorders>
              <w:right w:val="single" w:sz="8" w:space="0" w:color="auto"/>
            </w:tcBorders>
            <w:shd w:val="clear" w:color="auto" w:fill="auto"/>
            <w:vAlign w:val="bottom"/>
          </w:tcPr>
          <w:p w14:paraId="7AAD8948" w14:textId="77777777" w:rsidR="00542EA7" w:rsidRPr="003B46C4" w:rsidRDefault="00542EA7" w:rsidP="007702E3">
            <w:pPr>
              <w:suppressAutoHyphens w:val="0"/>
              <w:spacing w:line="360" w:lineRule="auto"/>
              <w:ind w:left="26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Change-control reviews and reports</w:t>
            </w:r>
          </w:p>
        </w:tc>
        <w:tc>
          <w:tcPr>
            <w:tcW w:w="100" w:type="dxa"/>
            <w:shd w:val="clear" w:color="auto" w:fill="auto"/>
            <w:vAlign w:val="bottom"/>
          </w:tcPr>
          <w:p w14:paraId="6E787EB9"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740" w:type="dxa"/>
            <w:shd w:val="clear" w:color="auto" w:fill="auto"/>
            <w:vAlign w:val="bottom"/>
          </w:tcPr>
          <w:p w14:paraId="1FA26AE2"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34EB1454"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r>
      <w:tr w:rsidR="00542EA7" w:rsidRPr="003B46C4" w14:paraId="2885489A" w14:textId="77777777" w:rsidTr="00055C32">
        <w:trPr>
          <w:trHeight w:val="501"/>
        </w:trPr>
        <w:tc>
          <w:tcPr>
            <w:tcW w:w="100" w:type="dxa"/>
            <w:tcBorders>
              <w:left w:val="single" w:sz="8" w:space="0" w:color="auto"/>
            </w:tcBorders>
            <w:shd w:val="clear" w:color="auto" w:fill="auto"/>
            <w:vAlign w:val="bottom"/>
          </w:tcPr>
          <w:p w14:paraId="3E0752FC"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3A075F85"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47E84037"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33F46216"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4560" w:type="dxa"/>
            <w:gridSpan w:val="2"/>
            <w:tcBorders>
              <w:right w:val="single" w:sz="8" w:space="0" w:color="auto"/>
            </w:tcBorders>
            <w:shd w:val="clear" w:color="auto" w:fill="auto"/>
            <w:vAlign w:val="bottom"/>
          </w:tcPr>
          <w:p w14:paraId="4163B33E" w14:textId="77777777" w:rsidR="00542EA7" w:rsidRPr="003B46C4" w:rsidRDefault="00542EA7" w:rsidP="007702E3">
            <w:pPr>
              <w:suppressAutoHyphens w:val="0"/>
              <w:spacing w:line="360" w:lineRule="auto"/>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Comments:</w:t>
            </w:r>
          </w:p>
        </w:tc>
        <w:tc>
          <w:tcPr>
            <w:tcW w:w="100" w:type="dxa"/>
            <w:shd w:val="clear" w:color="auto" w:fill="auto"/>
            <w:vAlign w:val="bottom"/>
          </w:tcPr>
          <w:p w14:paraId="28E035C7"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740" w:type="dxa"/>
            <w:shd w:val="clear" w:color="auto" w:fill="auto"/>
            <w:vAlign w:val="bottom"/>
          </w:tcPr>
          <w:p w14:paraId="3C7BEE7B"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7978C0B1"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r>
      <w:tr w:rsidR="00542EA7" w:rsidRPr="003B46C4" w14:paraId="3EC09CC6" w14:textId="77777777" w:rsidTr="00055C32">
        <w:trPr>
          <w:trHeight w:val="408"/>
        </w:trPr>
        <w:tc>
          <w:tcPr>
            <w:tcW w:w="100" w:type="dxa"/>
            <w:tcBorders>
              <w:left w:val="single" w:sz="8" w:space="0" w:color="auto"/>
            </w:tcBorders>
            <w:shd w:val="clear" w:color="auto" w:fill="auto"/>
            <w:vAlign w:val="bottom"/>
          </w:tcPr>
          <w:p w14:paraId="1C3F10FE"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3A7B99F8"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32CE93B0"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3A04A38D"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4560" w:type="dxa"/>
            <w:gridSpan w:val="2"/>
            <w:tcBorders>
              <w:right w:val="single" w:sz="8" w:space="0" w:color="auto"/>
            </w:tcBorders>
            <w:shd w:val="clear" w:color="auto" w:fill="auto"/>
            <w:vAlign w:val="bottom"/>
          </w:tcPr>
          <w:p w14:paraId="5F031F2E"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We reviewed the code structure, the software</w:t>
            </w:r>
          </w:p>
        </w:tc>
        <w:tc>
          <w:tcPr>
            <w:tcW w:w="100" w:type="dxa"/>
            <w:shd w:val="clear" w:color="auto" w:fill="auto"/>
            <w:vAlign w:val="bottom"/>
          </w:tcPr>
          <w:p w14:paraId="15D00214"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740" w:type="dxa"/>
            <w:shd w:val="clear" w:color="auto" w:fill="auto"/>
            <w:vAlign w:val="bottom"/>
          </w:tcPr>
          <w:p w14:paraId="67EC6EFD"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746AC2D0"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r>
      <w:tr w:rsidR="00542EA7" w:rsidRPr="003B46C4" w14:paraId="0A863271" w14:textId="77777777" w:rsidTr="00055C32">
        <w:trPr>
          <w:trHeight w:val="415"/>
        </w:trPr>
        <w:tc>
          <w:tcPr>
            <w:tcW w:w="100" w:type="dxa"/>
            <w:tcBorders>
              <w:left w:val="single" w:sz="8" w:space="0" w:color="auto"/>
            </w:tcBorders>
            <w:shd w:val="clear" w:color="auto" w:fill="auto"/>
            <w:vAlign w:val="bottom"/>
          </w:tcPr>
          <w:p w14:paraId="7E4B3177"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25B5A4C2"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447E6A23"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40BA9B61"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4560" w:type="dxa"/>
            <w:gridSpan w:val="2"/>
            <w:tcBorders>
              <w:right w:val="single" w:sz="8" w:space="0" w:color="auto"/>
            </w:tcBorders>
            <w:shd w:val="clear" w:color="auto" w:fill="auto"/>
            <w:vAlign w:val="bottom"/>
          </w:tcPr>
          <w:p w14:paraId="51E7A9D6" w14:textId="627C27E1" w:rsidR="00542EA7" w:rsidRPr="003B46C4" w:rsidRDefault="00542EA7" w:rsidP="007702E3">
            <w:pPr>
              <w:suppressAutoHyphens w:val="0"/>
              <w:spacing w:line="360" w:lineRule="auto"/>
              <w:rPr>
                <w:rFonts w:ascii="Times New Roman" w:eastAsia="Times New Roman" w:hAnsi="Times New Roman" w:cs="Times New Roman"/>
                <w:w w:val="98"/>
                <w:kern w:val="0"/>
                <w:szCs w:val="20"/>
                <w:lang w:val="en-UG" w:eastAsia="en-UG" w:bidi="ar-SA"/>
              </w:rPr>
            </w:pPr>
            <w:r w:rsidRPr="003B46C4">
              <w:rPr>
                <w:rFonts w:ascii="Times New Roman" w:eastAsia="Times New Roman" w:hAnsi="Times New Roman" w:cs="Times New Roman"/>
                <w:w w:val="98"/>
                <w:kern w:val="0"/>
                <w:szCs w:val="20"/>
                <w:lang w:val="en-UG" w:eastAsia="en-UG" w:bidi="ar-SA"/>
              </w:rPr>
              <w:t>Design</w:t>
            </w:r>
            <w:r w:rsidRPr="003B46C4">
              <w:rPr>
                <w:rFonts w:ascii="Times New Roman" w:eastAsia="Times New Roman" w:hAnsi="Times New Roman" w:cs="Times New Roman"/>
                <w:w w:val="98"/>
                <w:kern w:val="0"/>
                <w:szCs w:val="20"/>
                <w:lang w:eastAsia="en-UG" w:bidi="ar-SA"/>
              </w:rPr>
              <w:t xml:space="preserve"> </w:t>
            </w:r>
            <w:r w:rsidRPr="003B46C4">
              <w:rPr>
                <w:rFonts w:ascii="Times New Roman" w:eastAsia="Times New Roman" w:hAnsi="Times New Roman" w:cs="Times New Roman"/>
                <w:w w:val="98"/>
                <w:kern w:val="0"/>
                <w:szCs w:val="20"/>
                <w:lang w:val="en-UG" w:eastAsia="en-UG" w:bidi="ar-SA"/>
              </w:rPr>
              <w:t>documents,</w:t>
            </w:r>
            <w:r w:rsidRPr="003B46C4">
              <w:rPr>
                <w:rFonts w:ascii="Times New Roman" w:eastAsia="Times New Roman" w:hAnsi="Times New Roman" w:cs="Times New Roman"/>
                <w:w w:val="98"/>
                <w:kern w:val="0"/>
                <w:szCs w:val="20"/>
                <w:lang w:eastAsia="en-UG" w:bidi="ar-SA"/>
              </w:rPr>
              <w:t xml:space="preserve"> </w:t>
            </w:r>
            <w:r w:rsidR="007702E3" w:rsidRPr="003B46C4">
              <w:rPr>
                <w:rFonts w:ascii="Times New Roman" w:eastAsia="Times New Roman" w:hAnsi="Times New Roman" w:cs="Times New Roman"/>
                <w:w w:val="98"/>
                <w:kern w:val="0"/>
                <w:szCs w:val="20"/>
                <w:lang w:val="en-UG" w:eastAsia="en-UG" w:bidi="ar-SA"/>
              </w:rPr>
              <w:t>and</w:t>
            </w:r>
            <w:r w:rsidR="007702E3" w:rsidRPr="003B46C4">
              <w:rPr>
                <w:rFonts w:ascii="Times New Roman" w:eastAsia="Times New Roman" w:hAnsi="Times New Roman" w:cs="Times New Roman"/>
                <w:w w:val="98"/>
                <w:kern w:val="0"/>
                <w:szCs w:val="20"/>
                <w:lang w:eastAsia="en-UG" w:bidi="ar-SA"/>
              </w:rPr>
              <w:t xml:space="preserve"> the</w:t>
            </w:r>
            <w:r w:rsidRPr="003B46C4">
              <w:rPr>
                <w:rFonts w:ascii="Times New Roman" w:eastAsia="Times New Roman" w:hAnsi="Times New Roman" w:cs="Times New Roman"/>
                <w:w w:val="98"/>
                <w:kern w:val="0"/>
                <w:szCs w:val="20"/>
                <w:lang w:eastAsia="en-UG" w:bidi="ar-SA"/>
              </w:rPr>
              <w:t xml:space="preserve"> </w:t>
            </w:r>
            <w:r w:rsidRPr="003B46C4">
              <w:rPr>
                <w:rFonts w:ascii="Times New Roman" w:eastAsia="Times New Roman" w:hAnsi="Times New Roman" w:cs="Times New Roman"/>
                <w:w w:val="98"/>
                <w:kern w:val="0"/>
                <w:szCs w:val="20"/>
                <w:lang w:val="en-UG" w:eastAsia="en-UG" w:bidi="ar-SA"/>
              </w:rPr>
              <w:t>system</w:t>
            </w:r>
          </w:p>
        </w:tc>
        <w:tc>
          <w:tcPr>
            <w:tcW w:w="100" w:type="dxa"/>
            <w:shd w:val="clear" w:color="auto" w:fill="auto"/>
            <w:vAlign w:val="bottom"/>
          </w:tcPr>
          <w:p w14:paraId="3F6B492A"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740" w:type="dxa"/>
            <w:shd w:val="clear" w:color="auto" w:fill="auto"/>
            <w:vAlign w:val="bottom"/>
          </w:tcPr>
          <w:p w14:paraId="11E2A29B"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3E84DFB0"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r>
      <w:tr w:rsidR="00542EA7" w:rsidRPr="003B46C4" w14:paraId="3126BFE3" w14:textId="77777777" w:rsidTr="00055C32">
        <w:trPr>
          <w:trHeight w:val="413"/>
        </w:trPr>
        <w:tc>
          <w:tcPr>
            <w:tcW w:w="100" w:type="dxa"/>
            <w:tcBorders>
              <w:left w:val="single" w:sz="8" w:space="0" w:color="auto"/>
            </w:tcBorders>
            <w:shd w:val="clear" w:color="auto" w:fill="auto"/>
            <w:vAlign w:val="bottom"/>
          </w:tcPr>
          <w:p w14:paraId="5949C1D0"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7D9D1B34"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0F29A782"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4C0BE564"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4560" w:type="dxa"/>
            <w:gridSpan w:val="2"/>
            <w:tcBorders>
              <w:right w:val="single" w:sz="8" w:space="0" w:color="auto"/>
            </w:tcBorders>
            <w:shd w:val="clear" w:color="auto" w:fill="auto"/>
            <w:vAlign w:val="bottom"/>
          </w:tcPr>
          <w:p w14:paraId="7F6C0BE2"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requirements specification.</w:t>
            </w:r>
          </w:p>
        </w:tc>
        <w:tc>
          <w:tcPr>
            <w:tcW w:w="100" w:type="dxa"/>
            <w:shd w:val="clear" w:color="auto" w:fill="auto"/>
            <w:vAlign w:val="bottom"/>
          </w:tcPr>
          <w:p w14:paraId="6F10E625"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740" w:type="dxa"/>
            <w:shd w:val="clear" w:color="auto" w:fill="auto"/>
            <w:vAlign w:val="bottom"/>
          </w:tcPr>
          <w:p w14:paraId="7659FBD2"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751E9428"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r>
      <w:tr w:rsidR="00542EA7" w:rsidRPr="003B46C4" w14:paraId="3E7E7613" w14:textId="77777777" w:rsidTr="00055C32">
        <w:trPr>
          <w:trHeight w:val="415"/>
        </w:trPr>
        <w:tc>
          <w:tcPr>
            <w:tcW w:w="100" w:type="dxa"/>
            <w:tcBorders>
              <w:left w:val="single" w:sz="8" w:space="0" w:color="auto"/>
            </w:tcBorders>
            <w:shd w:val="clear" w:color="auto" w:fill="auto"/>
            <w:vAlign w:val="bottom"/>
          </w:tcPr>
          <w:p w14:paraId="369C3CF5"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22DB6683"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55F86B75"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363F465D"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4560" w:type="dxa"/>
            <w:gridSpan w:val="2"/>
            <w:tcBorders>
              <w:right w:val="single" w:sz="8" w:space="0" w:color="auto"/>
            </w:tcBorders>
            <w:shd w:val="clear" w:color="auto" w:fill="auto"/>
            <w:vAlign w:val="bottom"/>
          </w:tcPr>
          <w:p w14:paraId="347B35FA"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Both code and documents were well organized</w:t>
            </w:r>
          </w:p>
        </w:tc>
        <w:tc>
          <w:tcPr>
            <w:tcW w:w="100" w:type="dxa"/>
            <w:shd w:val="clear" w:color="auto" w:fill="auto"/>
            <w:vAlign w:val="bottom"/>
          </w:tcPr>
          <w:p w14:paraId="75D289A4"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740" w:type="dxa"/>
            <w:shd w:val="clear" w:color="auto" w:fill="auto"/>
            <w:vAlign w:val="bottom"/>
          </w:tcPr>
          <w:p w14:paraId="28F73FE8"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305B6D57"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r>
      <w:tr w:rsidR="00542EA7" w:rsidRPr="003B46C4" w14:paraId="742FE3ED" w14:textId="77777777" w:rsidTr="00055C32">
        <w:trPr>
          <w:trHeight w:val="413"/>
        </w:trPr>
        <w:tc>
          <w:tcPr>
            <w:tcW w:w="100" w:type="dxa"/>
            <w:tcBorders>
              <w:left w:val="single" w:sz="8" w:space="0" w:color="auto"/>
            </w:tcBorders>
            <w:shd w:val="clear" w:color="auto" w:fill="auto"/>
            <w:vAlign w:val="bottom"/>
          </w:tcPr>
          <w:p w14:paraId="14849E15"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3EB143AD"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317E1898"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4D824367"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4560" w:type="dxa"/>
            <w:gridSpan w:val="2"/>
            <w:tcBorders>
              <w:right w:val="single" w:sz="8" w:space="0" w:color="auto"/>
            </w:tcBorders>
            <w:shd w:val="clear" w:color="auto" w:fill="auto"/>
            <w:vAlign w:val="bottom"/>
          </w:tcPr>
          <w:p w14:paraId="1960AB80"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and well formatted.</w:t>
            </w:r>
          </w:p>
        </w:tc>
        <w:tc>
          <w:tcPr>
            <w:tcW w:w="100" w:type="dxa"/>
            <w:shd w:val="clear" w:color="auto" w:fill="auto"/>
            <w:vAlign w:val="bottom"/>
          </w:tcPr>
          <w:p w14:paraId="2CA00240"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740" w:type="dxa"/>
            <w:shd w:val="clear" w:color="auto" w:fill="auto"/>
            <w:vAlign w:val="bottom"/>
          </w:tcPr>
          <w:p w14:paraId="1183264C"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6F60EB4D" w14:textId="77777777" w:rsidR="00542EA7" w:rsidRPr="003B46C4" w:rsidRDefault="00542EA7" w:rsidP="007702E3">
            <w:pPr>
              <w:suppressAutoHyphens w:val="0"/>
              <w:spacing w:line="360" w:lineRule="auto"/>
              <w:rPr>
                <w:rFonts w:ascii="Times New Roman" w:eastAsia="Times New Roman" w:hAnsi="Times New Roman" w:cs="Times New Roman"/>
                <w:kern w:val="0"/>
                <w:szCs w:val="20"/>
                <w:lang w:val="en-UG" w:eastAsia="en-UG" w:bidi="ar-SA"/>
              </w:rPr>
            </w:pPr>
          </w:p>
        </w:tc>
      </w:tr>
      <w:tr w:rsidR="00542EA7" w:rsidRPr="003B46C4" w14:paraId="1CFD3D4F" w14:textId="77777777" w:rsidTr="00055C32">
        <w:trPr>
          <w:trHeight w:val="204"/>
        </w:trPr>
        <w:tc>
          <w:tcPr>
            <w:tcW w:w="2800" w:type="dxa"/>
            <w:gridSpan w:val="3"/>
            <w:tcBorders>
              <w:left w:val="single" w:sz="8" w:space="0" w:color="auto"/>
              <w:bottom w:val="single" w:sz="8" w:space="0" w:color="auto"/>
              <w:right w:val="single" w:sz="8" w:space="0" w:color="auto"/>
            </w:tcBorders>
            <w:shd w:val="clear" w:color="auto" w:fill="auto"/>
            <w:vAlign w:val="bottom"/>
          </w:tcPr>
          <w:p w14:paraId="6C47FE25" w14:textId="77777777" w:rsidR="00542EA7" w:rsidRPr="003B46C4" w:rsidRDefault="00542EA7" w:rsidP="007702E3">
            <w:pPr>
              <w:suppressAutoHyphens w:val="0"/>
              <w:spacing w:line="360" w:lineRule="auto"/>
              <w:rPr>
                <w:rFonts w:ascii="Times New Roman" w:eastAsia="Times New Roman" w:hAnsi="Times New Roman" w:cs="Times New Roman"/>
                <w:kern w:val="0"/>
                <w:sz w:val="17"/>
                <w:szCs w:val="20"/>
                <w:lang w:val="en-UG" w:eastAsia="en-UG" w:bidi="ar-SA"/>
              </w:rPr>
            </w:pPr>
          </w:p>
        </w:tc>
        <w:tc>
          <w:tcPr>
            <w:tcW w:w="100" w:type="dxa"/>
            <w:tcBorders>
              <w:bottom w:val="single" w:sz="8" w:space="0" w:color="auto"/>
            </w:tcBorders>
            <w:shd w:val="clear" w:color="auto" w:fill="auto"/>
            <w:vAlign w:val="bottom"/>
          </w:tcPr>
          <w:p w14:paraId="20EDC5CF" w14:textId="77777777" w:rsidR="00542EA7" w:rsidRPr="003B46C4" w:rsidRDefault="00542EA7" w:rsidP="007702E3">
            <w:pPr>
              <w:suppressAutoHyphens w:val="0"/>
              <w:spacing w:line="360" w:lineRule="auto"/>
              <w:rPr>
                <w:rFonts w:ascii="Times New Roman" w:eastAsia="Times New Roman" w:hAnsi="Times New Roman" w:cs="Times New Roman"/>
                <w:kern w:val="0"/>
                <w:sz w:val="17"/>
                <w:szCs w:val="20"/>
                <w:lang w:val="en-UG" w:eastAsia="en-UG" w:bidi="ar-SA"/>
              </w:rPr>
            </w:pPr>
          </w:p>
        </w:tc>
        <w:tc>
          <w:tcPr>
            <w:tcW w:w="4560" w:type="dxa"/>
            <w:gridSpan w:val="2"/>
            <w:tcBorders>
              <w:bottom w:val="single" w:sz="8" w:space="0" w:color="auto"/>
              <w:right w:val="single" w:sz="8" w:space="0" w:color="auto"/>
            </w:tcBorders>
            <w:shd w:val="clear" w:color="auto" w:fill="auto"/>
            <w:vAlign w:val="bottom"/>
          </w:tcPr>
          <w:p w14:paraId="5CCA4D1F" w14:textId="77777777" w:rsidR="00542EA7" w:rsidRPr="003B46C4" w:rsidRDefault="00542EA7" w:rsidP="007702E3">
            <w:pPr>
              <w:suppressAutoHyphens w:val="0"/>
              <w:spacing w:line="360" w:lineRule="auto"/>
              <w:rPr>
                <w:rFonts w:ascii="Times New Roman" w:eastAsia="Times New Roman" w:hAnsi="Times New Roman" w:cs="Times New Roman"/>
                <w:kern w:val="0"/>
                <w:sz w:val="17"/>
                <w:szCs w:val="20"/>
                <w:lang w:val="en-UG" w:eastAsia="en-UG" w:bidi="ar-SA"/>
              </w:rPr>
            </w:pPr>
          </w:p>
        </w:tc>
        <w:tc>
          <w:tcPr>
            <w:tcW w:w="1840" w:type="dxa"/>
            <w:gridSpan w:val="2"/>
            <w:tcBorders>
              <w:bottom w:val="single" w:sz="8" w:space="0" w:color="auto"/>
            </w:tcBorders>
            <w:shd w:val="clear" w:color="auto" w:fill="auto"/>
            <w:vAlign w:val="bottom"/>
          </w:tcPr>
          <w:p w14:paraId="57FD7D92" w14:textId="77777777" w:rsidR="00542EA7" w:rsidRPr="003B46C4" w:rsidRDefault="00542EA7" w:rsidP="007702E3">
            <w:pPr>
              <w:suppressAutoHyphens w:val="0"/>
              <w:spacing w:line="360" w:lineRule="auto"/>
              <w:rPr>
                <w:rFonts w:ascii="Times New Roman" w:eastAsia="Times New Roman" w:hAnsi="Times New Roman" w:cs="Times New Roman"/>
                <w:kern w:val="0"/>
                <w:sz w:val="17"/>
                <w:szCs w:val="20"/>
                <w:lang w:val="en-UG" w:eastAsia="en-UG" w:bidi="ar-SA"/>
              </w:rPr>
            </w:pPr>
          </w:p>
        </w:tc>
        <w:tc>
          <w:tcPr>
            <w:tcW w:w="140" w:type="dxa"/>
            <w:tcBorders>
              <w:bottom w:val="single" w:sz="8" w:space="0" w:color="auto"/>
              <w:right w:val="single" w:sz="8" w:space="0" w:color="auto"/>
            </w:tcBorders>
            <w:shd w:val="clear" w:color="auto" w:fill="auto"/>
            <w:vAlign w:val="bottom"/>
          </w:tcPr>
          <w:p w14:paraId="32C725AD" w14:textId="77777777" w:rsidR="00542EA7" w:rsidRPr="003B46C4" w:rsidRDefault="00542EA7" w:rsidP="007702E3">
            <w:pPr>
              <w:suppressAutoHyphens w:val="0"/>
              <w:spacing w:line="360" w:lineRule="auto"/>
              <w:rPr>
                <w:rFonts w:ascii="Times New Roman" w:eastAsia="Times New Roman" w:hAnsi="Times New Roman" w:cs="Times New Roman"/>
                <w:kern w:val="0"/>
                <w:sz w:val="17"/>
                <w:szCs w:val="20"/>
                <w:lang w:val="en-UG" w:eastAsia="en-UG" w:bidi="ar-SA"/>
              </w:rPr>
            </w:pPr>
          </w:p>
        </w:tc>
      </w:tr>
      <w:tr w:rsidR="00542EA7" w:rsidRPr="003B46C4" w14:paraId="7B50C417" w14:textId="77777777" w:rsidTr="00055C32">
        <w:trPr>
          <w:trHeight w:val="357"/>
        </w:trPr>
        <w:tc>
          <w:tcPr>
            <w:tcW w:w="2800" w:type="dxa"/>
            <w:gridSpan w:val="3"/>
            <w:tcBorders>
              <w:left w:val="single" w:sz="8" w:space="0" w:color="auto"/>
              <w:right w:val="single" w:sz="8" w:space="0" w:color="auto"/>
            </w:tcBorders>
            <w:shd w:val="clear" w:color="auto" w:fill="auto"/>
            <w:vAlign w:val="bottom"/>
          </w:tcPr>
          <w:p w14:paraId="3A25C2E9" w14:textId="77777777" w:rsidR="00542EA7" w:rsidRPr="003B46C4" w:rsidRDefault="00542EA7" w:rsidP="00217F77">
            <w:pPr>
              <w:suppressAutoHyphens w:val="0"/>
              <w:spacing w:line="0" w:lineRule="atLeast"/>
              <w:ind w:left="100"/>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Documentation</w:t>
            </w:r>
          </w:p>
        </w:tc>
        <w:tc>
          <w:tcPr>
            <w:tcW w:w="100" w:type="dxa"/>
            <w:shd w:val="clear" w:color="auto" w:fill="auto"/>
            <w:vAlign w:val="bottom"/>
          </w:tcPr>
          <w:p w14:paraId="55B33BDC"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60" w:type="dxa"/>
            <w:gridSpan w:val="2"/>
            <w:tcBorders>
              <w:right w:val="single" w:sz="8" w:space="0" w:color="auto"/>
            </w:tcBorders>
            <w:shd w:val="clear" w:color="auto" w:fill="auto"/>
            <w:vAlign w:val="bottom"/>
          </w:tcPr>
          <w:p w14:paraId="580C513E" w14:textId="77777777" w:rsidR="00542EA7" w:rsidRPr="003B46C4" w:rsidRDefault="00542EA7" w:rsidP="00217F77">
            <w:pPr>
              <w:suppressAutoHyphens w:val="0"/>
              <w:spacing w:line="0" w:lineRule="atLeast"/>
              <w:ind w:left="26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System documentation, flow charts, etc.</w:t>
            </w:r>
          </w:p>
        </w:tc>
        <w:tc>
          <w:tcPr>
            <w:tcW w:w="1840" w:type="dxa"/>
            <w:gridSpan w:val="2"/>
            <w:shd w:val="clear" w:color="auto" w:fill="auto"/>
            <w:vAlign w:val="bottom"/>
          </w:tcPr>
          <w:p w14:paraId="6B95AE0F" w14:textId="3864755A" w:rsidR="00542EA7" w:rsidRPr="003B46C4" w:rsidRDefault="00542EA7" w:rsidP="00217F77">
            <w:pPr>
              <w:suppressAutoHyphens w:val="0"/>
              <w:spacing w:line="0" w:lineRule="atLeast"/>
              <w:ind w:left="100"/>
              <w:rPr>
                <w:rFonts w:ascii="Times New Roman" w:eastAsia="Times New Roman" w:hAnsi="Times New Roman" w:cs="Times New Roman"/>
                <w:kern w:val="0"/>
                <w:szCs w:val="20"/>
                <w:lang w:eastAsia="en-UG" w:bidi="ar-SA"/>
              </w:rPr>
            </w:pPr>
            <w:r w:rsidRPr="003B46C4">
              <w:rPr>
                <w:rFonts w:ascii="Times New Roman" w:eastAsia="Times New Roman" w:hAnsi="Times New Roman" w:cs="Times New Roman"/>
                <w:kern w:val="0"/>
                <w:szCs w:val="20"/>
                <w:lang w:val="en-UG" w:eastAsia="en-UG" w:bidi="ar-SA"/>
              </w:rPr>
              <w:t>1</w:t>
            </w:r>
            <w:r w:rsidR="00021013" w:rsidRPr="003B46C4">
              <w:rPr>
                <w:rFonts w:ascii="Times New Roman" w:eastAsia="Times New Roman" w:hAnsi="Times New Roman" w:cs="Times New Roman"/>
                <w:kern w:val="0"/>
                <w:szCs w:val="20"/>
                <w:lang w:eastAsia="en-UG" w:bidi="ar-SA"/>
              </w:rPr>
              <w:t>4</w:t>
            </w:r>
            <w:r w:rsidRPr="003B46C4">
              <w:rPr>
                <w:rFonts w:ascii="Times New Roman" w:eastAsia="Times New Roman" w:hAnsi="Times New Roman" w:cs="Times New Roman"/>
                <w:kern w:val="0"/>
                <w:szCs w:val="20"/>
                <w:lang w:val="en-UG" w:eastAsia="en-UG" w:bidi="ar-SA"/>
              </w:rPr>
              <w:t>/1</w:t>
            </w:r>
            <w:r w:rsidR="00021013" w:rsidRPr="003B46C4">
              <w:rPr>
                <w:rFonts w:ascii="Times New Roman" w:eastAsia="Times New Roman" w:hAnsi="Times New Roman" w:cs="Times New Roman"/>
                <w:kern w:val="0"/>
                <w:szCs w:val="20"/>
                <w:lang w:eastAsia="en-UG" w:bidi="ar-SA"/>
              </w:rPr>
              <w:t>2</w:t>
            </w:r>
            <w:r w:rsidRPr="003B46C4">
              <w:rPr>
                <w:rFonts w:ascii="Times New Roman" w:eastAsia="Times New Roman" w:hAnsi="Times New Roman" w:cs="Times New Roman"/>
                <w:kern w:val="0"/>
                <w:szCs w:val="20"/>
                <w:lang w:val="en-UG" w:eastAsia="en-UG" w:bidi="ar-SA"/>
              </w:rPr>
              <w:t>/20</w:t>
            </w:r>
            <w:r w:rsidR="00021013" w:rsidRPr="003B46C4">
              <w:rPr>
                <w:rFonts w:ascii="Times New Roman" w:eastAsia="Times New Roman" w:hAnsi="Times New Roman" w:cs="Times New Roman"/>
                <w:kern w:val="0"/>
                <w:szCs w:val="20"/>
                <w:lang w:eastAsia="en-UG" w:bidi="ar-SA"/>
              </w:rPr>
              <w:t>21</w:t>
            </w:r>
          </w:p>
        </w:tc>
        <w:tc>
          <w:tcPr>
            <w:tcW w:w="140" w:type="dxa"/>
            <w:tcBorders>
              <w:right w:val="single" w:sz="8" w:space="0" w:color="auto"/>
            </w:tcBorders>
            <w:shd w:val="clear" w:color="auto" w:fill="auto"/>
            <w:vAlign w:val="bottom"/>
          </w:tcPr>
          <w:p w14:paraId="68435CEC"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42EA7" w:rsidRPr="003B46C4" w14:paraId="7E612000" w14:textId="77777777" w:rsidTr="00055C32">
        <w:trPr>
          <w:trHeight w:val="545"/>
        </w:trPr>
        <w:tc>
          <w:tcPr>
            <w:tcW w:w="100" w:type="dxa"/>
            <w:tcBorders>
              <w:left w:val="single" w:sz="8" w:space="0" w:color="auto"/>
            </w:tcBorders>
            <w:shd w:val="clear" w:color="auto" w:fill="auto"/>
            <w:vAlign w:val="bottom"/>
          </w:tcPr>
          <w:p w14:paraId="647F97F2"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0DF506D8"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0C143D7A"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7F871CDA"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60" w:type="dxa"/>
            <w:gridSpan w:val="2"/>
            <w:tcBorders>
              <w:right w:val="single" w:sz="8" w:space="0" w:color="auto"/>
            </w:tcBorders>
            <w:shd w:val="clear" w:color="auto" w:fill="auto"/>
            <w:vAlign w:val="bottom"/>
          </w:tcPr>
          <w:p w14:paraId="7D6AC57D" w14:textId="77777777" w:rsidR="00542EA7" w:rsidRPr="003B46C4" w:rsidRDefault="00542EA7" w:rsidP="00217F77">
            <w:pPr>
              <w:suppressAutoHyphens w:val="0"/>
              <w:spacing w:line="0" w:lineRule="atLeast"/>
              <w:ind w:left="26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Test results</w:t>
            </w:r>
          </w:p>
        </w:tc>
        <w:tc>
          <w:tcPr>
            <w:tcW w:w="100" w:type="dxa"/>
            <w:shd w:val="clear" w:color="auto" w:fill="auto"/>
            <w:vAlign w:val="bottom"/>
          </w:tcPr>
          <w:p w14:paraId="042734A4"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860" w:type="dxa"/>
            <w:gridSpan w:val="2"/>
            <w:vMerge w:val="restart"/>
            <w:tcBorders>
              <w:right w:val="single" w:sz="8" w:space="0" w:color="auto"/>
            </w:tcBorders>
            <w:shd w:val="clear" w:color="auto" w:fill="auto"/>
            <w:vAlign w:val="bottom"/>
          </w:tcPr>
          <w:p w14:paraId="6F1B1E2A"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Performed by</w:t>
            </w:r>
          </w:p>
        </w:tc>
      </w:tr>
      <w:tr w:rsidR="00542EA7" w:rsidRPr="003B46C4" w14:paraId="6B54A931" w14:textId="77777777" w:rsidTr="00055C32">
        <w:trPr>
          <w:trHeight w:val="240"/>
        </w:trPr>
        <w:tc>
          <w:tcPr>
            <w:tcW w:w="100" w:type="dxa"/>
            <w:tcBorders>
              <w:left w:val="single" w:sz="8" w:space="0" w:color="auto"/>
            </w:tcBorders>
            <w:shd w:val="clear" w:color="auto" w:fill="auto"/>
            <w:vAlign w:val="bottom"/>
          </w:tcPr>
          <w:p w14:paraId="6F158BD2" w14:textId="77777777" w:rsidR="00542EA7" w:rsidRPr="003B46C4" w:rsidRDefault="00542EA7" w:rsidP="00217F77">
            <w:pPr>
              <w:suppressAutoHyphens w:val="0"/>
              <w:spacing w:line="0" w:lineRule="atLeast"/>
              <w:rPr>
                <w:rFonts w:ascii="Times New Roman" w:eastAsia="Times New Roman" w:hAnsi="Times New Roman" w:cs="Times New Roman"/>
                <w:kern w:val="0"/>
                <w:sz w:val="20"/>
                <w:szCs w:val="20"/>
                <w:lang w:val="en-UG" w:eastAsia="en-UG" w:bidi="ar-SA"/>
              </w:rPr>
            </w:pPr>
          </w:p>
        </w:tc>
        <w:tc>
          <w:tcPr>
            <w:tcW w:w="2580" w:type="dxa"/>
            <w:shd w:val="clear" w:color="auto" w:fill="auto"/>
            <w:vAlign w:val="bottom"/>
          </w:tcPr>
          <w:p w14:paraId="28A1DFD1" w14:textId="77777777" w:rsidR="00542EA7" w:rsidRPr="003B46C4" w:rsidRDefault="00542EA7" w:rsidP="00217F77">
            <w:pPr>
              <w:suppressAutoHyphens w:val="0"/>
              <w:spacing w:line="0" w:lineRule="atLeast"/>
              <w:rPr>
                <w:rFonts w:ascii="Times New Roman" w:eastAsia="Times New Roman" w:hAnsi="Times New Roman" w:cs="Times New Roman"/>
                <w:kern w:val="0"/>
                <w:sz w:val="20"/>
                <w:szCs w:val="20"/>
                <w:lang w:val="en-UG" w:eastAsia="en-UG" w:bidi="ar-SA"/>
              </w:rPr>
            </w:pPr>
          </w:p>
        </w:tc>
        <w:tc>
          <w:tcPr>
            <w:tcW w:w="120" w:type="dxa"/>
            <w:tcBorders>
              <w:right w:val="single" w:sz="8" w:space="0" w:color="auto"/>
            </w:tcBorders>
            <w:shd w:val="clear" w:color="auto" w:fill="auto"/>
            <w:vAlign w:val="bottom"/>
          </w:tcPr>
          <w:p w14:paraId="65141763" w14:textId="77777777" w:rsidR="00542EA7" w:rsidRPr="003B46C4" w:rsidRDefault="00542EA7" w:rsidP="00217F77">
            <w:pPr>
              <w:suppressAutoHyphens w:val="0"/>
              <w:spacing w:line="0" w:lineRule="atLeast"/>
              <w:rPr>
                <w:rFonts w:ascii="Times New Roman" w:eastAsia="Times New Roman" w:hAnsi="Times New Roman" w:cs="Times New Roman"/>
                <w:kern w:val="0"/>
                <w:sz w:val="20"/>
                <w:szCs w:val="20"/>
                <w:lang w:val="en-UG" w:eastAsia="en-UG" w:bidi="ar-SA"/>
              </w:rPr>
            </w:pPr>
          </w:p>
        </w:tc>
        <w:tc>
          <w:tcPr>
            <w:tcW w:w="100" w:type="dxa"/>
            <w:shd w:val="clear" w:color="auto" w:fill="auto"/>
            <w:vAlign w:val="bottom"/>
          </w:tcPr>
          <w:p w14:paraId="4ED20F39" w14:textId="77777777" w:rsidR="00542EA7" w:rsidRPr="003B46C4" w:rsidRDefault="00542EA7" w:rsidP="00217F77">
            <w:pPr>
              <w:suppressAutoHyphens w:val="0"/>
              <w:spacing w:line="0" w:lineRule="atLeast"/>
              <w:rPr>
                <w:rFonts w:ascii="Times New Roman" w:eastAsia="Times New Roman" w:hAnsi="Times New Roman" w:cs="Times New Roman"/>
                <w:kern w:val="0"/>
                <w:sz w:val="20"/>
                <w:szCs w:val="20"/>
                <w:lang w:val="en-UG" w:eastAsia="en-UG" w:bidi="ar-SA"/>
              </w:rPr>
            </w:pPr>
          </w:p>
        </w:tc>
        <w:tc>
          <w:tcPr>
            <w:tcW w:w="4440" w:type="dxa"/>
            <w:shd w:val="clear" w:color="auto" w:fill="auto"/>
            <w:vAlign w:val="bottom"/>
          </w:tcPr>
          <w:p w14:paraId="6B9EEAE0" w14:textId="77777777" w:rsidR="00542EA7" w:rsidRPr="003B46C4" w:rsidRDefault="00542EA7" w:rsidP="00217F77">
            <w:pPr>
              <w:suppressAutoHyphens w:val="0"/>
              <w:spacing w:line="0" w:lineRule="atLeast"/>
              <w:rPr>
                <w:rFonts w:ascii="Times New Roman" w:eastAsia="Times New Roman" w:hAnsi="Times New Roman" w:cs="Times New Roman"/>
                <w:kern w:val="0"/>
                <w:sz w:val="20"/>
                <w:szCs w:val="20"/>
                <w:lang w:val="en-UG" w:eastAsia="en-UG" w:bidi="ar-SA"/>
              </w:rPr>
            </w:pPr>
          </w:p>
        </w:tc>
        <w:tc>
          <w:tcPr>
            <w:tcW w:w="120" w:type="dxa"/>
            <w:tcBorders>
              <w:right w:val="single" w:sz="8" w:space="0" w:color="auto"/>
            </w:tcBorders>
            <w:shd w:val="clear" w:color="auto" w:fill="auto"/>
            <w:vAlign w:val="bottom"/>
          </w:tcPr>
          <w:p w14:paraId="4AA5862A" w14:textId="77777777" w:rsidR="00542EA7" w:rsidRPr="003B46C4" w:rsidRDefault="00542EA7" w:rsidP="00217F77">
            <w:pPr>
              <w:suppressAutoHyphens w:val="0"/>
              <w:spacing w:line="0" w:lineRule="atLeast"/>
              <w:rPr>
                <w:rFonts w:ascii="Times New Roman" w:eastAsia="Times New Roman" w:hAnsi="Times New Roman" w:cs="Times New Roman"/>
                <w:kern w:val="0"/>
                <w:sz w:val="20"/>
                <w:szCs w:val="20"/>
                <w:lang w:val="en-UG" w:eastAsia="en-UG" w:bidi="ar-SA"/>
              </w:rPr>
            </w:pPr>
          </w:p>
        </w:tc>
        <w:tc>
          <w:tcPr>
            <w:tcW w:w="100" w:type="dxa"/>
            <w:shd w:val="clear" w:color="auto" w:fill="auto"/>
            <w:vAlign w:val="bottom"/>
          </w:tcPr>
          <w:p w14:paraId="4B18DD96" w14:textId="77777777" w:rsidR="00542EA7" w:rsidRPr="003B46C4" w:rsidRDefault="00542EA7" w:rsidP="00217F77">
            <w:pPr>
              <w:suppressAutoHyphens w:val="0"/>
              <w:spacing w:line="0" w:lineRule="atLeast"/>
              <w:rPr>
                <w:rFonts w:ascii="Times New Roman" w:eastAsia="Times New Roman" w:hAnsi="Times New Roman" w:cs="Times New Roman"/>
                <w:kern w:val="0"/>
                <w:sz w:val="20"/>
                <w:szCs w:val="20"/>
                <w:lang w:val="en-UG" w:eastAsia="en-UG" w:bidi="ar-SA"/>
              </w:rPr>
            </w:pPr>
          </w:p>
        </w:tc>
        <w:tc>
          <w:tcPr>
            <w:tcW w:w="1860" w:type="dxa"/>
            <w:gridSpan w:val="2"/>
            <w:vMerge/>
            <w:tcBorders>
              <w:right w:val="single" w:sz="8" w:space="0" w:color="auto"/>
            </w:tcBorders>
            <w:shd w:val="clear" w:color="auto" w:fill="auto"/>
            <w:vAlign w:val="bottom"/>
          </w:tcPr>
          <w:p w14:paraId="13F9A5A7" w14:textId="77777777" w:rsidR="00542EA7" w:rsidRPr="003B46C4" w:rsidRDefault="00542EA7" w:rsidP="00217F77">
            <w:pPr>
              <w:suppressAutoHyphens w:val="0"/>
              <w:spacing w:line="0" w:lineRule="atLeast"/>
              <w:rPr>
                <w:rFonts w:ascii="Times New Roman" w:eastAsia="Times New Roman" w:hAnsi="Times New Roman" w:cs="Times New Roman"/>
                <w:kern w:val="0"/>
                <w:sz w:val="20"/>
                <w:szCs w:val="20"/>
                <w:lang w:val="en-UG" w:eastAsia="en-UG" w:bidi="ar-SA"/>
              </w:rPr>
            </w:pPr>
          </w:p>
        </w:tc>
      </w:tr>
      <w:tr w:rsidR="00542EA7" w:rsidRPr="003B46C4" w14:paraId="601F47F3" w14:textId="77777777" w:rsidTr="00055C32">
        <w:trPr>
          <w:trHeight w:val="305"/>
        </w:trPr>
        <w:tc>
          <w:tcPr>
            <w:tcW w:w="100" w:type="dxa"/>
            <w:tcBorders>
              <w:left w:val="single" w:sz="8" w:space="0" w:color="auto"/>
            </w:tcBorders>
            <w:shd w:val="clear" w:color="auto" w:fill="auto"/>
            <w:vAlign w:val="bottom"/>
          </w:tcPr>
          <w:p w14:paraId="29EBBF7A"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541D7CC4"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0A48560E"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141A0B50"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60" w:type="dxa"/>
            <w:gridSpan w:val="2"/>
            <w:tcBorders>
              <w:right w:val="single" w:sz="8" w:space="0" w:color="auto"/>
            </w:tcBorders>
            <w:shd w:val="clear" w:color="auto" w:fill="auto"/>
            <w:vAlign w:val="bottom"/>
          </w:tcPr>
          <w:p w14:paraId="4630C6B1" w14:textId="77777777" w:rsidR="00542EA7" w:rsidRPr="003B46C4" w:rsidRDefault="00542EA7" w:rsidP="00217F77">
            <w:pPr>
              <w:suppressAutoHyphens w:val="0"/>
              <w:spacing w:line="0" w:lineRule="atLeast"/>
              <w:ind w:left="26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User manuals, On-line help, Notes, etc.</w:t>
            </w:r>
          </w:p>
        </w:tc>
        <w:tc>
          <w:tcPr>
            <w:tcW w:w="100" w:type="dxa"/>
            <w:shd w:val="clear" w:color="auto" w:fill="auto"/>
            <w:vAlign w:val="bottom"/>
          </w:tcPr>
          <w:p w14:paraId="58434AD8"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860" w:type="dxa"/>
            <w:gridSpan w:val="2"/>
            <w:vMerge w:val="restart"/>
            <w:tcBorders>
              <w:right w:val="single" w:sz="8" w:space="0" w:color="auto"/>
            </w:tcBorders>
            <w:shd w:val="clear" w:color="auto" w:fill="auto"/>
            <w:vAlign w:val="bottom"/>
          </w:tcPr>
          <w:p w14:paraId="289B1271" w14:textId="148C7A86" w:rsidR="00542EA7" w:rsidRPr="003B46C4" w:rsidRDefault="00021013" w:rsidP="00217F77">
            <w:pPr>
              <w:suppressAutoHyphens w:val="0"/>
              <w:spacing w:line="0" w:lineRule="atLeast"/>
              <w:rPr>
                <w:rFonts w:ascii="Times New Roman" w:eastAsia="Times New Roman" w:hAnsi="Times New Roman" w:cs="Times New Roman"/>
                <w:kern w:val="0"/>
                <w:szCs w:val="20"/>
                <w:lang w:eastAsia="en-UG" w:bidi="ar-SA"/>
              </w:rPr>
            </w:pPr>
            <w:r w:rsidRPr="003B46C4">
              <w:rPr>
                <w:rFonts w:ascii="Times New Roman" w:eastAsia="Times New Roman" w:hAnsi="Times New Roman" w:cs="Times New Roman"/>
                <w:kern w:val="0"/>
                <w:szCs w:val="20"/>
                <w:lang w:eastAsia="en-UG" w:bidi="ar-SA"/>
              </w:rPr>
              <w:t>Asiimwe Brenda Angel and Tindyebwa Fortunate Allan</w:t>
            </w:r>
          </w:p>
        </w:tc>
      </w:tr>
      <w:tr w:rsidR="00542EA7" w:rsidRPr="003B46C4" w14:paraId="42129098" w14:textId="77777777" w:rsidTr="00055C32">
        <w:trPr>
          <w:trHeight w:val="110"/>
        </w:trPr>
        <w:tc>
          <w:tcPr>
            <w:tcW w:w="100" w:type="dxa"/>
            <w:tcBorders>
              <w:left w:val="single" w:sz="8" w:space="0" w:color="auto"/>
            </w:tcBorders>
            <w:shd w:val="clear" w:color="auto" w:fill="auto"/>
            <w:vAlign w:val="bottom"/>
          </w:tcPr>
          <w:p w14:paraId="2B181962" w14:textId="77777777" w:rsidR="00542EA7" w:rsidRPr="003B46C4" w:rsidRDefault="00542EA7" w:rsidP="00217F77">
            <w:pPr>
              <w:suppressAutoHyphens w:val="0"/>
              <w:spacing w:line="0" w:lineRule="atLeast"/>
              <w:rPr>
                <w:rFonts w:ascii="Times New Roman" w:eastAsia="Times New Roman" w:hAnsi="Times New Roman" w:cs="Times New Roman"/>
                <w:kern w:val="0"/>
                <w:sz w:val="9"/>
                <w:szCs w:val="20"/>
                <w:lang w:val="en-UG" w:eastAsia="en-UG" w:bidi="ar-SA"/>
              </w:rPr>
            </w:pPr>
          </w:p>
        </w:tc>
        <w:tc>
          <w:tcPr>
            <w:tcW w:w="2580" w:type="dxa"/>
            <w:shd w:val="clear" w:color="auto" w:fill="auto"/>
            <w:vAlign w:val="bottom"/>
          </w:tcPr>
          <w:p w14:paraId="569291DA" w14:textId="77777777" w:rsidR="00542EA7" w:rsidRPr="003B46C4" w:rsidRDefault="00542EA7" w:rsidP="00217F77">
            <w:pPr>
              <w:suppressAutoHyphens w:val="0"/>
              <w:spacing w:line="0" w:lineRule="atLeast"/>
              <w:rPr>
                <w:rFonts w:ascii="Times New Roman" w:eastAsia="Times New Roman" w:hAnsi="Times New Roman" w:cs="Times New Roman"/>
                <w:kern w:val="0"/>
                <w:sz w:val="9"/>
                <w:szCs w:val="20"/>
                <w:lang w:val="en-UG" w:eastAsia="en-UG" w:bidi="ar-SA"/>
              </w:rPr>
            </w:pPr>
          </w:p>
        </w:tc>
        <w:tc>
          <w:tcPr>
            <w:tcW w:w="120" w:type="dxa"/>
            <w:tcBorders>
              <w:right w:val="single" w:sz="8" w:space="0" w:color="auto"/>
            </w:tcBorders>
            <w:shd w:val="clear" w:color="auto" w:fill="auto"/>
            <w:vAlign w:val="bottom"/>
          </w:tcPr>
          <w:p w14:paraId="4FF23C73" w14:textId="77777777" w:rsidR="00542EA7" w:rsidRPr="003B46C4" w:rsidRDefault="00542EA7" w:rsidP="00217F77">
            <w:pPr>
              <w:suppressAutoHyphens w:val="0"/>
              <w:spacing w:line="0" w:lineRule="atLeast"/>
              <w:rPr>
                <w:rFonts w:ascii="Times New Roman" w:eastAsia="Times New Roman" w:hAnsi="Times New Roman" w:cs="Times New Roman"/>
                <w:kern w:val="0"/>
                <w:sz w:val="9"/>
                <w:szCs w:val="20"/>
                <w:lang w:val="en-UG" w:eastAsia="en-UG" w:bidi="ar-SA"/>
              </w:rPr>
            </w:pPr>
          </w:p>
        </w:tc>
        <w:tc>
          <w:tcPr>
            <w:tcW w:w="100" w:type="dxa"/>
            <w:shd w:val="clear" w:color="auto" w:fill="auto"/>
            <w:vAlign w:val="bottom"/>
          </w:tcPr>
          <w:p w14:paraId="1B05E2F8" w14:textId="77777777" w:rsidR="00542EA7" w:rsidRPr="003B46C4" w:rsidRDefault="00542EA7" w:rsidP="00217F77">
            <w:pPr>
              <w:suppressAutoHyphens w:val="0"/>
              <w:spacing w:line="0" w:lineRule="atLeast"/>
              <w:rPr>
                <w:rFonts w:ascii="Times New Roman" w:eastAsia="Times New Roman" w:hAnsi="Times New Roman" w:cs="Times New Roman"/>
                <w:kern w:val="0"/>
                <w:sz w:val="9"/>
                <w:szCs w:val="20"/>
                <w:lang w:val="en-UG" w:eastAsia="en-UG" w:bidi="ar-SA"/>
              </w:rPr>
            </w:pPr>
          </w:p>
        </w:tc>
        <w:tc>
          <w:tcPr>
            <w:tcW w:w="4440" w:type="dxa"/>
            <w:shd w:val="clear" w:color="auto" w:fill="auto"/>
            <w:vAlign w:val="bottom"/>
          </w:tcPr>
          <w:p w14:paraId="4BE0F9BE" w14:textId="77777777" w:rsidR="00542EA7" w:rsidRPr="003B46C4" w:rsidRDefault="00542EA7" w:rsidP="00217F77">
            <w:pPr>
              <w:suppressAutoHyphens w:val="0"/>
              <w:spacing w:line="0" w:lineRule="atLeast"/>
              <w:rPr>
                <w:rFonts w:ascii="Times New Roman" w:eastAsia="Times New Roman" w:hAnsi="Times New Roman" w:cs="Times New Roman"/>
                <w:kern w:val="0"/>
                <w:sz w:val="9"/>
                <w:szCs w:val="20"/>
                <w:lang w:val="en-UG" w:eastAsia="en-UG" w:bidi="ar-SA"/>
              </w:rPr>
            </w:pPr>
          </w:p>
        </w:tc>
        <w:tc>
          <w:tcPr>
            <w:tcW w:w="120" w:type="dxa"/>
            <w:tcBorders>
              <w:right w:val="single" w:sz="8" w:space="0" w:color="auto"/>
            </w:tcBorders>
            <w:shd w:val="clear" w:color="auto" w:fill="auto"/>
            <w:vAlign w:val="bottom"/>
          </w:tcPr>
          <w:p w14:paraId="10D9C9F7" w14:textId="77777777" w:rsidR="00542EA7" w:rsidRPr="003B46C4" w:rsidRDefault="00542EA7" w:rsidP="00217F77">
            <w:pPr>
              <w:suppressAutoHyphens w:val="0"/>
              <w:spacing w:line="0" w:lineRule="atLeast"/>
              <w:rPr>
                <w:rFonts w:ascii="Times New Roman" w:eastAsia="Times New Roman" w:hAnsi="Times New Roman" w:cs="Times New Roman"/>
                <w:kern w:val="0"/>
                <w:sz w:val="9"/>
                <w:szCs w:val="20"/>
                <w:lang w:val="en-UG" w:eastAsia="en-UG" w:bidi="ar-SA"/>
              </w:rPr>
            </w:pPr>
          </w:p>
        </w:tc>
        <w:tc>
          <w:tcPr>
            <w:tcW w:w="100" w:type="dxa"/>
            <w:shd w:val="clear" w:color="auto" w:fill="auto"/>
            <w:vAlign w:val="bottom"/>
          </w:tcPr>
          <w:p w14:paraId="0E25B757" w14:textId="77777777" w:rsidR="00542EA7" w:rsidRPr="003B46C4" w:rsidRDefault="00542EA7" w:rsidP="00217F77">
            <w:pPr>
              <w:suppressAutoHyphens w:val="0"/>
              <w:spacing w:line="0" w:lineRule="atLeast"/>
              <w:rPr>
                <w:rFonts w:ascii="Times New Roman" w:eastAsia="Times New Roman" w:hAnsi="Times New Roman" w:cs="Times New Roman"/>
                <w:kern w:val="0"/>
                <w:sz w:val="9"/>
                <w:szCs w:val="20"/>
                <w:lang w:val="en-UG" w:eastAsia="en-UG" w:bidi="ar-SA"/>
              </w:rPr>
            </w:pPr>
          </w:p>
        </w:tc>
        <w:tc>
          <w:tcPr>
            <w:tcW w:w="1860" w:type="dxa"/>
            <w:gridSpan w:val="2"/>
            <w:vMerge/>
            <w:tcBorders>
              <w:right w:val="single" w:sz="8" w:space="0" w:color="auto"/>
            </w:tcBorders>
            <w:shd w:val="clear" w:color="auto" w:fill="auto"/>
            <w:vAlign w:val="bottom"/>
          </w:tcPr>
          <w:p w14:paraId="57F73755" w14:textId="77777777" w:rsidR="00542EA7" w:rsidRPr="003B46C4" w:rsidRDefault="00542EA7" w:rsidP="00217F77">
            <w:pPr>
              <w:suppressAutoHyphens w:val="0"/>
              <w:spacing w:line="0" w:lineRule="atLeast"/>
              <w:rPr>
                <w:rFonts w:ascii="Times New Roman" w:eastAsia="Times New Roman" w:hAnsi="Times New Roman" w:cs="Times New Roman"/>
                <w:kern w:val="0"/>
                <w:sz w:val="9"/>
                <w:szCs w:val="20"/>
                <w:lang w:val="en-UG" w:eastAsia="en-UG" w:bidi="ar-SA"/>
              </w:rPr>
            </w:pPr>
          </w:p>
        </w:tc>
      </w:tr>
      <w:tr w:rsidR="00542EA7" w:rsidRPr="003B46C4" w14:paraId="18789C12" w14:textId="77777777" w:rsidTr="00055C32">
        <w:trPr>
          <w:trHeight w:val="432"/>
        </w:trPr>
        <w:tc>
          <w:tcPr>
            <w:tcW w:w="100" w:type="dxa"/>
            <w:tcBorders>
              <w:left w:val="single" w:sz="8" w:space="0" w:color="auto"/>
            </w:tcBorders>
            <w:shd w:val="clear" w:color="auto" w:fill="auto"/>
            <w:vAlign w:val="bottom"/>
          </w:tcPr>
          <w:p w14:paraId="5D41F374"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462599FC"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2B912127"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79B1AF61"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60" w:type="dxa"/>
            <w:gridSpan w:val="2"/>
            <w:tcBorders>
              <w:right w:val="single" w:sz="8" w:space="0" w:color="auto"/>
            </w:tcBorders>
            <w:shd w:val="clear" w:color="auto" w:fill="auto"/>
            <w:vAlign w:val="bottom"/>
          </w:tcPr>
          <w:p w14:paraId="30A210C1" w14:textId="77777777" w:rsidR="00542EA7" w:rsidRPr="003B46C4" w:rsidRDefault="00542EA7" w:rsidP="00217F77">
            <w:pPr>
              <w:suppressAutoHyphens w:val="0"/>
              <w:spacing w:line="0" w:lineRule="atLeast"/>
              <w:ind w:left="26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Contents of user manuals approved</w:t>
            </w:r>
          </w:p>
        </w:tc>
        <w:tc>
          <w:tcPr>
            <w:tcW w:w="100" w:type="dxa"/>
            <w:shd w:val="clear" w:color="auto" w:fill="auto"/>
            <w:vAlign w:val="bottom"/>
          </w:tcPr>
          <w:p w14:paraId="546980F9"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860" w:type="dxa"/>
            <w:gridSpan w:val="2"/>
            <w:tcBorders>
              <w:right w:val="single" w:sz="8" w:space="0" w:color="auto"/>
            </w:tcBorders>
            <w:shd w:val="clear" w:color="auto" w:fill="auto"/>
            <w:vAlign w:val="bottom"/>
          </w:tcPr>
          <w:p w14:paraId="6E85A785" w14:textId="29BE0DE0"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42EA7" w:rsidRPr="003B46C4" w14:paraId="7479A0C7" w14:textId="77777777" w:rsidTr="00055C32">
        <w:trPr>
          <w:trHeight w:val="396"/>
        </w:trPr>
        <w:tc>
          <w:tcPr>
            <w:tcW w:w="100" w:type="dxa"/>
            <w:tcBorders>
              <w:left w:val="single" w:sz="8" w:space="0" w:color="auto"/>
            </w:tcBorders>
            <w:shd w:val="clear" w:color="auto" w:fill="auto"/>
            <w:vAlign w:val="bottom"/>
          </w:tcPr>
          <w:p w14:paraId="660810AA"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5E743774"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2B8033FC"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70571207"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440" w:type="dxa"/>
            <w:shd w:val="clear" w:color="auto" w:fill="auto"/>
            <w:vAlign w:val="bottom"/>
          </w:tcPr>
          <w:p w14:paraId="575B7B52"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6B96DE77"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15E167BB"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860" w:type="dxa"/>
            <w:gridSpan w:val="2"/>
            <w:tcBorders>
              <w:right w:val="single" w:sz="8" w:space="0" w:color="auto"/>
            </w:tcBorders>
            <w:shd w:val="clear" w:color="auto" w:fill="auto"/>
            <w:vAlign w:val="bottom"/>
          </w:tcPr>
          <w:p w14:paraId="03552503" w14:textId="7B27202A"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42EA7" w:rsidRPr="003B46C4" w14:paraId="1D86BA8F" w14:textId="77777777" w:rsidTr="00055C32">
        <w:trPr>
          <w:trHeight w:val="305"/>
        </w:trPr>
        <w:tc>
          <w:tcPr>
            <w:tcW w:w="100" w:type="dxa"/>
            <w:tcBorders>
              <w:left w:val="single" w:sz="8" w:space="0" w:color="auto"/>
              <w:bottom w:val="single" w:sz="8" w:space="0" w:color="auto"/>
            </w:tcBorders>
            <w:shd w:val="clear" w:color="auto" w:fill="auto"/>
            <w:vAlign w:val="bottom"/>
          </w:tcPr>
          <w:p w14:paraId="7919F771"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tcBorders>
              <w:bottom w:val="single" w:sz="8" w:space="0" w:color="auto"/>
            </w:tcBorders>
            <w:shd w:val="clear" w:color="auto" w:fill="auto"/>
            <w:vAlign w:val="bottom"/>
          </w:tcPr>
          <w:p w14:paraId="74369246"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20" w:type="dxa"/>
            <w:tcBorders>
              <w:bottom w:val="single" w:sz="8" w:space="0" w:color="auto"/>
              <w:right w:val="single" w:sz="8" w:space="0" w:color="auto"/>
            </w:tcBorders>
            <w:shd w:val="clear" w:color="auto" w:fill="auto"/>
            <w:vAlign w:val="bottom"/>
          </w:tcPr>
          <w:p w14:paraId="6C967ABE"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40" w:type="dxa"/>
            <w:gridSpan w:val="2"/>
            <w:tcBorders>
              <w:bottom w:val="single" w:sz="8" w:space="0" w:color="auto"/>
            </w:tcBorders>
            <w:shd w:val="clear" w:color="auto" w:fill="auto"/>
            <w:vAlign w:val="bottom"/>
          </w:tcPr>
          <w:p w14:paraId="63EFB9D7"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20" w:type="dxa"/>
            <w:tcBorders>
              <w:bottom w:val="single" w:sz="8" w:space="0" w:color="auto"/>
              <w:right w:val="single" w:sz="8" w:space="0" w:color="auto"/>
            </w:tcBorders>
            <w:shd w:val="clear" w:color="auto" w:fill="auto"/>
            <w:vAlign w:val="bottom"/>
          </w:tcPr>
          <w:p w14:paraId="7EB95FD1"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tcBorders>
              <w:bottom w:val="single" w:sz="8" w:space="0" w:color="auto"/>
            </w:tcBorders>
            <w:shd w:val="clear" w:color="auto" w:fill="auto"/>
            <w:vAlign w:val="bottom"/>
          </w:tcPr>
          <w:p w14:paraId="289DD8A7"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740" w:type="dxa"/>
            <w:tcBorders>
              <w:bottom w:val="single" w:sz="8" w:space="0" w:color="auto"/>
            </w:tcBorders>
            <w:shd w:val="clear" w:color="auto" w:fill="auto"/>
            <w:vAlign w:val="bottom"/>
          </w:tcPr>
          <w:p w14:paraId="4A8D3EBB"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bottom w:val="single" w:sz="8" w:space="0" w:color="auto"/>
              <w:right w:val="single" w:sz="8" w:space="0" w:color="auto"/>
            </w:tcBorders>
            <w:shd w:val="clear" w:color="auto" w:fill="auto"/>
            <w:vAlign w:val="bottom"/>
          </w:tcPr>
          <w:p w14:paraId="27AC7163"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42EA7" w:rsidRPr="003B46C4" w14:paraId="1200054C" w14:textId="77777777" w:rsidTr="00055C32">
        <w:trPr>
          <w:trHeight w:val="1028"/>
        </w:trPr>
        <w:tc>
          <w:tcPr>
            <w:tcW w:w="100" w:type="dxa"/>
            <w:shd w:val="clear" w:color="auto" w:fill="auto"/>
            <w:vAlign w:val="bottom"/>
          </w:tcPr>
          <w:p w14:paraId="54AFC063"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757477E5"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20" w:type="dxa"/>
            <w:shd w:val="clear" w:color="auto" w:fill="auto"/>
            <w:vAlign w:val="bottom"/>
          </w:tcPr>
          <w:p w14:paraId="1028758B"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40" w:type="dxa"/>
            <w:gridSpan w:val="2"/>
            <w:shd w:val="clear" w:color="auto" w:fill="auto"/>
            <w:vAlign w:val="bottom"/>
          </w:tcPr>
          <w:p w14:paraId="7B3217F4" w14:textId="77777777" w:rsidR="00542EA7" w:rsidRPr="003B46C4" w:rsidRDefault="00542EA7" w:rsidP="00217F77">
            <w:pPr>
              <w:suppressAutoHyphens w:val="0"/>
              <w:spacing w:line="0" w:lineRule="atLeast"/>
              <w:ind w:right="1824"/>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10</w:t>
            </w:r>
          </w:p>
        </w:tc>
        <w:tc>
          <w:tcPr>
            <w:tcW w:w="120" w:type="dxa"/>
            <w:shd w:val="clear" w:color="auto" w:fill="auto"/>
            <w:vAlign w:val="bottom"/>
          </w:tcPr>
          <w:p w14:paraId="4BCDF043"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368727A9"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740" w:type="dxa"/>
            <w:shd w:val="clear" w:color="auto" w:fill="auto"/>
            <w:vAlign w:val="bottom"/>
          </w:tcPr>
          <w:p w14:paraId="7A0958C1"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shd w:val="clear" w:color="auto" w:fill="auto"/>
            <w:vAlign w:val="bottom"/>
          </w:tcPr>
          <w:p w14:paraId="539EE690"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r>
    </w:tbl>
    <w:p w14:paraId="25D7E610" w14:textId="62B29FF1" w:rsidR="00542EA7" w:rsidRPr="003B46C4" w:rsidRDefault="00542EA7" w:rsidP="00217F77">
      <w:pPr>
        <w:suppressAutoHyphens w:val="0"/>
        <w:spacing w:line="20" w:lineRule="exact"/>
        <w:rPr>
          <w:rFonts w:ascii="Times New Roman" w:eastAsia="Times New Roman" w:hAnsi="Times New Roman" w:cs="Times New Roman"/>
          <w:kern w:val="0"/>
          <w:sz w:val="20"/>
          <w:szCs w:val="20"/>
          <w:lang w:val="en-UG" w:eastAsia="en-UG" w:bidi="ar-SA"/>
        </w:rPr>
      </w:pPr>
      <w:r w:rsidRPr="003B46C4">
        <w:rPr>
          <w:rFonts w:ascii="Times New Roman" w:eastAsia="Times New Roman" w:hAnsi="Times New Roman" w:cs="Times New Roman"/>
          <w:noProof/>
          <w:kern w:val="0"/>
          <w:szCs w:val="20"/>
          <w:lang w:val="en-UG" w:eastAsia="en-UG" w:bidi="ar-SA"/>
        </w:rPr>
        <w:drawing>
          <wp:anchor distT="0" distB="0" distL="114300" distR="114300" simplePos="0" relativeHeight="251659264" behindDoc="1" locked="0" layoutInCell="1" allowOverlap="1" wp14:anchorId="2DAC94FD" wp14:editId="5300D9DC">
            <wp:simplePos x="0" y="0"/>
            <wp:positionH relativeFrom="column">
              <wp:posOffset>1911985</wp:posOffset>
            </wp:positionH>
            <wp:positionV relativeFrom="paragraph">
              <wp:posOffset>-5313680</wp:posOffset>
            </wp:positionV>
            <wp:extent cx="123825" cy="122555"/>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Cs w:val="20"/>
          <w:lang w:val="en-UG" w:eastAsia="en-UG" w:bidi="ar-SA"/>
        </w:rPr>
        <w:drawing>
          <wp:anchor distT="0" distB="0" distL="114300" distR="114300" simplePos="0" relativeHeight="251660288" behindDoc="1" locked="0" layoutInCell="1" allowOverlap="1" wp14:anchorId="50DC7850" wp14:editId="195F0115">
            <wp:simplePos x="0" y="0"/>
            <wp:positionH relativeFrom="column">
              <wp:posOffset>1911985</wp:posOffset>
            </wp:positionH>
            <wp:positionV relativeFrom="paragraph">
              <wp:posOffset>-4968875</wp:posOffset>
            </wp:positionV>
            <wp:extent cx="123825" cy="12192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Cs w:val="20"/>
          <w:lang w:val="en-UG" w:eastAsia="en-UG" w:bidi="ar-SA"/>
        </w:rPr>
        <w:drawing>
          <wp:anchor distT="0" distB="0" distL="114300" distR="114300" simplePos="0" relativeHeight="251661312" behindDoc="1" locked="0" layoutInCell="1" allowOverlap="1" wp14:anchorId="35007D10" wp14:editId="462CD8DF">
            <wp:simplePos x="0" y="0"/>
            <wp:positionH relativeFrom="column">
              <wp:posOffset>1911985</wp:posOffset>
            </wp:positionH>
            <wp:positionV relativeFrom="paragraph">
              <wp:posOffset>-4624705</wp:posOffset>
            </wp:positionV>
            <wp:extent cx="123825" cy="122555"/>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Cs w:val="20"/>
          <w:lang w:val="en-UG" w:eastAsia="en-UG" w:bidi="ar-SA"/>
        </w:rPr>
        <w:drawing>
          <wp:anchor distT="0" distB="0" distL="114300" distR="114300" simplePos="0" relativeHeight="251662336" behindDoc="1" locked="0" layoutInCell="1" allowOverlap="1" wp14:anchorId="6ECAAD25" wp14:editId="55E0DD8C">
            <wp:simplePos x="0" y="0"/>
            <wp:positionH relativeFrom="column">
              <wp:posOffset>1911985</wp:posOffset>
            </wp:positionH>
            <wp:positionV relativeFrom="paragraph">
              <wp:posOffset>-4278630</wp:posOffset>
            </wp:positionV>
            <wp:extent cx="123825" cy="122555"/>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Cs w:val="20"/>
          <w:lang w:val="en-UG" w:eastAsia="en-UG" w:bidi="ar-SA"/>
        </w:rPr>
        <w:drawing>
          <wp:anchor distT="0" distB="0" distL="114300" distR="114300" simplePos="0" relativeHeight="251663360" behindDoc="1" locked="0" layoutInCell="1" allowOverlap="1" wp14:anchorId="70615894" wp14:editId="41FFEB9A">
            <wp:simplePos x="0" y="0"/>
            <wp:positionH relativeFrom="column">
              <wp:posOffset>1911985</wp:posOffset>
            </wp:positionH>
            <wp:positionV relativeFrom="paragraph">
              <wp:posOffset>-2279015</wp:posOffset>
            </wp:positionV>
            <wp:extent cx="123825" cy="12192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Cs w:val="20"/>
          <w:lang w:val="en-UG" w:eastAsia="en-UG" w:bidi="ar-SA"/>
        </w:rPr>
        <w:drawing>
          <wp:anchor distT="0" distB="0" distL="114300" distR="114300" simplePos="0" relativeHeight="251664384" behindDoc="1" locked="0" layoutInCell="1" allowOverlap="1" wp14:anchorId="61901495" wp14:editId="263AFE70">
            <wp:simplePos x="0" y="0"/>
            <wp:positionH relativeFrom="column">
              <wp:posOffset>1911985</wp:posOffset>
            </wp:positionH>
            <wp:positionV relativeFrom="paragraph">
              <wp:posOffset>-1932940</wp:posOffset>
            </wp:positionV>
            <wp:extent cx="123825" cy="12192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Cs w:val="20"/>
          <w:lang w:val="en-UG" w:eastAsia="en-UG" w:bidi="ar-SA"/>
        </w:rPr>
        <w:drawing>
          <wp:anchor distT="0" distB="0" distL="114300" distR="114300" simplePos="0" relativeHeight="251665408" behindDoc="1" locked="0" layoutInCell="1" allowOverlap="1" wp14:anchorId="6F728AD7" wp14:editId="45F0524E">
            <wp:simplePos x="0" y="0"/>
            <wp:positionH relativeFrom="column">
              <wp:posOffset>1911985</wp:posOffset>
            </wp:positionH>
            <wp:positionV relativeFrom="paragraph">
              <wp:posOffset>-1588770</wp:posOffset>
            </wp:positionV>
            <wp:extent cx="123825" cy="122555"/>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Cs w:val="20"/>
          <w:lang w:val="en-UG" w:eastAsia="en-UG" w:bidi="ar-SA"/>
        </w:rPr>
        <w:drawing>
          <wp:anchor distT="0" distB="0" distL="114300" distR="114300" simplePos="0" relativeHeight="251666432" behindDoc="1" locked="0" layoutInCell="1" allowOverlap="1" wp14:anchorId="18455DD5" wp14:editId="6E756857">
            <wp:simplePos x="0" y="0"/>
            <wp:positionH relativeFrom="column">
              <wp:posOffset>1911985</wp:posOffset>
            </wp:positionH>
            <wp:positionV relativeFrom="paragraph">
              <wp:posOffset>-1244600</wp:posOffset>
            </wp:positionV>
            <wp:extent cx="123825" cy="122555"/>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p>
    <w:p w14:paraId="66A1C927" w14:textId="77777777" w:rsidR="00542EA7" w:rsidRPr="003B46C4" w:rsidRDefault="00542EA7" w:rsidP="00217F77">
      <w:pPr>
        <w:suppressAutoHyphens w:val="0"/>
        <w:spacing w:line="20" w:lineRule="exact"/>
        <w:rPr>
          <w:rFonts w:ascii="Times New Roman" w:eastAsia="Times New Roman" w:hAnsi="Times New Roman" w:cs="Times New Roman"/>
          <w:kern w:val="0"/>
          <w:sz w:val="20"/>
          <w:szCs w:val="20"/>
          <w:lang w:val="en-UG" w:eastAsia="en-UG" w:bidi="ar-SA"/>
        </w:rPr>
        <w:sectPr w:rsidR="00542EA7" w:rsidRPr="003B46C4">
          <w:pgSz w:w="12240" w:h="15840"/>
          <w:pgMar w:top="1440" w:right="80" w:bottom="440" w:left="1440" w:header="0" w:footer="0" w:gutter="0"/>
          <w:cols w:space="0" w:equalWidth="0">
            <w:col w:w="10720"/>
          </w:cols>
          <w:docGrid w:linePitch="360"/>
        </w:sectPr>
      </w:pPr>
    </w:p>
    <w:tbl>
      <w:tblPr>
        <w:tblW w:w="0" w:type="auto"/>
        <w:tblInd w:w="110" w:type="dxa"/>
        <w:tblLayout w:type="fixed"/>
        <w:tblCellMar>
          <w:left w:w="0" w:type="dxa"/>
          <w:right w:w="0" w:type="dxa"/>
        </w:tblCellMar>
        <w:tblLook w:val="0000" w:firstRow="0" w:lastRow="0" w:firstColumn="0" w:lastColumn="0" w:noHBand="0" w:noVBand="0"/>
      </w:tblPr>
      <w:tblGrid>
        <w:gridCol w:w="100"/>
        <w:gridCol w:w="2580"/>
        <w:gridCol w:w="120"/>
        <w:gridCol w:w="100"/>
        <w:gridCol w:w="4440"/>
        <w:gridCol w:w="120"/>
        <w:gridCol w:w="100"/>
        <w:gridCol w:w="1740"/>
        <w:gridCol w:w="140"/>
      </w:tblGrid>
      <w:tr w:rsidR="00542EA7" w:rsidRPr="003B46C4" w14:paraId="57554CF7" w14:textId="77777777" w:rsidTr="00055C32">
        <w:trPr>
          <w:trHeight w:val="67"/>
        </w:trPr>
        <w:tc>
          <w:tcPr>
            <w:tcW w:w="100" w:type="dxa"/>
            <w:tcBorders>
              <w:top w:val="single" w:sz="8" w:space="0" w:color="auto"/>
              <w:left w:val="single" w:sz="8" w:space="0" w:color="auto"/>
            </w:tcBorders>
            <w:shd w:val="clear" w:color="auto" w:fill="E0E0E0"/>
            <w:vAlign w:val="bottom"/>
          </w:tcPr>
          <w:p w14:paraId="67AED919" w14:textId="77777777" w:rsidR="00542EA7" w:rsidRPr="003B46C4" w:rsidRDefault="00542EA7" w:rsidP="00217F77">
            <w:pPr>
              <w:suppressAutoHyphens w:val="0"/>
              <w:spacing w:line="0" w:lineRule="atLeast"/>
              <w:rPr>
                <w:rFonts w:ascii="Times New Roman" w:eastAsia="Times New Roman" w:hAnsi="Times New Roman" w:cs="Times New Roman"/>
                <w:kern w:val="0"/>
                <w:sz w:val="5"/>
                <w:szCs w:val="20"/>
                <w:lang w:val="en-UG" w:eastAsia="en-UG" w:bidi="ar-SA"/>
              </w:rPr>
            </w:pPr>
            <w:bookmarkStart w:id="74" w:name="page17"/>
            <w:bookmarkEnd w:id="74"/>
          </w:p>
        </w:tc>
        <w:tc>
          <w:tcPr>
            <w:tcW w:w="2580" w:type="dxa"/>
            <w:vMerge w:val="restart"/>
            <w:tcBorders>
              <w:top w:val="single" w:sz="8" w:space="0" w:color="auto"/>
            </w:tcBorders>
            <w:shd w:val="clear" w:color="auto" w:fill="E0E0E0"/>
            <w:vAlign w:val="bottom"/>
          </w:tcPr>
          <w:p w14:paraId="39CB7E8E" w14:textId="77777777" w:rsidR="00542EA7" w:rsidRPr="003B46C4" w:rsidRDefault="00542EA7" w:rsidP="00217F77">
            <w:pPr>
              <w:suppressAutoHyphens w:val="0"/>
              <w:spacing w:line="0" w:lineRule="atLeast"/>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Topics</w:t>
            </w:r>
          </w:p>
        </w:tc>
        <w:tc>
          <w:tcPr>
            <w:tcW w:w="120" w:type="dxa"/>
            <w:tcBorders>
              <w:top w:val="single" w:sz="8" w:space="0" w:color="auto"/>
              <w:right w:val="single" w:sz="8" w:space="0" w:color="auto"/>
            </w:tcBorders>
            <w:shd w:val="clear" w:color="auto" w:fill="E0E0E0"/>
            <w:vAlign w:val="bottom"/>
          </w:tcPr>
          <w:p w14:paraId="4EC2EBB2" w14:textId="77777777" w:rsidR="00542EA7" w:rsidRPr="003B46C4" w:rsidRDefault="00542EA7" w:rsidP="00217F77">
            <w:pPr>
              <w:suppressAutoHyphens w:val="0"/>
              <w:spacing w:line="0" w:lineRule="atLeast"/>
              <w:rPr>
                <w:rFonts w:ascii="Times New Roman" w:eastAsia="Times New Roman" w:hAnsi="Times New Roman" w:cs="Times New Roman"/>
                <w:kern w:val="0"/>
                <w:sz w:val="5"/>
                <w:szCs w:val="20"/>
                <w:lang w:val="en-UG" w:eastAsia="en-UG" w:bidi="ar-SA"/>
              </w:rPr>
            </w:pPr>
          </w:p>
        </w:tc>
        <w:tc>
          <w:tcPr>
            <w:tcW w:w="100" w:type="dxa"/>
            <w:tcBorders>
              <w:top w:val="single" w:sz="8" w:space="0" w:color="auto"/>
            </w:tcBorders>
            <w:shd w:val="clear" w:color="auto" w:fill="E0E0E0"/>
            <w:vAlign w:val="bottom"/>
          </w:tcPr>
          <w:p w14:paraId="26D8EAE6" w14:textId="77777777" w:rsidR="00542EA7" w:rsidRPr="003B46C4" w:rsidRDefault="00542EA7" w:rsidP="00217F77">
            <w:pPr>
              <w:suppressAutoHyphens w:val="0"/>
              <w:spacing w:line="0" w:lineRule="atLeast"/>
              <w:rPr>
                <w:rFonts w:ascii="Times New Roman" w:eastAsia="Times New Roman" w:hAnsi="Times New Roman" w:cs="Times New Roman"/>
                <w:kern w:val="0"/>
                <w:sz w:val="5"/>
                <w:szCs w:val="20"/>
                <w:lang w:val="en-UG" w:eastAsia="en-UG" w:bidi="ar-SA"/>
              </w:rPr>
            </w:pPr>
          </w:p>
        </w:tc>
        <w:tc>
          <w:tcPr>
            <w:tcW w:w="4440" w:type="dxa"/>
            <w:vMerge w:val="restart"/>
            <w:tcBorders>
              <w:top w:val="single" w:sz="8" w:space="0" w:color="auto"/>
            </w:tcBorders>
            <w:shd w:val="clear" w:color="auto" w:fill="E0E0E0"/>
            <w:vAlign w:val="bottom"/>
          </w:tcPr>
          <w:p w14:paraId="6AB84E39" w14:textId="77777777" w:rsidR="00542EA7" w:rsidRPr="003B46C4" w:rsidRDefault="00542EA7" w:rsidP="00217F77">
            <w:pPr>
              <w:suppressAutoHyphens w:val="0"/>
              <w:spacing w:line="0" w:lineRule="atLeast"/>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3.3.1 Inspection plan and performance</w:t>
            </w:r>
          </w:p>
        </w:tc>
        <w:tc>
          <w:tcPr>
            <w:tcW w:w="120" w:type="dxa"/>
            <w:tcBorders>
              <w:top w:val="single" w:sz="8" w:space="0" w:color="auto"/>
              <w:right w:val="single" w:sz="8" w:space="0" w:color="auto"/>
            </w:tcBorders>
            <w:shd w:val="clear" w:color="auto" w:fill="E0E0E0"/>
            <w:vAlign w:val="bottom"/>
          </w:tcPr>
          <w:p w14:paraId="3B9DC44A" w14:textId="77777777" w:rsidR="00542EA7" w:rsidRPr="003B46C4" w:rsidRDefault="00542EA7" w:rsidP="00217F77">
            <w:pPr>
              <w:suppressAutoHyphens w:val="0"/>
              <w:spacing w:line="0" w:lineRule="atLeast"/>
              <w:rPr>
                <w:rFonts w:ascii="Times New Roman" w:eastAsia="Times New Roman" w:hAnsi="Times New Roman" w:cs="Times New Roman"/>
                <w:kern w:val="0"/>
                <w:sz w:val="5"/>
                <w:szCs w:val="20"/>
                <w:lang w:val="en-UG" w:eastAsia="en-UG" w:bidi="ar-SA"/>
              </w:rPr>
            </w:pPr>
          </w:p>
        </w:tc>
        <w:tc>
          <w:tcPr>
            <w:tcW w:w="100" w:type="dxa"/>
            <w:tcBorders>
              <w:top w:val="single" w:sz="8" w:space="0" w:color="auto"/>
            </w:tcBorders>
            <w:shd w:val="clear" w:color="auto" w:fill="E0E0E0"/>
            <w:vAlign w:val="bottom"/>
          </w:tcPr>
          <w:p w14:paraId="2E800DB8" w14:textId="77777777" w:rsidR="00542EA7" w:rsidRPr="003B46C4" w:rsidRDefault="00542EA7" w:rsidP="00217F77">
            <w:pPr>
              <w:suppressAutoHyphens w:val="0"/>
              <w:spacing w:line="0" w:lineRule="atLeast"/>
              <w:rPr>
                <w:rFonts w:ascii="Times New Roman" w:eastAsia="Times New Roman" w:hAnsi="Times New Roman" w:cs="Times New Roman"/>
                <w:kern w:val="0"/>
                <w:sz w:val="5"/>
                <w:szCs w:val="20"/>
                <w:lang w:val="en-UG" w:eastAsia="en-UG" w:bidi="ar-SA"/>
              </w:rPr>
            </w:pPr>
          </w:p>
        </w:tc>
        <w:tc>
          <w:tcPr>
            <w:tcW w:w="1740" w:type="dxa"/>
            <w:vMerge w:val="restart"/>
            <w:tcBorders>
              <w:top w:val="single" w:sz="8" w:space="0" w:color="auto"/>
            </w:tcBorders>
            <w:shd w:val="clear" w:color="auto" w:fill="E0E0E0"/>
            <w:vAlign w:val="bottom"/>
          </w:tcPr>
          <w:p w14:paraId="019B2696" w14:textId="77777777" w:rsidR="00542EA7" w:rsidRPr="003B46C4" w:rsidRDefault="00542EA7" w:rsidP="00217F77">
            <w:pPr>
              <w:suppressAutoHyphens w:val="0"/>
              <w:spacing w:line="0" w:lineRule="atLeast"/>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Date / Initials</w:t>
            </w:r>
          </w:p>
        </w:tc>
        <w:tc>
          <w:tcPr>
            <w:tcW w:w="140" w:type="dxa"/>
            <w:tcBorders>
              <w:top w:val="single" w:sz="8" w:space="0" w:color="auto"/>
              <w:right w:val="single" w:sz="8" w:space="0" w:color="auto"/>
            </w:tcBorders>
            <w:shd w:val="clear" w:color="auto" w:fill="E0E0E0"/>
            <w:vAlign w:val="bottom"/>
          </w:tcPr>
          <w:p w14:paraId="3823FAB2" w14:textId="77777777" w:rsidR="00542EA7" w:rsidRPr="003B46C4" w:rsidRDefault="00542EA7" w:rsidP="00217F77">
            <w:pPr>
              <w:suppressAutoHyphens w:val="0"/>
              <w:spacing w:line="0" w:lineRule="atLeast"/>
              <w:rPr>
                <w:rFonts w:ascii="Times New Roman" w:eastAsia="Times New Roman" w:hAnsi="Times New Roman" w:cs="Times New Roman"/>
                <w:kern w:val="0"/>
                <w:sz w:val="5"/>
                <w:szCs w:val="20"/>
                <w:lang w:val="en-UG" w:eastAsia="en-UG" w:bidi="ar-SA"/>
              </w:rPr>
            </w:pPr>
          </w:p>
        </w:tc>
      </w:tr>
      <w:tr w:rsidR="00542EA7" w:rsidRPr="003B46C4" w14:paraId="4EB8B49D" w14:textId="77777777" w:rsidTr="00055C32">
        <w:trPr>
          <w:trHeight w:val="274"/>
        </w:trPr>
        <w:tc>
          <w:tcPr>
            <w:tcW w:w="100" w:type="dxa"/>
            <w:tcBorders>
              <w:left w:val="single" w:sz="8" w:space="0" w:color="auto"/>
            </w:tcBorders>
            <w:shd w:val="clear" w:color="auto" w:fill="E0E0E0"/>
            <w:vAlign w:val="bottom"/>
          </w:tcPr>
          <w:p w14:paraId="7E767DE9" w14:textId="77777777" w:rsidR="00542EA7" w:rsidRPr="003B46C4" w:rsidRDefault="00542EA7"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2580" w:type="dxa"/>
            <w:vMerge/>
            <w:shd w:val="clear" w:color="auto" w:fill="E0E0E0"/>
            <w:vAlign w:val="bottom"/>
          </w:tcPr>
          <w:p w14:paraId="22C96036" w14:textId="77777777" w:rsidR="00542EA7" w:rsidRPr="003B46C4" w:rsidRDefault="00542EA7"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120" w:type="dxa"/>
            <w:tcBorders>
              <w:right w:val="single" w:sz="8" w:space="0" w:color="auto"/>
            </w:tcBorders>
            <w:shd w:val="clear" w:color="auto" w:fill="E0E0E0"/>
            <w:vAlign w:val="bottom"/>
          </w:tcPr>
          <w:p w14:paraId="227CC82B" w14:textId="77777777" w:rsidR="00542EA7" w:rsidRPr="003B46C4" w:rsidRDefault="00542EA7"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100" w:type="dxa"/>
            <w:shd w:val="clear" w:color="auto" w:fill="E0E0E0"/>
            <w:vAlign w:val="bottom"/>
          </w:tcPr>
          <w:p w14:paraId="2817D737" w14:textId="77777777" w:rsidR="00542EA7" w:rsidRPr="003B46C4" w:rsidRDefault="00542EA7"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4440" w:type="dxa"/>
            <w:vMerge/>
            <w:shd w:val="clear" w:color="auto" w:fill="E0E0E0"/>
            <w:vAlign w:val="bottom"/>
          </w:tcPr>
          <w:p w14:paraId="35A8184C" w14:textId="77777777" w:rsidR="00542EA7" w:rsidRPr="003B46C4" w:rsidRDefault="00542EA7"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120" w:type="dxa"/>
            <w:tcBorders>
              <w:right w:val="single" w:sz="8" w:space="0" w:color="auto"/>
            </w:tcBorders>
            <w:shd w:val="clear" w:color="auto" w:fill="E0E0E0"/>
            <w:vAlign w:val="bottom"/>
          </w:tcPr>
          <w:p w14:paraId="0CB8E1BF" w14:textId="77777777" w:rsidR="00542EA7" w:rsidRPr="003B46C4" w:rsidRDefault="00542EA7"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100" w:type="dxa"/>
            <w:shd w:val="clear" w:color="auto" w:fill="E0E0E0"/>
            <w:vAlign w:val="bottom"/>
          </w:tcPr>
          <w:p w14:paraId="2BB91077" w14:textId="77777777" w:rsidR="00542EA7" w:rsidRPr="003B46C4" w:rsidRDefault="00542EA7"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1740" w:type="dxa"/>
            <w:vMerge/>
            <w:shd w:val="clear" w:color="auto" w:fill="E0E0E0"/>
            <w:vAlign w:val="bottom"/>
          </w:tcPr>
          <w:p w14:paraId="75B961EB" w14:textId="77777777" w:rsidR="00542EA7" w:rsidRPr="003B46C4" w:rsidRDefault="00542EA7"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140" w:type="dxa"/>
            <w:tcBorders>
              <w:right w:val="single" w:sz="8" w:space="0" w:color="auto"/>
            </w:tcBorders>
            <w:shd w:val="clear" w:color="auto" w:fill="E0E0E0"/>
            <w:vAlign w:val="bottom"/>
          </w:tcPr>
          <w:p w14:paraId="63EE7984" w14:textId="77777777" w:rsidR="00542EA7" w:rsidRPr="003B46C4" w:rsidRDefault="00542EA7" w:rsidP="00217F77">
            <w:pPr>
              <w:suppressAutoHyphens w:val="0"/>
              <w:spacing w:line="0" w:lineRule="atLeast"/>
              <w:rPr>
                <w:rFonts w:ascii="Times New Roman" w:eastAsia="Times New Roman" w:hAnsi="Times New Roman" w:cs="Times New Roman"/>
                <w:kern w:val="0"/>
                <w:sz w:val="23"/>
                <w:szCs w:val="20"/>
                <w:lang w:val="en-UG" w:eastAsia="en-UG" w:bidi="ar-SA"/>
              </w:rPr>
            </w:pPr>
          </w:p>
        </w:tc>
      </w:tr>
      <w:tr w:rsidR="00542EA7" w:rsidRPr="003B46C4" w14:paraId="74D8358A" w14:textId="77777777" w:rsidTr="00055C32">
        <w:trPr>
          <w:trHeight w:val="202"/>
        </w:trPr>
        <w:tc>
          <w:tcPr>
            <w:tcW w:w="100" w:type="dxa"/>
            <w:tcBorders>
              <w:left w:val="single" w:sz="8" w:space="0" w:color="auto"/>
              <w:bottom w:val="single" w:sz="8" w:space="0" w:color="E0E0E0"/>
            </w:tcBorders>
            <w:shd w:val="clear" w:color="auto" w:fill="E0E0E0"/>
            <w:vAlign w:val="bottom"/>
          </w:tcPr>
          <w:p w14:paraId="1EF5C7F3" w14:textId="77777777" w:rsidR="00542EA7" w:rsidRPr="003B46C4" w:rsidRDefault="00542EA7"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2580" w:type="dxa"/>
            <w:tcBorders>
              <w:bottom w:val="single" w:sz="8" w:space="0" w:color="E0E0E0"/>
            </w:tcBorders>
            <w:shd w:val="clear" w:color="auto" w:fill="E0E0E0"/>
            <w:vAlign w:val="bottom"/>
          </w:tcPr>
          <w:p w14:paraId="560471BE" w14:textId="77777777" w:rsidR="00542EA7" w:rsidRPr="003B46C4" w:rsidRDefault="00542EA7"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20" w:type="dxa"/>
            <w:tcBorders>
              <w:bottom w:val="single" w:sz="8" w:space="0" w:color="E0E0E0"/>
              <w:right w:val="single" w:sz="8" w:space="0" w:color="auto"/>
            </w:tcBorders>
            <w:shd w:val="clear" w:color="auto" w:fill="E0E0E0"/>
            <w:vAlign w:val="bottom"/>
          </w:tcPr>
          <w:p w14:paraId="038C7645" w14:textId="77777777" w:rsidR="00542EA7" w:rsidRPr="003B46C4" w:rsidRDefault="00542EA7"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00" w:type="dxa"/>
            <w:tcBorders>
              <w:bottom w:val="single" w:sz="8" w:space="0" w:color="E0E0E0"/>
            </w:tcBorders>
            <w:shd w:val="clear" w:color="auto" w:fill="E0E0E0"/>
            <w:vAlign w:val="bottom"/>
          </w:tcPr>
          <w:p w14:paraId="3EA1EC4A" w14:textId="77777777" w:rsidR="00542EA7" w:rsidRPr="003B46C4" w:rsidRDefault="00542EA7"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4440" w:type="dxa"/>
            <w:tcBorders>
              <w:bottom w:val="single" w:sz="8" w:space="0" w:color="E0E0E0"/>
            </w:tcBorders>
            <w:shd w:val="clear" w:color="auto" w:fill="E0E0E0"/>
            <w:vAlign w:val="bottom"/>
          </w:tcPr>
          <w:p w14:paraId="64F2A7B3" w14:textId="77777777" w:rsidR="00542EA7" w:rsidRPr="003B46C4" w:rsidRDefault="00542EA7"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20" w:type="dxa"/>
            <w:tcBorders>
              <w:bottom w:val="single" w:sz="8" w:space="0" w:color="E0E0E0"/>
              <w:right w:val="single" w:sz="8" w:space="0" w:color="auto"/>
            </w:tcBorders>
            <w:shd w:val="clear" w:color="auto" w:fill="E0E0E0"/>
            <w:vAlign w:val="bottom"/>
          </w:tcPr>
          <w:p w14:paraId="4C186F8B" w14:textId="77777777" w:rsidR="00542EA7" w:rsidRPr="003B46C4" w:rsidRDefault="00542EA7"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00" w:type="dxa"/>
            <w:tcBorders>
              <w:bottom w:val="single" w:sz="8" w:space="0" w:color="E0E0E0"/>
            </w:tcBorders>
            <w:shd w:val="clear" w:color="auto" w:fill="E0E0E0"/>
            <w:vAlign w:val="bottom"/>
          </w:tcPr>
          <w:p w14:paraId="607C0874" w14:textId="77777777" w:rsidR="00542EA7" w:rsidRPr="003B46C4" w:rsidRDefault="00542EA7"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740" w:type="dxa"/>
            <w:tcBorders>
              <w:bottom w:val="single" w:sz="8" w:space="0" w:color="E0E0E0"/>
            </w:tcBorders>
            <w:shd w:val="clear" w:color="auto" w:fill="E0E0E0"/>
            <w:vAlign w:val="bottom"/>
          </w:tcPr>
          <w:p w14:paraId="115D25A2" w14:textId="77777777" w:rsidR="00542EA7" w:rsidRPr="003B46C4" w:rsidRDefault="00542EA7"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40" w:type="dxa"/>
            <w:tcBorders>
              <w:bottom w:val="single" w:sz="8" w:space="0" w:color="E0E0E0"/>
              <w:right w:val="single" w:sz="8" w:space="0" w:color="auto"/>
            </w:tcBorders>
            <w:shd w:val="clear" w:color="auto" w:fill="E0E0E0"/>
            <w:vAlign w:val="bottom"/>
          </w:tcPr>
          <w:p w14:paraId="3D796303" w14:textId="77777777" w:rsidR="00542EA7" w:rsidRPr="003B46C4" w:rsidRDefault="00542EA7" w:rsidP="00217F77">
            <w:pPr>
              <w:suppressAutoHyphens w:val="0"/>
              <w:spacing w:line="0" w:lineRule="atLeast"/>
              <w:rPr>
                <w:rFonts w:ascii="Times New Roman" w:eastAsia="Times New Roman" w:hAnsi="Times New Roman" w:cs="Times New Roman"/>
                <w:kern w:val="0"/>
                <w:sz w:val="17"/>
                <w:szCs w:val="20"/>
                <w:lang w:val="en-UG" w:eastAsia="en-UG" w:bidi="ar-SA"/>
              </w:rPr>
            </w:pPr>
          </w:p>
        </w:tc>
      </w:tr>
      <w:tr w:rsidR="00542EA7" w:rsidRPr="003B46C4" w14:paraId="7C7A9B91" w14:textId="77777777" w:rsidTr="00055C32">
        <w:trPr>
          <w:trHeight w:val="361"/>
        </w:trPr>
        <w:tc>
          <w:tcPr>
            <w:tcW w:w="2800" w:type="dxa"/>
            <w:gridSpan w:val="3"/>
            <w:tcBorders>
              <w:top w:val="single" w:sz="8" w:space="0" w:color="auto"/>
              <w:left w:val="single" w:sz="8" w:space="0" w:color="auto"/>
              <w:right w:val="single" w:sz="8" w:space="0" w:color="auto"/>
            </w:tcBorders>
            <w:shd w:val="clear" w:color="auto" w:fill="auto"/>
            <w:vAlign w:val="bottom"/>
          </w:tcPr>
          <w:p w14:paraId="258AEBF7" w14:textId="77777777" w:rsidR="00542EA7" w:rsidRPr="003B46C4" w:rsidRDefault="00542EA7" w:rsidP="00217F77">
            <w:pPr>
              <w:suppressAutoHyphens w:val="0"/>
              <w:spacing w:line="0" w:lineRule="atLeast"/>
              <w:ind w:left="100"/>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Software development</w:t>
            </w:r>
          </w:p>
        </w:tc>
        <w:tc>
          <w:tcPr>
            <w:tcW w:w="100" w:type="dxa"/>
            <w:tcBorders>
              <w:top w:val="single" w:sz="8" w:space="0" w:color="auto"/>
            </w:tcBorders>
            <w:shd w:val="clear" w:color="auto" w:fill="auto"/>
            <w:vAlign w:val="bottom"/>
          </w:tcPr>
          <w:p w14:paraId="5D8B2DE2"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60" w:type="dxa"/>
            <w:gridSpan w:val="2"/>
            <w:tcBorders>
              <w:top w:val="single" w:sz="8" w:space="0" w:color="auto"/>
              <w:right w:val="single" w:sz="8" w:space="0" w:color="auto"/>
            </w:tcBorders>
            <w:shd w:val="clear" w:color="auto" w:fill="auto"/>
            <w:vAlign w:val="bottom"/>
          </w:tcPr>
          <w:p w14:paraId="3F6C180F" w14:textId="77777777" w:rsidR="00542EA7" w:rsidRPr="003B46C4" w:rsidRDefault="00542EA7" w:rsidP="00217F77">
            <w:pPr>
              <w:suppressAutoHyphens w:val="0"/>
              <w:spacing w:line="0" w:lineRule="atLeast"/>
              <w:ind w:left="26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Data integrity</w:t>
            </w:r>
          </w:p>
        </w:tc>
        <w:tc>
          <w:tcPr>
            <w:tcW w:w="1840" w:type="dxa"/>
            <w:gridSpan w:val="2"/>
            <w:tcBorders>
              <w:top w:val="single" w:sz="8" w:space="0" w:color="auto"/>
            </w:tcBorders>
            <w:shd w:val="clear" w:color="auto" w:fill="auto"/>
            <w:vAlign w:val="bottom"/>
          </w:tcPr>
          <w:p w14:paraId="30E3D2F0" w14:textId="2904CBA6" w:rsidR="00542EA7" w:rsidRPr="003B46C4" w:rsidRDefault="00542EA7" w:rsidP="00217F77">
            <w:pPr>
              <w:suppressAutoHyphens w:val="0"/>
              <w:spacing w:line="0" w:lineRule="atLeast"/>
              <w:ind w:left="100"/>
              <w:rPr>
                <w:rFonts w:ascii="Times New Roman" w:eastAsia="Times New Roman" w:hAnsi="Times New Roman" w:cs="Times New Roman"/>
                <w:kern w:val="0"/>
                <w:szCs w:val="20"/>
                <w:lang w:eastAsia="en-UG" w:bidi="ar-SA"/>
              </w:rPr>
            </w:pPr>
            <w:r w:rsidRPr="003B46C4">
              <w:rPr>
                <w:rFonts w:ascii="Times New Roman" w:eastAsia="Times New Roman" w:hAnsi="Times New Roman" w:cs="Times New Roman"/>
                <w:kern w:val="0"/>
                <w:szCs w:val="20"/>
                <w:lang w:val="en-UG" w:eastAsia="en-UG" w:bidi="ar-SA"/>
              </w:rPr>
              <w:t>1</w:t>
            </w:r>
            <w:r w:rsidR="00021013" w:rsidRPr="003B46C4">
              <w:rPr>
                <w:rFonts w:ascii="Times New Roman" w:eastAsia="Times New Roman" w:hAnsi="Times New Roman" w:cs="Times New Roman"/>
                <w:kern w:val="0"/>
                <w:szCs w:val="20"/>
                <w:lang w:eastAsia="en-UG" w:bidi="ar-SA"/>
              </w:rPr>
              <w:t>4</w:t>
            </w:r>
            <w:r w:rsidRPr="003B46C4">
              <w:rPr>
                <w:rFonts w:ascii="Times New Roman" w:eastAsia="Times New Roman" w:hAnsi="Times New Roman" w:cs="Times New Roman"/>
                <w:kern w:val="0"/>
                <w:szCs w:val="20"/>
                <w:lang w:val="en-UG" w:eastAsia="en-UG" w:bidi="ar-SA"/>
              </w:rPr>
              <w:t>/1</w:t>
            </w:r>
            <w:r w:rsidR="00021013" w:rsidRPr="003B46C4">
              <w:rPr>
                <w:rFonts w:ascii="Times New Roman" w:eastAsia="Times New Roman" w:hAnsi="Times New Roman" w:cs="Times New Roman"/>
                <w:kern w:val="0"/>
                <w:szCs w:val="20"/>
                <w:lang w:eastAsia="en-UG" w:bidi="ar-SA"/>
              </w:rPr>
              <w:t>2</w:t>
            </w:r>
            <w:r w:rsidRPr="003B46C4">
              <w:rPr>
                <w:rFonts w:ascii="Times New Roman" w:eastAsia="Times New Roman" w:hAnsi="Times New Roman" w:cs="Times New Roman"/>
                <w:kern w:val="0"/>
                <w:szCs w:val="20"/>
                <w:lang w:val="en-UG" w:eastAsia="en-UG" w:bidi="ar-SA"/>
              </w:rPr>
              <w:t>/202</w:t>
            </w:r>
            <w:r w:rsidR="00021013" w:rsidRPr="003B46C4">
              <w:rPr>
                <w:rFonts w:ascii="Times New Roman" w:eastAsia="Times New Roman" w:hAnsi="Times New Roman" w:cs="Times New Roman"/>
                <w:kern w:val="0"/>
                <w:szCs w:val="20"/>
                <w:lang w:eastAsia="en-UG" w:bidi="ar-SA"/>
              </w:rPr>
              <w:t>1</w:t>
            </w:r>
          </w:p>
        </w:tc>
        <w:tc>
          <w:tcPr>
            <w:tcW w:w="140" w:type="dxa"/>
            <w:tcBorders>
              <w:top w:val="single" w:sz="8" w:space="0" w:color="auto"/>
              <w:right w:val="single" w:sz="8" w:space="0" w:color="auto"/>
            </w:tcBorders>
            <w:shd w:val="clear" w:color="auto" w:fill="auto"/>
            <w:vAlign w:val="bottom"/>
          </w:tcPr>
          <w:p w14:paraId="2F2012B6"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42EA7" w:rsidRPr="003B46C4" w14:paraId="66FD8E14" w14:textId="77777777" w:rsidTr="00055C32">
        <w:trPr>
          <w:trHeight w:val="375"/>
        </w:trPr>
        <w:tc>
          <w:tcPr>
            <w:tcW w:w="2800" w:type="dxa"/>
            <w:gridSpan w:val="3"/>
            <w:tcBorders>
              <w:left w:val="single" w:sz="8" w:space="0" w:color="auto"/>
              <w:right w:val="single" w:sz="8" w:space="0" w:color="auto"/>
            </w:tcBorders>
            <w:shd w:val="clear" w:color="auto" w:fill="auto"/>
            <w:vAlign w:val="bottom"/>
          </w:tcPr>
          <w:p w14:paraId="06AF0683" w14:textId="77777777" w:rsidR="00542EA7" w:rsidRPr="003B46C4" w:rsidRDefault="00542EA7" w:rsidP="00217F77">
            <w:pPr>
              <w:suppressAutoHyphens w:val="0"/>
              <w:spacing w:line="0" w:lineRule="atLeast"/>
              <w:ind w:left="100"/>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environment</w:t>
            </w:r>
          </w:p>
        </w:tc>
        <w:tc>
          <w:tcPr>
            <w:tcW w:w="100" w:type="dxa"/>
            <w:shd w:val="clear" w:color="auto" w:fill="auto"/>
            <w:vAlign w:val="bottom"/>
          </w:tcPr>
          <w:p w14:paraId="03997462"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60" w:type="dxa"/>
            <w:gridSpan w:val="2"/>
            <w:vMerge w:val="restart"/>
            <w:tcBorders>
              <w:right w:val="single" w:sz="8" w:space="0" w:color="auto"/>
            </w:tcBorders>
            <w:shd w:val="clear" w:color="auto" w:fill="auto"/>
            <w:vAlign w:val="bottom"/>
          </w:tcPr>
          <w:p w14:paraId="31128E32" w14:textId="77777777" w:rsidR="00542EA7" w:rsidRPr="003B46C4" w:rsidRDefault="00542EA7" w:rsidP="00217F77">
            <w:pPr>
              <w:suppressAutoHyphens w:val="0"/>
              <w:spacing w:line="0" w:lineRule="atLeast"/>
              <w:ind w:left="26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File storage</w:t>
            </w:r>
          </w:p>
        </w:tc>
        <w:tc>
          <w:tcPr>
            <w:tcW w:w="100" w:type="dxa"/>
            <w:shd w:val="clear" w:color="auto" w:fill="auto"/>
            <w:vAlign w:val="bottom"/>
          </w:tcPr>
          <w:p w14:paraId="2FE5EFA7"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740" w:type="dxa"/>
            <w:shd w:val="clear" w:color="auto" w:fill="auto"/>
            <w:vAlign w:val="bottom"/>
          </w:tcPr>
          <w:p w14:paraId="2327AB31"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43DF4241"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42EA7" w:rsidRPr="003B46C4" w14:paraId="7B3CB979" w14:textId="77777777" w:rsidTr="00055C32">
        <w:trPr>
          <w:trHeight w:val="170"/>
        </w:trPr>
        <w:tc>
          <w:tcPr>
            <w:tcW w:w="100" w:type="dxa"/>
            <w:tcBorders>
              <w:left w:val="single" w:sz="8" w:space="0" w:color="auto"/>
            </w:tcBorders>
            <w:shd w:val="clear" w:color="auto" w:fill="auto"/>
            <w:vAlign w:val="bottom"/>
          </w:tcPr>
          <w:p w14:paraId="284086A2" w14:textId="77777777" w:rsidR="00542EA7" w:rsidRPr="003B46C4" w:rsidRDefault="00542EA7" w:rsidP="00217F77">
            <w:pPr>
              <w:suppressAutoHyphens w:val="0"/>
              <w:spacing w:line="0" w:lineRule="atLeast"/>
              <w:rPr>
                <w:rFonts w:ascii="Times New Roman" w:eastAsia="Times New Roman" w:hAnsi="Times New Roman" w:cs="Times New Roman"/>
                <w:kern w:val="0"/>
                <w:sz w:val="14"/>
                <w:szCs w:val="20"/>
                <w:lang w:val="en-UG" w:eastAsia="en-UG" w:bidi="ar-SA"/>
              </w:rPr>
            </w:pPr>
          </w:p>
        </w:tc>
        <w:tc>
          <w:tcPr>
            <w:tcW w:w="2580" w:type="dxa"/>
            <w:shd w:val="clear" w:color="auto" w:fill="auto"/>
            <w:vAlign w:val="bottom"/>
          </w:tcPr>
          <w:p w14:paraId="4E79C7DF" w14:textId="77777777" w:rsidR="00542EA7" w:rsidRPr="003B46C4" w:rsidRDefault="00542EA7" w:rsidP="00217F77">
            <w:pPr>
              <w:suppressAutoHyphens w:val="0"/>
              <w:spacing w:line="0" w:lineRule="atLeast"/>
              <w:rPr>
                <w:rFonts w:ascii="Times New Roman" w:eastAsia="Times New Roman" w:hAnsi="Times New Roman" w:cs="Times New Roman"/>
                <w:kern w:val="0"/>
                <w:sz w:val="14"/>
                <w:szCs w:val="20"/>
                <w:lang w:val="en-UG" w:eastAsia="en-UG" w:bidi="ar-SA"/>
              </w:rPr>
            </w:pPr>
          </w:p>
        </w:tc>
        <w:tc>
          <w:tcPr>
            <w:tcW w:w="120" w:type="dxa"/>
            <w:tcBorders>
              <w:right w:val="single" w:sz="8" w:space="0" w:color="auto"/>
            </w:tcBorders>
            <w:shd w:val="clear" w:color="auto" w:fill="auto"/>
            <w:vAlign w:val="bottom"/>
          </w:tcPr>
          <w:p w14:paraId="30F599BE" w14:textId="77777777" w:rsidR="00542EA7" w:rsidRPr="003B46C4" w:rsidRDefault="00542EA7" w:rsidP="00217F77">
            <w:pPr>
              <w:suppressAutoHyphens w:val="0"/>
              <w:spacing w:line="0" w:lineRule="atLeast"/>
              <w:rPr>
                <w:rFonts w:ascii="Times New Roman" w:eastAsia="Times New Roman" w:hAnsi="Times New Roman" w:cs="Times New Roman"/>
                <w:kern w:val="0"/>
                <w:sz w:val="14"/>
                <w:szCs w:val="20"/>
                <w:lang w:val="en-UG" w:eastAsia="en-UG" w:bidi="ar-SA"/>
              </w:rPr>
            </w:pPr>
          </w:p>
        </w:tc>
        <w:tc>
          <w:tcPr>
            <w:tcW w:w="100" w:type="dxa"/>
            <w:shd w:val="clear" w:color="auto" w:fill="auto"/>
            <w:vAlign w:val="bottom"/>
          </w:tcPr>
          <w:p w14:paraId="5917DECC" w14:textId="77777777" w:rsidR="00542EA7" w:rsidRPr="003B46C4" w:rsidRDefault="00542EA7" w:rsidP="00217F77">
            <w:pPr>
              <w:suppressAutoHyphens w:val="0"/>
              <w:spacing w:line="0" w:lineRule="atLeast"/>
              <w:rPr>
                <w:rFonts w:ascii="Times New Roman" w:eastAsia="Times New Roman" w:hAnsi="Times New Roman" w:cs="Times New Roman"/>
                <w:kern w:val="0"/>
                <w:sz w:val="14"/>
                <w:szCs w:val="20"/>
                <w:lang w:val="en-UG" w:eastAsia="en-UG" w:bidi="ar-SA"/>
              </w:rPr>
            </w:pPr>
          </w:p>
        </w:tc>
        <w:tc>
          <w:tcPr>
            <w:tcW w:w="4560" w:type="dxa"/>
            <w:gridSpan w:val="2"/>
            <w:vMerge/>
            <w:tcBorders>
              <w:right w:val="single" w:sz="8" w:space="0" w:color="auto"/>
            </w:tcBorders>
            <w:shd w:val="clear" w:color="auto" w:fill="auto"/>
            <w:vAlign w:val="bottom"/>
          </w:tcPr>
          <w:p w14:paraId="03CB0A9C" w14:textId="77777777" w:rsidR="00542EA7" w:rsidRPr="003B46C4" w:rsidRDefault="00542EA7" w:rsidP="00217F77">
            <w:pPr>
              <w:suppressAutoHyphens w:val="0"/>
              <w:spacing w:line="0" w:lineRule="atLeast"/>
              <w:rPr>
                <w:rFonts w:ascii="Times New Roman" w:eastAsia="Times New Roman" w:hAnsi="Times New Roman" w:cs="Times New Roman"/>
                <w:kern w:val="0"/>
                <w:sz w:val="14"/>
                <w:szCs w:val="20"/>
                <w:lang w:val="en-UG" w:eastAsia="en-UG" w:bidi="ar-SA"/>
              </w:rPr>
            </w:pPr>
          </w:p>
        </w:tc>
        <w:tc>
          <w:tcPr>
            <w:tcW w:w="100" w:type="dxa"/>
            <w:shd w:val="clear" w:color="auto" w:fill="auto"/>
            <w:vAlign w:val="bottom"/>
          </w:tcPr>
          <w:p w14:paraId="1F62B5A0" w14:textId="77777777" w:rsidR="00542EA7" w:rsidRPr="003B46C4" w:rsidRDefault="00542EA7" w:rsidP="00217F77">
            <w:pPr>
              <w:suppressAutoHyphens w:val="0"/>
              <w:spacing w:line="0" w:lineRule="atLeast"/>
              <w:rPr>
                <w:rFonts w:ascii="Times New Roman" w:eastAsia="Times New Roman" w:hAnsi="Times New Roman" w:cs="Times New Roman"/>
                <w:kern w:val="0"/>
                <w:sz w:val="14"/>
                <w:szCs w:val="20"/>
                <w:lang w:val="en-UG" w:eastAsia="en-UG" w:bidi="ar-SA"/>
              </w:rPr>
            </w:pPr>
          </w:p>
        </w:tc>
        <w:tc>
          <w:tcPr>
            <w:tcW w:w="1860" w:type="dxa"/>
            <w:gridSpan w:val="2"/>
            <w:vMerge w:val="restart"/>
            <w:tcBorders>
              <w:right w:val="single" w:sz="8" w:space="0" w:color="auto"/>
            </w:tcBorders>
            <w:shd w:val="clear" w:color="auto" w:fill="auto"/>
            <w:vAlign w:val="bottom"/>
          </w:tcPr>
          <w:p w14:paraId="28DE8262"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Performed by</w:t>
            </w:r>
          </w:p>
        </w:tc>
      </w:tr>
      <w:tr w:rsidR="00542EA7" w:rsidRPr="003B46C4" w14:paraId="4659653F" w14:textId="77777777" w:rsidTr="00055C32">
        <w:trPr>
          <w:trHeight w:val="238"/>
        </w:trPr>
        <w:tc>
          <w:tcPr>
            <w:tcW w:w="100" w:type="dxa"/>
            <w:tcBorders>
              <w:left w:val="single" w:sz="8" w:space="0" w:color="auto"/>
            </w:tcBorders>
            <w:shd w:val="clear" w:color="auto" w:fill="auto"/>
            <w:vAlign w:val="bottom"/>
          </w:tcPr>
          <w:p w14:paraId="63A448EC" w14:textId="77777777" w:rsidR="00542EA7" w:rsidRPr="003B46C4" w:rsidRDefault="00542EA7" w:rsidP="00217F77">
            <w:pPr>
              <w:suppressAutoHyphens w:val="0"/>
              <w:spacing w:line="0" w:lineRule="atLeast"/>
              <w:rPr>
                <w:rFonts w:ascii="Times New Roman" w:eastAsia="Times New Roman" w:hAnsi="Times New Roman" w:cs="Times New Roman"/>
                <w:kern w:val="0"/>
                <w:sz w:val="20"/>
                <w:szCs w:val="20"/>
                <w:lang w:val="en-UG" w:eastAsia="en-UG" w:bidi="ar-SA"/>
              </w:rPr>
            </w:pPr>
          </w:p>
        </w:tc>
        <w:tc>
          <w:tcPr>
            <w:tcW w:w="2580" w:type="dxa"/>
            <w:shd w:val="clear" w:color="auto" w:fill="auto"/>
            <w:vAlign w:val="bottom"/>
          </w:tcPr>
          <w:p w14:paraId="308E6A37" w14:textId="77777777" w:rsidR="00542EA7" w:rsidRPr="003B46C4" w:rsidRDefault="00542EA7" w:rsidP="00217F77">
            <w:pPr>
              <w:suppressAutoHyphens w:val="0"/>
              <w:spacing w:line="0" w:lineRule="atLeast"/>
              <w:rPr>
                <w:rFonts w:ascii="Times New Roman" w:eastAsia="Times New Roman" w:hAnsi="Times New Roman" w:cs="Times New Roman"/>
                <w:kern w:val="0"/>
                <w:sz w:val="20"/>
                <w:szCs w:val="20"/>
                <w:lang w:val="en-UG" w:eastAsia="en-UG" w:bidi="ar-SA"/>
              </w:rPr>
            </w:pPr>
          </w:p>
        </w:tc>
        <w:tc>
          <w:tcPr>
            <w:tcW w:w="120" w:type="dxa"/>
            <w:tcBorders>
              <w:right w:val="single" w:sz="8" w:space="0" w:color="auto"/>
            </w:tcBorders>
            <w:shd w:val="clear" w:color="auto" w:fill="auto"/>
            <w:vAlign w:val="bottom"/>
          </w:tcPr>
          <w:p w14:paraId="628D89B5" w14:textId="77777777" w:rsidR="00542EA7" w:rsidRPr="003B46C4" w:rsidRDefault="00542EA7" w:rsidP="00217F77">
            <w:pPr>
              <w:suppressAutoHyphens w:val="0"/>
              <w:spacing w:line="0" w:lineRule="atLeast"/>
              <w:rPr>
                <w:rFonts w:ascii="Times New Roman" w:eastAsia="Times New Roman" w:hAnsi="Times New Roman" w:cs="Times New Roman"/>
                <w:kern w:val="0"/>
                <w:sz w:val="20"/>
                <w:szCs w:val="20"/>
                <w:lang w:val="en-UG" w:eastAsia="en-UG" w:bidi="ar-SA"/>
              </w:rPr>
            </w:pPr>
          </w:p>
        </w:tc>
        <w:tc>
          <w:tcPr>
            <w:tcW w:w="100" w:type="dxa"/>
            <w:shd w:val="clear" w:color="auto" w:fill="auto"/>
            <w:vAlign w:val="bottom"/>
          </w:tcPr>
          <w:p w14:paraId="6AE8DAC3" w14:textId="77777777" w:rsidR="00542EA7" w:rsidRPr="003B46C4" w:rsidRDefault="00542EA7" w:rsidP="00217F77">
            <w:pPr>
              <w:suppressAutoHyphens w:val="0"/>
              <w:spacing w:line="0" w:lineRule="atLeast"/>
              <w:rPr>
                <w:rFonts w:ascii="Times New Roman" w:eastAsia="Times New Roman" w:hAnsi="Times New Roman" w:cs="Times New Roman"/>
                <w:kern w:val="0"/>
                <w:sz w:val="20"/>
                <w:szCs w:val="20"/>
                <w:lang w:val="en-UG" w:eastAsia="en-UG" w:bidi="ar-SA"/>
              </w:rPr>
            </w:pPr>
          </w:p>
        </w:tc>
        <w:tc>
          <w:tcPr>
            <w:tcW w:w="4440" w:type="dxa"/>
            <w:shd w:val="clear" w:color="auto" w:fill="auto"/>
            <w:vAlign w:val="bottom"/>
          </w:tcPr>
          <w:p w14:paraId="021D6E45" w14:textId="77777777" w:rsidR="00542EA7" w:rsidRPr="003B46C4" w:rsidRDefault="00542EA7" w:rsidP="00217F77">
            <w:pPr>
              <w:suppressAutoHyphens w:val="0"/>
              <w:spacing w:line="0" w:lineRule="atLeast"/>
              <w:rPr>
                <w:rFonts w:ascii="Times New Roman" w:eastAsia="Times New Roman" w:hAnsi="Times New Roman" w:cs="Times New Roman"/>
                <w:kern w:val="0"/>
                <w:sz w:val="20"/>
                <w:szCs w:val="20"/>
                <w:lang w:val="en-UG" w:eastAsia="en-UG" w:bidi="ar-SA"/>
              </w:rPr>
            </w:pPr>
          </w:p>
        </w:tc>
        <w:tc>
          <w:tcPr>
            <w:tcW w:w="120" w:type="dxa"/>
            <w:tcBorders>
              <w:right w:val="single" w:sz="8" w:space="0" w:color="auto"/>
            </w:tcBorders>
            <w:shd w:val="clear" w:color="auto" w:fill="auto"/>
            <w:vAlign w:val="bottom"/>
          </w:tcPr>
          <w:p w14:paraId="3E1BF142" w14:textId="77777777" w:rsidR="00542EA7" w:rsidRPr="003B46C4" w:rsidRDefault="00542EA7" w:rsidP="00217F77">
            <w:pPr>
              <w:suppressAutoHyphens w:val="0"/>
              <w:spacing w:line="0" w:lineRule="atLeast"/>
              <w:rPr>
                <w:rFonts w:ascii="Times New Roman" w:eastAsia="Times New Roman" w:hAnsi="Times New Roman" w:cs="Times New Roman"/>
                <w:kern w:val="0"/>
                <w:sz w:val="20"/>
                <w:szCs w:val="20"/>
                <w:lang w:val="en-UG" w:eastAsia="en-UG" w:bidi="ar-SA"/>
              </w:rPr>
            </w:pPr>
          </w:p>
        </w:tc>
        <w:tc>
          <w:tcPr>
            <w:tcW w:w="100" w:type="dxa"/>
            <w:shd w:val="clear" w:color="auto" w:fill="auto"/>
            <w:vAlign w:val="bottom"/>
          </w:tcPr>
          <w:p w14:paraId="5103408D" w14:textId="77777777" w:rsidR="00542EA7" w:rsidRPr="003B46C4" w:rsidRDefault="00542EA7" w:rsidP="00217F77">
            <w:pPr>
              <w:suppressAutoHyphens w:val="0"/>
              <w:spacing w:line="0" w:lineRule="atLeast"/>
              <w:rPr>
                <w:rFonts w:ascii="Times New Roman" w:eastAsia="Times New Roman" w:hAnsi="Times New Roman" w:cs="Times New Roman"/>
                <w:kern w:val="0"/>
                <w:sz w:val="20"/>
                <w:szCs w:val="20"/>
                <w:lang w:val="en-UG" w:eastAsia="en-UG" w:bidi="ar-SA"/>
              </w:rPr>
            </w:pPr>
          </w:p>
        </w:tc>
        <w:tc>
          <w:tcPr>
            <w:tcW w:w="1860" w:type="dxa"/>
            <w:gridSpan w:val="2"/>
            <w:vMerge/>
            <w:tcBorders>
              <w:right w:val="single" w:sz="8" w:space="0" w:color="auto"/>
            </w:tcBorders>
            <w:shd w:val="clear" w:color="auto" w:fill="auto"/>
            <w:vAlign w:val="bottom"/>
          </w:tcPr>
          <w:p w14:paraId="04D04E52" w14:textId="77777777" w:rsidR="00542EA7" w:rsidRPr="003B46C4" w:rsidRDefault="00542EA7" w:rsidP="00217F77">
            <w:pPr>
              <w:suppressAutoHyphens w:val="0"/>
              <w:spacing w:line="0" w:lineRule="atLeast"/>
              <w:rPr>
                <w:rFonts w:ascii="Times New Roman" w:eastAsia="Times New Roman" w:hAnsi="Times New Roman" w:cs="Times New Roman"/>
                <w:kern w:val="0"/>
                <w:sz w:val="20"/>
                <w:szCs w:val="20"/>
                <w:lang w:val="en-UG" w:eastAsia="en-UG" w:bidi="ar-SA"/>
              </w:rPr>
            </w:pPr>
          </w:p>
        </w:tc>
      </w:tr>
      <w:tr w:rsidR="00542EA7" w:rsidRPr="003B46C4" w14:paraId="589B34A6" w14:textId="77777777" w:rsidTr="00055C32">
        <w:trPr>
          <w:trHeight w:val="307"/>
        </w:trPr>
        <w:tc>
          <w:tcPr>
            <w:tcW w:w="100" w:type="dxa"/>
            <w:tcBorders>
              <w:left w:val="single" w:sz="8" w:space="0" w:color="auto"/>
            </w:tcBorders>
            <w:shd w:val="clear" w:color="auto" w:fill="auto"/>
            <w:vAlign w:val="bottom"/>
          </w:tcPr>
          <w:p w14:paraId="6E8E0A56"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5A2F6706"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67902CAA"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210E6DA5"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60" w:type="dxa"/>
            <w:gridSpan w:val="2"/>
            <w:tcBorders>
              <w:right w:val="single" w:sz="8" w:space="0" w:color="auto"/>
            </w:tcBorders>
            <w:shd w:val="clear" w:color="auto" w:fill="auto"/>
            <w:vAlign w:val="bottom"/>
          </w:tcPr>
          <w:p w14:paraId="41911E65" w14:textId="77777777" w:rsidR="00542EA7" w:rsidRPr="003B46C4" w:rsidRDefault="00542EA7" w:rsidP="00217F77">
            <w:pPr>
              <w:suppressAutoHyphens w:val="0"/>
              <w:spacing w:line="0" w:lineRule="atLeast"/>
              <w:ind w:left="26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Access rights</w:t>
            </w:r>
          </w:p>
        </w:tc>
        <w:tc>
          <w:tcPr>
            <w:tcW w:w="100" w:type="dxa"/>
            <w:shd w:val="clear" w:color="auto" w:fill="auto"/>
            <w:vAlign w:val="bottom"/>
          </w:tcPr>
          <w:p w14:paraId="7747DF28"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860" w:type="dxa"/>
            <w:gridSpan w:val="2"/>
            <w:vMerge w:val="restart"/>
            <w:tcBorders>
              <w:right w:val="single" w:sz="8" w:space="0" w:color="auto"/>
            </w:tcBorders>
            <w:shd w:val="clear" w:color="auto" w:fill="auto"/>
            <w:vAlign w:val="bottom"/>
          </w:tcPr>
          <w:p w14:paraId="1B48F2E6" w14:textId="31566704" w:rsidR="00542EA7" w:rsidRPr="003B46C4" w:rsidRDefault="00021013" w:rsidP="00217F77">
            <w:pPr>
              <w:suppressAutoHyphens w:val="0"/>
              <w:spacing w:line="0" w:lineRule="atLeast"/>
              <w:rPr>
                <w:rFonts w:ascii="Times New Roman" w:eastAsia="Times New Roman" w:hAnsi="Times New Roman" w:cs="Times New Roman"/>
                <w:kern w:val="0"/>
                <w:szCs w:val="20"/>
                <w:lang w:eastAsia="en-UG" w:bidi="ar-SA"/>
              </w:rPr>
            </w:pPr>
            <w:r w:rsidRPr="003B46C4">
              <w:rPr>
                <w:rFonts w:ascii="Times New Roman" w:eastAsia="Times New Roman" w:hAnsi="Times New Roman" w:cs="Times New Roman"/>
                <w:kern w:val="0"/>
                <w:szCs w:val="20"/>
                <w:lang w:eastAsia="en-UG" w:bidi="ar-SA"/>
              </w:rPr>
              <w:t>Kyanzi Hassan Musisi</w:t>
            </w:r>
          </w:p>
        </w:tc>
      </w:tr>
      <w:tr w:rsidR="00542EA7" w:rsidRPr="003B46C4" w14:paraId="0645D41A" w14:textId="77777777" w:rsidTr="00055C32">
        <w:trPr>
          <w:trHeight w:val="109"/>
        </w:trPr>
        <w:tc>
          <w:tcPr>
            <w:tcW w:w="100" w:type="dxa"/>
            <w:tcBorders>
              <w:left w:val="single" w:sz="8" w:space="0" w:color="auto"/>
            </w:tcBorders>
            <w:shd w:val="clear" w:color="auto" w:fill="auto"/>
            <w:vAlign w:val="bottom"/>
          </w:tcPr>
          <w:p w14:paraId="553FAF00" w14:textId="77777777" w:rsidR="00542EA7" w:rsidRPr="003B46C4" w:rsidRDefault="00542EA7" w:rsidP="00217F77">
            <w:pPr>
              <w:suppressAutoHyphens w:val="0"/>
              <w:spacing w:line="0" w:lineRule="atLeast"/>
              <w:rPr>
                <w:rFonts w:ascii="Times New Roman" w:eastAsia="Times New Roman" w:hAnsi="Times New Roman" w:cs="Times New Roman"/>
                <w:kern w:val="0"/>
                <w:sz w:val="9"/>
                <w:szCs w:val="20"/>
                <w:lang w:val="en-UG" w:eastAsia="en-UG" w:bidi="ar-SA"/>
              </w:rPr>
            </w:pPr>
          </w:p>
        </w:tc>
        <w:tc>
          <w:tcPr>
            <w:tcW w:w="2580" w:type="dxa"/>
            <w:shd w:val="clear" w:color="auto" w:fill="auto"/>
            <w:vAlign w:val="bottom"/>
          </w:tcPr>
          <w:p w14:paraId="07298605" w14:textId="77777777" w:rsidR="00542EA7" w:rsidRPr="003B46C4" w:rsidRDefault="00542EA7" w:rsidP="00217F77">
            <w:pPr>
              <w:suppressAutoHyphens w:val="0"/>
              <w:spacing w:line="0" w:lineRule="atLeast"/>
              <w:rPr>
                <w:rFonts w:ascii="Times New Roman" w:eastAsia="Times New Roman" w:hAnsi="Times New Roman" w:cs="Times New Roman"/>
                <w:kern w:val="0"/>
                <w:sz w:val="9"/>
                <w:szCs w:val="20"/>
                <w:lang w:val="en-UG" w:eastAsia="en-UG" w:bidi="ar-SA"/>
              </w:rPr>
            </w:pPr>
          </w:p>
        </w:tc>
        <w:tc>
          <w:tcPr>
            <w:tcW w:w="120" w:type="dxa"/>
            <w:tcBorders>
              <w:right w:val="single" w:sz="8" w:space="0" w:color="auto"/>
            </w:tcBorders>
            <w:shd w:val="clear" w:color="auto" w:fill="auto"/>
            <w:vAlign w:val="bottom"/>
          </w:tcPr>
          <w:p w14:paraId="5F071A52" w14:textId="77777777" w:rsidR="00542EA7" w:rsidRPr="003B46C4" w:rsidRDefault="00542EA7" w:rsidP="00217F77">
            <w:pPr>
              <w:suppressAutoHyphens w:val="0"/>
              <w:spacing w:line="0" w:lineRule="atLeast"/>
              <w:rPr>
                <w:rFonts w:ascii="Times New Roman" w:eastAsia="Times New Roman" w:hAnsi="Times New Roman" w:cs="Times New Roman"/>
                <w:kern w:val="0"/>
                <w:sz w:val="9"/>
                <w:szCs w:val="20"/>
                <w:lang w:val="en-UG" w:eastAsia="en-UG" w:bidi="ar-SA"/>
              </w:rPr>
            </w:pPr>
          </w:p>
        </w:tc>
        <w:tc>
          <w:tcPr>
            <w:tcW w:w="100" w:type="dxa"/>
            <w:shd w:val="clear" w:color="auto" w:fill="auto"/>
            <w:vAlign w:val="bottom"/>
          </w:tcPr>
          <w:p w14:paraId="2E89B7F2" w14:textId="77777777" w:rsidR="00542EA7" w:rsidRPr="003B46C4" w:rsidRDefault="00542EA7" w:rsidP="00217F77">
            <w:pPr>
              <w:suppressAutoHyphens w:val="0"/>
              <w:spacing w:line="0" w:lineRule="atLeast"/>
              <w:rPr>
                <w:rFonts w:ascii="Times New Roman" w:eastAsia="Times New Roman" w:hAnsi="Times New Roman" w:cs="Times New Roman"/>
                <w:kern w:val="0"/>
                <w:sz w:val="9"/>
                <w:szCs w:val="20"/>
                <w:lang w:val="en-UG" w:eastAsia="en-UG" w:bidi="ar-SA"/>
              </w:rPr>
            </w:pPr>
          </w:p>
        </w:tc>
        <w:tc>
          <w:tcPr>
            <w:tcW w:w="4440" w:type="dxa"/>
            <w:shd w:val="clear" w:color="auto" w:fill="auto"/>
            <w:vAlign w:val="bottom"/>
          </w:tcPr>
          <w:p w14:paraId="746297ED" w14:textId="77777777" w:rsidR="00542EA7" w:rsidRPr="003B46C4" w:rsidRDefault="00542EA7" w:rsidP="00217F77">
            <w:pPr>
              <w:suppressAutoHyphens w:val="0"/>
              <w:spacing w:line="0" w:lineRule="atLeast"/>
              <w:rPr>
                <w:rFonts w:ascii="Times New Roman" w:eastAsia="Times New Roman" w:hAnsi="Times New Roman" w:cs="Times New Roman"/>
                <w:kern w:val="0"/>
                <w:sz w:val="9"/>
                <w:szCs w:val="20"/>
                <w:lang w:val="en-UG" w:eastAsia="en-UG" w:bidi="ar-SA"/>
              </w:rPr>
            </w:pPr>
          </w:p>
        </w:tc>
        <w:tc>
          <w:tcPr>
            <w:tcW w:w="120" w:type="dxa"/>
            <w:tcBorders>
              <w:right w:val="single" w:sz="8" w:space="0" w:color="auto"/>
            </w:tcBorders>
            <w:shd w:val="clear" w:color="auto" w:fill="auto"/>
            <w:vAlign w:val="bottom"/>
          </w:tcPr>
          <w:p w14:paraId="056B5736" w14:textId="77777777" w:rsidR="00542EA7" w:rsidRPr="003B46C4" w:rsidRDefault="00542EA7" w:rsidP="00217F77">
            <w:pPr>
              <w:suppressAutoHyphens w:val="0"/>
              <w:spacing w:line="0" w:lineRule="atLeast"/>
              <w:rPr>
                <w:rFonts w:ascii="Times New Roman" w:eastAsia="Times New Roman" w:hAnsi="Times New Roman" w:cs="Times New Roman"/>
                <w:kern w:val="0"/>
                <w:sz w:val="9"/>
                <w:szCs w:val="20"/>
                <w:lang w:val="en-UG" w:eastAsia="en-UG" w:bidi="ar-SA"/>
              </w:rPr>
            </w:pPr>
          </w:p>
        </w:tc>
        <w:tc>
          <w:tcPr>
            <w:tcW w:w="100" w:type="dxa"/>
            <w:shd w:val="clear" w:color="auto" w:fill="auto"/>
            <w:vAlign w:val="bottom"/>
          </w:tcPr>
          <w:p w14:paraId="01FD6CB1" w14:textId="77777777" w:rsidR="00542EA7" w:rsidRPr="003B46C4" w:rsidRDefault="00542EA7" w:rsidP="00217F77">
            <w:pPr>
              <w:suppressAutoHyphens w:val="0"/>
              <w:spacing w:line="0" w:lineRule="atLeast"/>
              <w:rPr>
                <w:rFonts w:ascii="Times New Roman" w:eastAsia="Times New Roman" w:hAnsi="Times New Roman" w:cs="Times New Roman"/>
                <w:kern w:val="0"/>
                <w:sz w:val="9"/>
                <w:szCs w:val="20"/>
                <w:lang w:val="en-UG" w:eastAsia="en-UG" w:bidi="ar-SA"/>
              </w:rPr>
            </w:pPr>
          </w:p>
        </w:tc>
        <w:tc>
          <w:tcPr>
            <w:tcW w:w="1860" w:type="dxa"/>
            <w:gridSpan w:val="2"/>
            <w:vMerge/>
            <w:tcBorders>
              <w:right w:val="single" w:sz="8" w:space="0" w:color="auto"/>
            </w:tcBorders>
            <w:shd w:val="clear" w:color="auto" w:fill="auto"/>
            <w:vAlign w:val="bottom"/>
          </w:tcPr>
          <w:p w14:paraId="723F6D02" w14:textId="77777777" w:rsidR="00542EA7" w:rsidRPr="003B46C4" w:rsidRDefault="00542EA7" w:rsidP="00217F77">
            <w:pPr>
              <w:suppressAutoHyphens w:val="0"/>
              <w:spacing w:line="0" w:lineRule="atLeast"/>
              <w:rPr>
                <w:rFonts w:ascii="Times New Roman" w:eastAsia="Times New Roman" w:hAnsi="Times New Roman" w:cs="Times New Roman"/>
                <w:kern w:val="0"/>
                <w:sz w:val="9"/>
                <w:szCs w:val="20"/>
                <w:lang w:val="en-UG" w:eastAsia="en-UG" w:bidi="ar-SA"/>
              </w:rPr>
            </w:pPr>
          </w:p>
        </w:tc>
      </w:tr>
      <w:tr w:rsidR="00542EA7" w:rsidRPr="003B46C4" w14:paraId="718E64AB" w14:textId="77777777" w:rsidTr="00055C32">
        <w:trPr>
          <w:trHeight w:val="433"/>
        </w:trPr>
        <w:tc>
          <w:tcPr>
            <w:tcW w:w="100" w:type="dxa"/>
            <w:tcBorders>
              <w:left w:val="single" w:sz="8" w:space="0" w:color="auto"/>
            </w:tcBorders>
            <w:shd w:val="clear" w:color="auto" w:fill="auto"/>
            <w:vAlign w:val="bottom"/>
          </w:tcPr>
          <w:p w14:paraId="3FE6A2EA"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0E04D110"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69D5156C"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2EA3BC6F"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60" w:type="dxa"/>
            <w:gridSpan w:val="2"/>
            <w:tcBorders>
              <w:right w:val="single" w:sz="8" w:space="0" w:color="auto"/>
            </w:tcBorders>
            <w:shd w:val="clear" w:color="auto" w:fill="auto"/>
            <w:vAlign w:val="bottom"/>
          </w:tcPr>
          <w:p w14:paraId="5A80ACE3" w14:textId="77777777" w:rsidR="00542EA7" w:rsidRPr="003B46C4" w:rsidRDefault="00542EA7" w:rsidP="00217F77">
            <w:pPr>
              <w:suppressAutoHyphens w:val="0"/>
              <w:spacing w:line="0" w:lineRule="atLeast"/>
              <w:ind w:left="26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Code protection</w:t>
            </w:r>
          </w:p>
        </w:tc>
        <w:tc>
          <w:tcPr>
            <w:tcW w:w="100" w:type="dxa"/>
            <w:shd w:val="clear" w:color="auto" w:fill="auto"/>
            <w:vAlign w:val="bottom"/>
          </w:tcPr>
          <w:p w14:paraId="15757402"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740" w:type="dxa"/>
            <w:shd w:val="clear" w:color="auto" w:fill="auto"/>
            <w:vAlign w:val="bottom"/>
          </w:tcPr>
          <w:p w14:paraId="55F027A6"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792DEA9C"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42EA7" w:rsidRPr="003B46C4" w14:paraId="31626A8A" w14:textId="77777777" w:rsidTr="00055C32">
        <w:trPr>
          <w:trHeight w:val="540"/>
        </w:trPr>
        <w:tc>
          <w:tcPr>
            <w:tcW w:w="100" w:type="dxa"/>
            <w:tcBorders>
              <w:left w:val="single" w:sz="8" w:space="0" w:color="auto"/>
            </w:tcBorders>
            <w:shd w:val="clear" w:color="auto" w:fill="auto"/>
            <w:vAlign w:val="bottom"/>
          </w:tcPr>
          <w:p w14:paraId="7EB8FA04"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195C5C13"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0744F8AE"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7C04F264"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60" w:type="dxa"/>
            <w:gridSpan w:val="2"/>
            <w:tcBorders>
              <w:right w:val="single" w:sz="8" w:space="0" w:color="auto"/>
            </w:tcBorders>
            <w:shd w:val="clear" w:color="auto" w:fill="auto"/>
            <w:vAlign w:val="bottom"/>
          </w:tcPr>
          <w:p w14:paraId="64D3D598" w14:textId="77777777" w:rsidR="00542EA7" w:rsidRPr="003B46C4" w:rsidRDefault="00542EA7" w:rsidP="00217F77">
            <w:pPr>
              <w:suppressAutoHyphens w:val="0"/>
              <w:spacing w:line="0" w:lineRule="atLeast"/>
              <w:ind w:left="26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Installation kit, replication and distribution</w:t>
            </w:r>
          </w:p>
        </w:tc>
        <w:tc>
          <w:tcPr>
            <w:tcW w:w="100" w:type="dxa"/>
            <w:shd w:val="clear" w:color="auto" w:fill="auto"/>
            <w:vAlign w:val="bottom"/>
          </w:tcPr>
          <w:p w14:paraId="2DB61E62"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740" w:type="dxa"/>
            <w:shd w:val="clear" w:color="auto" w:fill="auto"/>
            <w:vAlign w:val="bottom"/>
          </w:tcPr>
          <w:p w14:paraId="3EB85A3C"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416A9852"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42EA7" w:rsidRPr="003B46C4" w14:paraId="6AED9398" w14:textId="77777777" w:rsidTr="00055C32">
        <w:trPr>
          <w:trHeight w:val="702"/>
        </w:trPr>
        <w:tc>
          <w:tcPr>
            <w:tcW w:w="2800" w:type="dxa"/>
            <w:gridSpan w:val="3"/>
            <w:tcBorders>
              <w:left w:val="single" w:sz="8" w:space="0" w:color="auto"/>
              <w:bottom w:val="single" w:sz="8" w:space="0" w:color="auto"/>
              <w:right w:val="single" w:sz="8" w:space="0" w:color="auto"/>
            </w:tcBorders>
            <w:shd w:val="clear" w:color="auto" w:fill="auto"/>
            <w:vAlign w:val="bottom"/>
          </w:tcPr>
          <w:p w14:paraId="279E076D"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tcBorders>
              <w:bottom w:val="single" w:sz="8" w:space="0" w:color="auto"/>
            </w:tcBorders>
            <w:shd w:val="clear" w:color="auto" w:fill="auto"/>
            <w:vAlign w:val="bottom"/>
          </w:tcPr>
          <w:p w14:paraId="748FAB86"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60" w:type="dxa"/>
            <w:gridSpan w:val="2"/>
            <w:tcBorders>
              <w:bottom w:val="single" w:sz="8" w:space="0" w:color="auto"/>
              <w:right w:val="single" w:sz="8" w:space="0" w:color="auto"/>
            </w:tcBorders>
            <w:shd w:val="clear" w:color="auto" w:fill="auto"/>
            <w:vAlign w:val="bottom"/>
          </w:tcPr>
          <w:p w14:paraId="46B42618"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840" w:type="dxa"/>
            <w:gridSpan w:val="2"/>
            <w:tcBorders>
              <w:bottom w:val="single" w:sz="8" w:space="0" w:color="auto"/>
            </w:tcBorders>
            <w:shd w:val="clear" w:color="auto" w:fill="auto"/>
            <w:vAlign w:val="bottom"/>
          </w:tcPr>
          <w:p w14:paraId="08264EA6"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bottom w:val="single" w:sz="8" w:space="0" w:color="auto"/>
              <w:right w:val="single" w:sz="8" w:space="0" w:color="auto"/>
            </w:tcBorders>
            <w:shd w:val="clear" w:color="auto" w:fill="auto"/>
            <w:vAlign w:val="bottom"/>
          </w:tcPr>
          <w:p w14:paraId="40A3E74F"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42EA7" w:rsidRPr="003B46C4" w14:paraId="7B81C859" w14:textId="77777777" w:rsidTr="00055C32">
        <w:trPr>
          <w:trHeight w:val="358"/>
        </w:trPr>
        <w:tc>
          <w:tcPr>
            <w:tcW w:w="2800" w:type="dxa"/>
            <w:gridSpan w:val="3"/>
            <w:tcBorders>
              <w:left w:val="single" w:sz="8" w:space="0" w:color="auto"/>
              <w:right w:val="single" w:sz="8" w:space="0" w:color="auto"/>
            </w:tcBorders>
            <w:shd w:val="clear" w:color="auto" w:fill="auto"/>
            <w:vAlign w:val="bottom"/>
          </w:tcPr>
          <w:p w14:paraId="37441C84" w14:textId="77777777" w:rsidR="00542EA7" w:rsidRPr="003B46C4" w:rsidRDefault="00542EA7" w:rsidP="00217F77">
            <w:pPr>
              <w:suppressAutoHyphens w:val="0"/>
              <w:spacing w:line="0" w:lineRule="atLeast"/>
              <w:ind w:left="100"/>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Result of inspection</w:t>
            </w:r>
          </w:p>
        </w:tc>
        <w:tc>
          <w:tcPr>
            <w:tcW w:w="100" w:type="dxa"/>
            <w:shd w:val="clear" w:color="auto" w:fill="auto"/>
            <w:vAlign w:val="bottom"/>
          </w:tcPr>
          <w:p w14:paraId="4B06B5D1"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60" w:type="dxa"/>
            <w:gridSpan w:val="2"/>
            <w:tcBorders>
              <w:right w:val="single" w:sz="8" w:space="0" w:color="auto"/>
            </w:tcBorders>
            <w:shd w:val="clear" w:color="auto" w:fill="auto"/>
            <w:vAlign w:val="bottom"/>
          </w:tcPr>
          <w:p w14:paraId="5B79DFCD" w14:textId="77777777" w:rsidR="00542EA7" w:rsidRPr="003B46C4" w:rsidRDefault="00542EA7" w:rsidP="00217F77">
            <w:pPr>
              <w:suppressAutoHyphens w:val="0"/>
              <w:spacing w:line="0" w:lineRule="atLeast"/>
              <w:ind w:left="26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Inspection approved</w:t>
            </w:r>
          </w:p>
        </w:tc>
        <w:tc>
          <w:tcPr>
            <w:tcW w:w="1840" w:type="dxa"/>
            <w:gridSpan w:val="2"/>
            <w:shd w:val="clear" w:color="auto" w:fill="auto"/>
            <w:vAlign w:val="bottom"/>
          </w:tcPr>
          <w:p w14:paraId="6D8BA33F" w14:textId="1BDD21D1" w:rsidR="00542EA7" w:rsidRPr="003B46C4" w:rsidRDefault="009A35B7" w:rsidP="00217F77">
            <w:pPr>
              <w:suppressAutoHyphens w:val="0"/>
              <w:spacing w:line="0" w:lineRule="atLeast"/>
              <w:ind w:left="100"/>
              <w:rPr>
                <w:rFonts w:ascii="Times New Roman" w:eastAsia="Times New Roman" w:hAnsi="Times New Roman" w:cs="Times New Roman"/>
                <w:kern w:val="0"/>
                <w:szCs w:val="20"/>
                <w:lang w:eastAsia="en-UG" w:bidi="ar-SA"/>
              </w:rPr>
            </w:pPr>
            <w:r>
              <w:rPr>
                <w:rFonts w:ascii="Times New Roman" w:eastAsia="Times New Roman" w:hAnsi="Times New Roman" w:cs="Times New Roman"/>
                <w:kern w:val="0"/>
                <w:szCs w:val="20"/>
                <w:lang w:eastAsia="en-UG" w:bidi="ar-SA"/>
              </w:rPr>
              <w:t>20/01/2022</w:t>
            </w:r>
          </w:p>
        </w:tc>
        <w:tc>
          <w:tcPr>
            <w:tcW w:w="140" w:type="dxa"/>
            <w:tcBorders>
              <w:right w:val="single" w:sz="8" w:space="0" w:color="auto"/>
            </w:tcBorders>
            <w:shd w:val="clear" w:color="auto" w:fill="auto"/>
            <w:vAlign w:val="bottom"/>
          </w:tcPr>
          <w:p w14:paraId="210297AF"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42EA7" w:rsidRPr="003B46C4" w14:paraId="266B9089" w14:textId="77777777" w:rsidTr="00055C32">
        <w:trPr>
          <w:trHeight w:val="371"/>
        </w:trPr>
        <w:tc>
          <w:tcPr>
            <w:tcW w:w="100" w:type="dxa"/>
            <w:tcBorders>
              <w:left w:val="single" w:sz="8" w:space="0" w:color="auto"/>
            </w:tcBorders>
            <w:shd w:val="clear" w:color="auto" w:fill="auto"/>
            <w:vAlign w:val="bottom"/>
          </w:tcPr>
          <w:p w14:paraId="3CEFEBE1"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5B38DFCB"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2FEE4C68"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63F60D91"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440" w:type="dxa"/>
            <w:shd w:val="clear" w:color="auto" w:fill="auto"/>
            <w:vAlign w:val="bottom"/>
          </w:tcPr>
          <w:p w14:paraId="71736112"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725FD0DE"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60DCD30D"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860" w:type="dxa"/>
            <w:gridSpan w:val="2"/>
            <w:tcBorders>
              <w:right w:val="single" w:sz="8" w:space="0" w:color="auto"/>
            </w:tcBorders>
            <w:shd w:val="clear" w:color="auto" w:fill="auto"/>
            <w:vAlign w:val="bottom"/>
          </w:tcPr>
          <w:p w14:paraId="1299840D"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The inspection</w:t>
            </w:r>
          </w:p>
        </w:tc>
      </w:tr>
      <w:tr w:rsidR="00542EA7" w:rsidRPr="003B46C4" w14:paraId="71278CFC" w14:textId="77777777" w:rsidTr="00055C32">
        <w:trPr>
          <w:trHeight w:val="413"/>
        </w:trPr>
        <w:tc>
          <w:tcPr>
            <w:tcW w:w="100" w:type="dxa"/>
            <w:tcBorders>
              <w:left w:val="single" w:sz="8" w:space="0" w:color="auto"/>
            </w:tcBorders>
            <w:shd w:val="clear" w:color="auto" w:fill="auto"/>
            <w:vAlign w:val="bottom"/>
          </w:tcPr>
          <w:p w14:paraId="079498E3"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6AB9EA05"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7953AC70"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1A0B30BD"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440" w:type="dxa"/>
            <w:shd w:val="clear" w:color="auto" w:fill="auto"/>
            <w:vAlign w:val="bottom"/>
          </w:tcPr>
          <w:p w14:paraId="3A597370"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14AE730C"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0380414B"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860" w:type="dxa"/>
            <w:gridSpan w:val="2"/>
            <w:tcBorders>
              <w:right w:val="single" w:sz="8" w:space="0" w:color="auto"/>
            </w:tcBorders>
            <w:shd w:val="clear" w:color="auto" w:fill="auto"/>
            <w:vAlign w:val="bottom"/>
          </w:tcPr>
          <w:p w14:paraId="6A559AFB"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was approved by</w:t>
            </w:r>
          </w:p>
        </w:tc>
      </w:tr>
      <w:tr w:rsidR="00542EA7" w:rsidRPr="003B46C4" w14:paraId="44B8EAA6" w14:textId="77777777" w:rsidTr="00055C32">
        <w:trPr>
          <w:trHeight w:val="415"/>
        </w:trPr>
        <w:tc>
          <w:tcPr>
            <w:tcW w:w="100" w:type="dxa"/>
            <w:tcBorders>
              <w:left w:val="single" w:sz="8" w:space="0" w:color="auto"/>
            </w:tcBorders>
            <w:shd w:val="clear" w:color="auto" w:fill="auto"/>
            <w:vAlign w:val="bottom"/>
          </w:tcPr>
          <w:p w14:paraId="15589EC7"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03CFFC42"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5D0D19C9"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5AA31B7F"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440" w:type="dxa"/>
            <w:shd w:val="clear" w:color="auto" w:fill="auto"/>
            <w:vAlign w:val="bottom"/>
          </w:tcPr>
          <w:p w14:paraId="3E62AB0F"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6A4922B5"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12C565CE"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860" w:type="dxa"/>
            <w:gridSpan w:val="2"/>
            <w:tcBorders>
              <w:right w:val="single" w:sz="8" w:space="0" w:color="auto"/>
            </w:tcBorders>
            <w:shd w:val="clear" w:color="auto" w:fill="auto"/>
            <w:vAlign w:val="bottom"/>
          </w:tcPr>
          <w:p w14:paraId="39DF4077"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all the team</w:t>
            </w:r>
          </w:p>
        </w:tc>
      </w:tr>
      <w:tr w:rsidR="00542EA7" w:rsidRPr="003B46C4" w14:paraId="5BFBA06A" w14:textId="77777777" w:rsidTr="00055C32">
        <w:trPr>
          <w:trHeight w:val="413"/>
        </w:trPr>
        <w:tc>
          <w:tcPr>
            <w:tcW w:w="100" w:type="dxa"/>
            <w:tcBorders>
              <w:left w:val="single" w:sz="8" w:space="0" w:color="auto"/>
            </w:tcBorders>
            <w:shd w:val="clear" w:color="auto" w:fill="auto"/>
            <w:vAlign w:val="bottom"/>
          </w:tcPr>
          <w:p w14:paraId="050EBED8"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21BC2476"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49CF7AFD"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37AE17A0"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440" w:type="dxa"/>
            <w:shd w:val="clear" w:color="auto" w:fill="auto"/>
            <w:vAlign w:val="bottom"/>
          </w:tcPr>
          <w:p w14:paraId="2CCD1531"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20" w:type="dxa"/>
            <w:tcBorders>
              <w:right w:val="single" w:sz="8" w:space="0" w:color="auto"/>
            </w:tcBorders>
            <w:shd w:val="clear" w:color="auto" w:fill="auto"/>
            <w:vAlign w:val="bottom"/>
          </w:tcPr>
          <w:p w14:paraId="52B2B7E4"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2D457D6C"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860" w:type="dxa"/>
            <w:gridSpan w:val="2"/>
            <w:tcBorders>
              <w:right w:val="single" w:sz="8" w:space="0" w:color="auto"/>
            </w:tcBorders>
            <w:shd w:val="clear" w:color="auto" w:fill="auto"/>
            <w:vAlign w:val="bottom"/>
          </w:tcPr>
          <w:p w14:paraId="5DE958AC" w14:textId="77777777" w:rsidR="00542EA7" w:rsidRPr="003B46C4" w:rsidRDefault="00542EA7"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members.</w:t>
            </w:r>
          </w:p>
        </w:tc>
      </w:tr>
      <w:tr w:rsidR="00542EA7" w:rsidRPr="003B46C4" w14:paraId="3BA96ABF" w14:textId="77777777" w:rsidTr="00055C32">
        <w:trPr>
          <w:trHeight w:val="204"/>
        </w:trPr>
        <w:tc>
          <w:tcPr>
            <w:tcW w:w="100" w:type="dxa"/>
            <w:tcBorders>
              <w:left w:val="single" w:sz="8" w:space="0" w:color="auto"/>
              <w:bottom w:val="single" w:sz="8" w:space="0" w:color="auto"/>
            </w:tcBorders>
            <w:shd w:val="clear" w:color="auto" w:fill="auto"/>
            <w:vAlign w:val="bottom"/>
          </w:tcPr>
          <w:p w14:paraId="5F45EBDB" w14:textId="77777777" w:rsidR="00542EA7" w:rsidRPr="003B46C4" w:rsidRDefault="00542EA7"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2580" w:type="dxa"/>
            <w:tcBorders>
              <w:bottom w:val="single" w:sz="8" w:space="0" w:color="auto"/>
            </w:tcBorders>
            <w:shd w:val="clear" w:color="auto" w:fill="auto"/>
            <w:vAlign w:val="bottom"/>
          </w:tcPr>
          <w:p w14:paraId="1876193C" w14:textId="77777777" w:rsidR="00542EA7" w:rsidRPr="003B46C4" w:rsidRDefault="00542EA7"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20" w:type="dxa"/>
            <w:tcBorders>
              <w:bottom w:val="single" w:sz="8" w:space="0" w:color="auto"/>
              <w:right w:val="single" w:sz="8" w:space="0" w:color="auto"/>
            </w:tcBorders>
            <w:shd w:val="clear" w:color="auto" w:fill="auto"/>
            <w:vAlign w:val="bottom"/>
          </w:tcPr>
          <w:p w14:paraId="05B2E320" w14:textId="77777777" w:rsidR="00542EA7" w:rsidRPr="003B46C4" w:rsidRDefault="00542EA7"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00" w:type="dxa"/>
            <w:tcBorders>
              <w:bottom w:val="single" w:sz="8" w:space="0" w:color="auto"/>
            </w:tcBorders>
            <w:shd w:val="clear" w:color="auto" w:fill="auto"/>
            <w:vAlign w:val="bottom"/>
          </w:tcPr>
          <w:p w14:paraId="3ABFEB50" w14:textId="77777777" w:rsidR="00542EA7" w:rsidRPr="003B46C4" w:rsidRDefault="00542EA7"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4440" w:type="dxa"/>
            <w:tcBorders>
              <w:bottom w:val="single" w:sz="8" w:space="0" w:color="auto"/>
            </w:tcBorders>
            <w:shd w:val="clear" w:color="auto" w:fill="auto"/>
            <w:vAlign w:val="bottom"/>
          </w:tcPr>
          <w:p w14:paraId="6FB327BD" w14:textId="77777777" w:rsidR="00542EA7" w:rsidRPr="003B46C4" w:rsidRDefault="00542EA7"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20" w:type="dxa"/>
            <w:tcBorders>
              <w:bottom w:val="single" w:sz="8" w:space="0" w:color="auto"/>
              <w:right w:val="single" w:sz="8" w:space="0" w:color="auto"/>
            </w:tcBorders>
            <w:shd w:val="clear" w:color="auto" w:fill="auto"/>
            <w:vAlign w:val="bottom"/>
          </w:tcPr>
          <w:p w14:paraId="47086908" w14:textId="77777777" w:rsidR="00542EA7" w:rsidRPr="003B46C4" w:rsidRDefault="00542EA7"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00" w:type="dxa"/>
            <w:tcBorders>
              <w:bottom w:val="single" w:sz="8" w:space="0" w:color="auto"/>
            </w:tcBorders>
            <w:shd w:val="clear" w:color="auto" w:fill="auto"/>
            <w:vAlign w:val="bottom"/>
          </w:tcPr>
          <w:p w14:paraId="28B23CFC" w14:textId="77777777" w:rsidR="00542EA7" w:rsidRPr="003B46C4" w:rsidRDefault="00542EA7"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740" w:type="dxa"/>
            <w:tcBorders>
              <w:bottom w:val="single" w:sz="8" w:space="0" w:color="auto"/>
            </w:tcBorders>
            <w:shd w:val="clear" w:color="auto" w:fill="auto"/>
            <w:vAlign w:val="bottom"/>
          </w:tcPr>
          <w:p w14:paraId="58DA6AA9" w14:textId="77777777" w:rsidR="00542EA7" w:rsidRPr="003B46C4" w:rsidRDefault="00542EA7"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40" w:type="dxa"/>
            <w:tcBorders>
              <w:bottom w:val="single" w:sz="8" w:space="0" w:color="auto"/>
              <w:right w:val="single" w:sz="8" w:space="0" w:color="auto"/>
            </w:tcBorders>
            <w:shd w:val="clear" w:color="auto" w:fill="auto"/>
            <w:vAlign w:val="bottom"/>
          </w:tcPr>
          <w:p w14:paraId="4E3AAA70" w14:textId="77777777" w:rsidR="00542EA7" w:rsidRPr="003B46C4" w:rsidRDefault="00542EA7" w:rsidP="00217F77">
            <w:pPr>
              <w:suppressAutoHyphens w:val="0"/>
              <w:spacing w:line="0" w:lineRule="atLeast"/>
              <w:rPr>
                <w:rFonts w:ascii="Times New Roman" w:eastAsia="Times New Roman" w:hAnsi="Times New Roman" w:cs="Times New Roman"/>
                <w:kern w:val="0"/>
                <w:sz w:val="17"/>
                <w:szCs w:val="20"/>
                <w:lang w:val="en-UG" w:eastAsia="en-UG" w:bidi="ar-SA"/>
              </w:rPr>
            </w:pPr>
          </w:p>
        </w:tc>
      </w:tr>
    </w:tbl>
    <w:p w14:paraId="6D70F5FA" w14:textId="4A59161D" w:rsidR="00542EA7" w:rsidRPr="003B46C4" w:rsidRDefault="00542EA7" w:rsidP="00217F77">
      <w:pPr>
        <w:suppressAutoHyphens w:val="0"/>
        <w:spacing w:line="20" w:lineRule="exact"/>
        <w:rPr>
          <w:rFonts w:ascii="Times New Roman" w:eastAsia="Times New Roman" w:hAnsi="Times New Roman" w:cs="Times New Roman"/>
          <w:kern w:val="0"/>
          <w:sz w:val="20"/>
          <w:szCs w:val="20"/>
          <w:lang w:val="en-UG" w:eastAsia="en-UG" w:bidi="ar-SA"/>
        </w:rPr>
      </w:pPr>
      <w:r w:rsidRPr="003B46C4">
        <w:rPr>
          <w:rFonts w:ascii="Times New Roman" w:eastAsia="Times New Roman" w:hAnsi="Times New Roman" w:cs="Times New Roman"/>
          <w:noProof/>
          <w:kern w:val="0"/>
          <w:sz w:val="17"/>
          <w:szCs w:val="20"/>
          <w:lang w:val="en-UG" w:eastAsia="en-UG" w:bidi="ar-SA"/>
        </w:rPr>
        <w:drawing>
          <wp:anchor distT="0" distB="0" distL="114300" distR="114300" simplePos="0" relativeHeight="251667456" behindDoc="1" locked="0" layoutInCell="1" allowOverlap="1" wp14:anchorId="382D7472" wp14:editId="5E85B40C">
            <wp:simplePos x="0" y="0"/>
            <wp:positionH relativeFrom="column">
              <wp:posOffset>1911985</wp:posOffset>
            </wp:positionH>
            <wp:positionV relativeFrom="paragraph">
              <wp:posOffset>-3355975</wp:posOffset>
            </wp:positionV>
            <wp:extent cx="123825" cy="12192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 w:val="17"/>
          <w:szCs w:val="20"/>
          <w:lang w:val="en-UG" w:eastAsia="en-UG" w:bidi="ar-SA"/>
        </w:rPr>
        <w:drawing>
          <wp:anchor distT="0" distB="0" distL="114300" distR="114300" simplePos="0" relativeHeight="251668480" behindDoc="1" locked="0" layoutInCell="1" allowOverlap="1" wp14:anchorId="42D8F881" wp14:editId="1013AF75">
            <wp:simplePos x="0" y="0"/>
            <wp:positionH relativeFrom="column">
              <wp:posOffset>1911985</wp:posOffset>
            </wp:positionH>
            <wp:positionV relativeFrom="paragraph">
              <wp:posOffset>-3011805</wp:posOffset>
            </wp:positionV>
            <wp:extent cx="123825" cy="12255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 w:val="17"/>
          <w:szCs w:val="20"/>
          <w:lang w:val="en-UG" w:eastAsia="en-UG" w:bidi="ar-SA"/>
        </w:rPr>
        <w:drawing>
          <wp:anchor distT="0" distB="0" distL="114300" distR="114300" simplePos="0" relativeHeight="251669504" behindDoc="1" locked="0" layoutInCell="1" allowOverlap="1" wp14:anchorId="18C24475" wp14:editId="53E68D6B">
            <wp:simplePos x="0" y="0"/>
            <wp:positionH relativeFrom="column">
              <wp:posOffset>1911985</wp:posOffset>
            </wp:positionH>
            <wp:positionV relativeFrom="paragraph">
              <wp:posOffset>-2665730</wp:posOffset>
            </wp:positionV>
            <wp:extent cx="123825" cy="12255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 w:val="17"/>
          <w:szCs w:val="20"/>
          <w:lang w:val="en-UG" w:eastAsia="en-UG" w:bidi="ar-SA"/>
        </w:rPr>
        <w:drawing>
          <wp:anchor distT="0" distB="0" distL="114300" distR="114300" simplePos="0" relativeHeight="251670528" behindDoc="1" locked="0" layoutInCell="1" allowOverlap="1" wp14:anchorId="6FC8FCF1" wp14:editId="43AD8424">
            <wp:simplePos x="0" y="0"/>
            <wp:positionH relativeFrom="column">
              <wp:posOffset>1911985</wp:posOffset>
            </wp:positionH>
            <wp:positionV relativeFrom="paragraph">
              <wp:posOffset>-2321560</wp:posOffset>
            </wp:positionV>
            <wp:extent cx="123825" cy="12255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 w:val="17"/>
          <w:szCs w:val="20"/>
          <w:lang w:val="en-UG" w:eastAsia="en-UG" w:bidi="ar-SA"/>
        </w:rPr>
        <w:drawing>
          <wp:anchor distT="0" distB="0" distL="114300" distR="114300" simplePos="0" relativeHeight="251671552" behindDoc="1" locked="0" layoutInCell="1" allowOverlap="1" wp14:anchorId="0C9C8B7C" wp14:editId="79DB95DA">
            <wp:simplePos x="0" y="0"/>
            <wp:positionH relativeFrom="column">
              <wp:posOffset>1911985</wp:posOffset>
            </wp:positionH>
            <wp:positionV relativeFrom="paragraph">
              <wp:posOffset>-1976755</wp:posOffset>
            </wp:positionV>
            <wp:extent cx="123825" cy="12192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 w:val="17"/>
          <w:szCs w:val="20"/>
          <w:lang w:val="en-UG" w:eastAsia="en-UG" w:bidi="ar-SA"/>
        </w:rPr>
        <w:drawing>
          <wp:anchor distT="0" distB="0" distL="114300" distR="114300" simplePos="0" relativeHeight="251672576" behindDoc="1" locked="0" layoutInCell="1" allowOverlap="1" wp14:anchorId="6C9FD71B" wp14:editId="7C7C2D1C">
            <wp:simplePos x="0" y="0"/>
            <wp:positionH relativeFrom="column">
              <wp:posOffset>1911985</wp:posOffset>
            </wp:positionH>
            <wp:positionV relativeFrom="paragraph">
              <wp:posOffset>-1290955</wp:posOffset>
            </wp:positionV>
            <wp:extent cx="123825" cy="12192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p>
    <w:p w14:paraId="21997ACC" w14:textId="77777777" w:rsidR="00542EA7" w:rsidRPr="003B46C4" w:rsidRDefault="00542EA7"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1808AB12" w14:textId="0D6716C9" w:rsidR="00542EA7" w:rsidRDefault="00542EA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46E1D7EA" w14:textId="6124FD01"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630AF6C3" w14:textId="46651E51"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3048E3F1" w14:textId="57E19DE7"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05738748" w14:textId="04DB9109"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7657AC2E" w14:textId="667C3F80"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479CF0BC" w14:textId="4E455AF9"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55BFE42A" w14:textId="63F8CE60"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5B12127D" w14:textId="3316A091"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061AB112" w14:textId="32CF78DA"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5C5C177D" w14:textId="0104A5C6"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2A5860BE" w14:textId="1F2595FC"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7FF7B039" w14:textId="0305F516"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1697FBAD" w14:textId="3AC96944"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5BD81D8F" w14:textId="229090A7"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1F0A239F" w14:textId="4325DB43"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1E59835E" w14:textId="2F36175F"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492B70D3" w14:textId="42AC90F0"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71412B97" w14:textId="4C106546"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2C09FF34" w14:textId="06A2646B"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1EF30662" w14:textId="44676A5F" w:rsidR="009A35B7"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4E689248" w14:textId="77777777" w:rsidR="009A35B7" w:rsidRPr="003B46C4" w:rsidRDefault="009A35B7" w:rsidP="00217F77">
      <w:pPr>
        <w:suppressAutoHyphens w:val="0"/>
        <w:spacing w:line="310" w:lineRule="exact"/>
        <w:rPr>
          <w:rFonts w:ascii="Times New Roman" w:eastAsia="Times New Roman" w:hAnsi="Times New Roman" w:cs="Times New Roman"/>
          <w:kern w:val="0"/>
          <w:sz w:val="20"/>
          <w:szCs w:val="20"/>
          <w:lang w:val="en-UG" w:eastAsia="en-UG" w:bidi="ar-SA"/>
        </w:rPr>
      </w:pPr>
    </w:p>
    <w:p w14:paraId="1F97858B" w14:textId="6CD1F445" w:rsidR="00542EA7" w:rsidRPr="003B46C4" w:rsidRDefault="00542EA7" w:rsidP="004674BD">
      <w:pPr>
        <w:pStyle w:val="Heading2"/>
        <w:spacing w:line="360" w:lineRule="auto"/>
        <w:rPr>
          <w:lang w:val="en-UG"/>
        </w:rPr>
      </w:pPr>
      <w:bookmarkStart w:id="75" w:name="_Toc93939714"/>
      <w:r w:rsidRPr="003B46C4">
        <w:rPr>
          <w:lang w:val="en-UG"/>
        </w:rPr>
        <w:t>Test plan and performance</w:t>
      </w:r>
      <w:bookmarkEnd w:id="75"/>
    </w:p>
    <w:p w14:paraId="12EADB39" w14:textId="77777777" w:rsidR="00542EA7" w:rsidRPr="003B46C4" w:rsidRDefault="00542EA7" w:rsidP="004674BD">
      <w:pPr>
        <w:suppressAutoHyphens w:val="0"/>
        <w:spacing w:line="360" w:lineRule="auto"/>
        <w:rPr>
          <w:rFonts w:ascii="Times New Roman" w:eastAsia="Times New Roman" w:hAnsi="Times New Roman" w:cs="Times New Roman"/>
          <w:kern w:val="0"/>
          <w:sz w:val="20"/>
          <w:szCs w:val="20"/>
          <w:lang w:val="en-UG" w:eastAsia="en-UG" w:bidi="ar-SA"/>
        </w:rPr>
      </w:pPr>
    </w:p>
    <w:p w14:paraId="56E8D63F" w14:textId="668DD028" w:rsidR="00542EA7" w:rsidRPr="003B46C4" w:rsidRDefault="00542EA7" w:rsidP="004674BD">
      <w:pPr>
        <w:pStyle w:val="Heading3"/>
        <w:spacing w:line="360" w:lineRule="auto"/>
        <w:rPr>
          <w:rFonts w:cs="Times New Roman"/>
        </w:rPr>
      </w:pPr>
      <w:bookmarkStart w:id="76" w:name="_Toc93939715"/>
      <w:r w:rsidRPr="003B46C4">
        <w:rPr>
          <w:rFonts w:cs="Times New Roman"/>
        </w:rPr>
        <w:t>Test objectives</w:t>
      </w:r>
      <w:bookmarkEnd w:id="76"/>
    </w:p>
    <w:p w14:paraId="3D702619" w14:textId="77777777" w:rsidR="00542EA7" w:rsidRPr="003B46C4" w:rsidRDefault="00542EA7" w:rsidP="004674BD">
      <w:pPr>
        <w:suppressAutoHyphens w:val="0"/>
        <w:spacing w:line="360" w:lineRule="auto"/>
        <w:rPr>
          <w:rFonts w:ascii="Times New Roman" w:eastAsia="Times New Roman" w:hAnsi="Times New Roman" w:cs="Times New Roman"/>
          <w:kern w:val="0"/>
          <w:sz w:val="20"/>
          <w:szCs w:val="20"/>
          <w:lang w:val="en-UG" w:eastAsia="en-UG" w:bidi="ar-SA"/>
        </w:rPr>
      </w:pPr>
    </w:p>
    <w:p w14:paraId="1272668D" w14:textId="77777777" w:rsidR="00542EA7" w:rsidRPr="003B46C4" w:rsidRDefault="00542EA7" w:rsidP="004674BD">
      <w:pPr>
        <w:suppressAutoHyphens w:val="0"/>
        <w:spacing w:line="360" w:lineRule="auto"/>
        <w:rPr>
          <w:rFonts w:ascii="Times New Roman" w:eastAsia="Times New Roman" w:hAnsi="Times New Roman" w:cs="Times New Roman"/>
          <w:kern w:val="0"/>
          <w:sz w:val="20"/>
          <w:szCs w:val="20"/>
          <w:lang w:val="en-UG" w:eastAsia="en-UG" w:bidi="ar-SA"/>
        </w:rPr>
      </w:pPr>
    </w:p>
    <w:p w14:paraId="065786B9" w14:textId="6A98D52A" w:rsidR="00542EA7" w:rsidRPr="004674BD" w:rsidRDefault="00542EA7" w:rsidP="002C52C0">
      <w:pPr>
        <w:numPr>
          <w:ilvl w:val="0"/>
          <w:numId w:val="9"/>
        </w:numPr>
        <w:tabs>
          <w:tab w:val="left" w:pos="920"/>
        </w:tabs>
        <w:suppressAutoHyphens w:val="0"/>
        <w:spacing w:line="360" w:lineRule="auto"/>
        <w:ind w:left="920" w:hanging="483"/>
        <w:rPr>
          <w:rFonts w:ascii="Times New Roman" w:eastAsia="Times New Roman" w:hAnsi="Times New Roman" w:cs="Times New Roman"/>
          <w:kern w:val="0"/>
          <w:sz w:val="20"/>
          <w:szCs w:val="20"/>
          <w:lang w:val="en-UG" w:eastAsia="en-UG" w:bidi="ar-SA"/>
        </w:rPr>
      </w:pPr>
      <w:r w:rsidRPr="004674BD">
        <w:rPr>
          <w:rFonts w:ascii="Times New Roman" w:eastAsia="Times New Roman" w:hAnsi="Times New Roman" w:cs="Times New Roman"/>
          <w:kern w:val="0"/>
          <w:sz w:val="23"/>
          <w:szCs w:val="20"/>
          <w:lang w:val="en-UG" w:eastAsia="en-UG" w:bidi="ar-SA"/>
        </w:rPr>
        <w:t xml:space="preserve">To confirm that the system works as expected by the end-user. This test was performed together with a </w:t>
      </w:r>
      <w:r w:rsidR="008F22D4" w:rsidRPr="004674BD">
        <w:rPr>
          <w:rFonts w:ascii="Times New Roman" w:eastAsia="Times New Roman" w:hAnsi="Times New Roman" w:cs="Times New Roman"/>
          <w:kern w:val="0"/>
          <w:sz w:val="23"/>
          <w:szCs w:val="20"/>
          <w:lang w:eastAsia="en-UG" w:bidi="ar-SA"/>
        </w:rPr>
        <w:t>team of health officials at the Ministry of Health</w:t>
      </w:r>
      <w:r w:rsidRPr="004674BD">
        <w:rPr>
          <w:rFonts w:ascii="Times New Roman" w:eastAsia="Times New Roman" w:hAnsi="Times New Roman" w:cs="Times New Roman"/>
          <w:kern w:val="0"/>
          <w:sz w:val="23"/>
          <w:szCs w:val="20"/>
          <w:lang w:val="en-UG" w:eastAsia="en-UG" w:bidi="ar-SA"/>
        </w:rPr>
        <w:t>.</w:t>
      </w:r>
    </w:p>
    <w:p w14:paraId="66D80D32" w14:textId="77777777" w:rsidR="00542EA7" w:rsidRPr="003B46C4" w:rsidRDefault="00542EA7" w:rsidP="004674BD">
      <w:pPr>
        <w:suppressAutoHyphens w:val="0"/>
        <w:spacing w:line="360" w:lineRule="auto"/>
        <w:rPr>
          <w:rFonts w:ascii="Times New Roman" w:eastAsia="Times New Roman" w:hAnsi="Times New Roman" w:cs="Times New Roman"/>
          <w:kern w:val="0"/>
          <w:sz w:val="20"/>
          <w:szCs w:val="20"/>
          <w:lang w:val="en-UG" w:eastAsia="en-UG" w:bidi="ar-SA"/>
        </w:rPr>
      </w:pPr>
    </w:p>
    <w:p w14:paraId="097F1487" w14:textId="05B63168" w:rsidR="00542EA7" w:rsidRPr="003B46C4" w:rsidRDefault="00542EA7" w:rsidP="004674BD">
      <w:pPr>
        <w:numPr>
          <w:ilvl w:val="0"/>
          <w:numId w:val="10"/>
        </w:numPr>
        <w:tabs>
          <w:tab w:val="left" w:pos="920"/>
        </w:tabs>
        <w:suppressAutoHyphens w:val="0"/>
        <w:spacing w:line="360" w:lineRule="auto"/>
        <w:ind w:left="920" w:hanging="55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To find out whether the Prediction model is able to</w:t>
      </w:r>
      <w:r w:rsidR="008F22D4" w:rsidRPr="003B46C4">
        <w:rPr>
          <w:rFonts w:ascii="Times New Roman" w:eastAsia="Times New Roman" w:hAnsi="Times New Roman" w:cs="Times New Roman"/>
          <w:kern w:val="0"/>
          <w:szCs w:val="20"/>
          <w:lang w:eastAsia="en-UG" w:bidi="ar-SA"/>
        </w:rPr>
        <w:t xml:space="preserve"> predict maternal mortality</w:t>
      </w:r>
      <w:r w:rsidRPr="003B46C4">
        <w:rPr>
          <w:rFonts w:ascii="Times New Roman" w:eastAsia="Times New Roman" w:hAnsi="Times New Roman" w:cs="Times New Roman"/>
          <w:kern w:val="0"/>
          <w:szCs w:val="20"/>
          <w:lang w:val="en-UG" w:eastAsia="en-UG" w:bidi="ar-SA"/>
        </w:rPr>
        <w:t>.</w:t>
      </w:r>
    </w:p>
    <w:p w14:paraId="6B433EF4" w14:textId="77777777" w:rsidR="00542EA7" w:rsidRPr="003B46C4" w:rsidRDefault="00542EA7" w:rsidP="004674BD">
      <w:pPr>
        <w:suppressAutoHyphens w:val="0"/>
        <w:spacing w:line="360" w:lineRule="auto"/>
        <w:rPr>
          <w:rFonts w:ascii="Times New Roman" w:eastAsia="Times New Roman" w:hAnsi="Times New Roman" w:cs="Times New Roman"/>
          <w:kern w:val="0"/>
          <w:sz w:val="20"/>
          <w:szCs w:val="20"/>
          <w:lang w:val="en-UG" w:eastAsia="en-UG" w:bidi="ar-SA"/>
        </w:rPr>
      </w:pPr>
    </w:p>
    <w:p w14:paraId="0DD31486" w14:textId="3923962E" w:rsidR="00542EA7" w:rsidRPr="003B46C4" w:rsidRDefault="00542EA7" w:rsidP="004674BD">
      <w:pPr>
        <w:numPr>
          <w:ilvl w:val="0"/>
          <w:numId w:val="11"/>
        </w:numPr>
        <w:tabs>
          <w:tab w:val="left" w:pos="920"/>
        </w:tabs>
        <w:suppressAutoHyphens w:val="0"/>
        <w:spacing w:line="360" w:lineRule="auto"/>
        <w:ind w:left="920" w:hanging="615"/>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To find out whether </w:t>
      </w:r>
      <w:r w:rsidR="008F22D4" w:rsidRPr="003B46C4">
        <w:rPr>
          <w:rFonts w:ascii="Times New Roman" w:eastAsia="Times New Roman" w:hAnsi="Times New Roman" w:cs="Times New Roman"/>
          <w:kern w:val="0"/>
          <w:szCs w:val="20"/>
          <w:lang w:eastAsia="en-UG" w:bidi="ar-SA"/>
        </w:rPr>
        <w:t>advice sent to users is accurate to a given percentage.</w:t>
      </w:r>
    </w:p>
    <w:p w14:paraId="75C71226" w14:textId="77777777" w:rsidR="00542EA7" w:rsidRPr="003B46C4" w:rsidRDefault="00542EA7" w:rsidP="004674BD">
      <w:pPr>
        <w:suppressAutoHyphens w:val="0"/>
        <w:spacing w:line="360" w:lineRule="auto"/>
        <w:rPr>
          <w:rFonts w:ascii="Times New Roman" w:eastAsia="Times New Roman" w:hAnsi="Times New Roman" w:cs="Times New Roman"/>
          <w:kern w:val="0"/>
          <w:szCs w:val="20"/>
          <w:lang w:val="en-UG" w:eastAsia="en-UG" w:bidi="ar-SA"/>
        </w:rPr>
      </w:pPr>
    </w:p>
    <w:p w14:paraId="7857EBB7" w14:textId="39D44F93" w:rsidR="00542EA7" w:rsidRPr="004674BD" w:rsidRDefault="00542EA7" w:rsidP="004674BD">
      <w:pPr>
        <w:numPr>
          <w:ilvl w:val="0"/>
          <w:numId w:val="11"/>
        </w:numPr>
        <w:tabs>
          <w:tab w:val="left" w:pos="920"/>
        </w:tabs>
        <w:suppressAutoHyphens w:val="0"/>
        <w:spacing w:line="360" w:lineRule="auto"/>
        <w:ind w:left="920" w:right="-299" w:hanging="603"/>
        <w:rPr>
          <w:rFonts w:ascii="Times New Roman" w:eastAsia="Times New Roman" w:hAnsi="Times New Roman" w:cs="Times New Roman"/>
          <w:kern w:val="0"/>
          <w:sz w:val="20"/>
          <w:szCs w:val="20"/>
          <w:lang w:val="en-UG" w:eastAsia="en-UG" w:bidi="ar-SA"/>
        </w:rPr>
      </w:pPr>
      <w:r w:rsidRPr="004674BD">
        <w:rPr>
          <w:rFonts w:ascii="Times New Roman" w:eastAsia="Times New Roman" w:hAnsi="Times New Roman" w:cs="Times New Roman"/>
          <w:kern w:val="0"/>
          <w:szCs w:val="20"/>
          <w:lang w:val="en-UG" w:eastAsia="en-UG" w:bidi="ar-SA"/>
        </w:rPr>
        <w:t xml:space="preserve">To find out whether the prediction data can be visualized in graphs basing on regions and time range. This was done by setting the time range and the </w:t>
      </w:r>
      <w:r w:rsidR="00534E8D" w:rsidRPr="004674BD">
        <w:rPr>
          <w:rFonts w:ascii="Times New Roman" w:eastAsia="Times New Roman" w:hAnsi="Times New Roman" w:cs="Times New Roman"/>
          <w:kern w:val="0"/>
          <w:szCs w:val="20"/>
          <w:lang w:val="en-UG" w:eastAsia="en-UG" w:bidi="ar-SA"/>
        </w:rPr>
        <w:t>MMRPAS</w:t>
      </w:r>
      <w:r w:rsidRPr="004674BD">
        <w:rPr>
          <w:rFonts w:ascii="Times New Roman" w:eastAsia="Times New Roman" w:hAnsi="Times New Roman" w:cs="Times New Roman"/>
          <w:kern w:val="0"/>
          <w:szCs w:val="20"/>
          <w:lang w:val="en-UG" w:eastAsia="en-UG" w:bidi="ar-SA"/>
        </w:rPr>
        <w:t xml:space="preserve"> system was able to display the graphs based on the set time range.</w:t>
      </w:r>
      <w:bookmarkStart w:id="77" w:name="page18"/>
      <w:bookmarkEnd w:id="77"/>
    </w:p>
    <w:p w14:paraId="5FFABC9F" w14:textId="594FE587" w:rsidR="00542EA7" w:rsidRPr="003B46C4" w:rsidRDefault="00542EA7" w:rsidP="004674BD">
      <w:pPr>
        <w:numPr>
          <w:ilvl w:val="0"/>
          <w:numId w:val="12"/>
        </w:numPr>
        <w:tabs>
          <w:tab w:val="left" w:pos="920"/>
        </w:tabs>
        <w:suppressAutoHyphens w:val="0"/>
        <w:spacing w:line="360" w:lineRule="auto"/>
        <w:ind w:left="920" w:hanging="536"/>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To find out whether all the requirements that were stated in the SRS were fully implemented. This was done by reviewing the SRS document to identify core requirements of the </w:t>
      </w:r>
      <w:r w:rsidR="00534E8D" w:rsidRPr="003B46C4">
        <w:rPr>
          <w:rFonts w:ascii="Times New Roman" w:eastAsia="Times New Roman" w:hAnsi="Times New Roman" w:cs="Times New Roman"/>
          <w:kern w:val="0"/>
          <w:szCs w:val="20"/>
          <w:lang w:val="en-UG" w:eastAsia="en-UG" w:bidi="ar-SA"/>
        </w:rPr>
        <w:t>MMRPAS</w:t>
      </w:r>
      <w:r w:rsidRPr="003B46C4">
        <w:rPr>
          <w:rFonts w:ascii="Times New Roman" w:eastAsia="Times New Roman" w:hAnsi="Times New Roman" w:cs="Times New Roman"/>
          <w:kern w:val="0"/>
          <w:szCs w:val="20"/>
          <w:lang w:val="en-UG" w:eastAsia="en-UG" w:bidi="ar-SA"/>
        </w:rPr>
        <w:t xml:space="preserve"> system which were later compared to the main functions the </w:t>
      </w:r>
      <w:r w:rsidR="00534E8D" w:rsidRPr="003B46C4">
        <w:rPr>
          <w:rFonts w:ascii="Times New Roman" w:eastAsia="Times New Roman" w:hAnsi="Times New Roman" w:cs="Times New Roman"/>
          <w:kern w:val="0"/>
          <w:szCs w:val="20"/>
          <w:lang w:val="en-UG" w:eastAsia="en-UG" w:bidi="ar-SA"/>
        </w:rPr>
        <w:t>MMRPAS</w:t>
      </w:r>
      <w:r w:rsidRPr="003B46C4">
        <w:rPr>
          <w:rFonts w:ascii="Times New Roman" w:eastAsia="Times New Roman" w:hAnsi="Times New Roman" w:cs="Times New Roman"/>
          <w:kern w:val="0"/>
          <w:szCs w:val="20"/>
          <w:lang w:val="en-UG" w:eastAsia="en-UG" w:bidi="ar-SA"/>
        </w:rPr>
        <w:t xml:space="preserve"> system provides to the end user.</w:t>
      </w:r>
    </w:p>
    <w:p w14:paraId="31230464" w14:textId="77777777" w:rsidR="00542EA7" w:rsidRPr="003B46C4" w:rsidRDefault="00542EA7" w:rsidP="004674BD">
      <w:pPr>
        <w:suppressAutoHyphens w:val="0"/>
        <w:spacing w:line="360" w:lineRule="auto"/>
        <w:rPr>
          <w:rFonts w:ascii="Times New Roman" w:eastAsia="Times New Roman" w:hAnsi="Times New Roman" w:cs="Times New Roman"/>
          <w:kern w:val="0"/>
          <w:szCs w:val="20"/>
          <w:lang w:val="en-UG" w:eastAsia="en-UG" w:bidi="ar-SA"/>
        </w:rPr>
      </w:pPr>
    </w:p>
    <w:p w14:paraId="276C47FF" w14:textId="6A2AB4A6" w:rsidR="00542EA7" w:rsidRPr="003B46C4" w:rsidRDefault="00542EA7" w:rsidP="004674BD">
      <w:pPr>
        <w:numPr>
          <w:ilvl w:val="0"/>
          <w:numId w:val="12"/>
        </w:numPr>
        <w:tabs>
          <w:tab w:val="left" w:pos="920"/>
        </w:tabs>
        <w:suppressAutoHyphens w:val="0"/>
        <w:spacing w:line="360" w:lineRule="auto"/>
        <w:ind w:left="920" w:hanging="603"/>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To find out whether the system features </w:t>
      </w:r>
      <w:r w:rsidR="004674BD" w:rsidRPr="003B46C4">
        <w:rPr>
          <w:rFonts w:ascii="Times New Roman" w:eastAsia="Times New Roman" w:hAnsi="Times New Roman" w:cs="Times New Roman"/>
          <w:kern w:val="0"/>
          <w:szCs w:val="20"/>
          <w:lang w:val="en-UG" w:eastAsia="en-UG" w:bidi="ar-SA"/>
        </w:rPr>
        <w:t>i.e.</w:t>
      </w:r>
      <w:r w:rsidRPr="003B46C4">
        <w:rPr>
          <w:rFonts w:ascii="Times New Roman" w:eastAsia="Times New Roman" w:hAnsi="Times New Roman" w:cs="Times New Roman"/>
          <w:kern w:val="0"/>
          <w:szCs w:val="20"/>
          <w:lang w:val="en-UG" w:eastAsia="en-UG" w:bidi="ar-SA"/>
        </w:rPr>
        <w:t xml:space="preserve"> Prediction feature, visualization feature, and Notification feature work together after integration. This was done by testing these features separately, and then we tested the system as a whole after integration.</w:t>
      </w:r>
    </w:p>
    <w:p w14:paraId="0012C90C" w14:textId="77777777" w:rsidR="00542EA7" w:rsidRPr="003B46C4" w:rsidRDefault="00542EA7" w:rsidP="004674BD">
      <w:pPr>
        <w:suppressAutoHyphens w:val="0"/>
        <w:spacing w:line="360" w:lineRule="auto"/>
        <w:rPr>
          <w:rFonts w:ascii="Times New Roman" w:eastAsia="Times New Roman" w:hAnsi="Times New Roman" w:cs="Times New Roman"/>
          <w:kern w:val="0"/>
          <w:sz w:val="20"/>
          <w:szCs w:val="20"/>
          <w:lang w:val="en-UG" w:eastAsia="en-UG" w:bidi="ar-SA"/>
        </w:rPr>
      </w:pPr>
    </w:p>
    <w:p w14:paraId="7B08308F" w14:textId="6D2B3D5D" w:rsidR="00542EA7" w:rsidRPr="003B46C4" w:rsidRDefault="00542EA7" w:rsidP="004674BD">
      <w:pPr>
        <w:pStyle w:val="Heading3"/>
        <w:rPr>
          <w:rStyle w:val="Heading3Char"/>
          <w:rFonts w:cs="Times New Roman"/>
        </w:rPr>
      </w:pPr>
      <w:bookmarkStart w:id="78" w:name="_Toc93939716"/>
      <w:r w:rsidRPr="003B46C4">
        <w:rPr>
          <w:rStyle w:val="Heading3Char"/>
          <w:rFonts w:cs="Times New Roman"/>
        </w:rPr>
        <w:t>Scope and Relevancy of tests</w:t>
      </w:r>
      <w:bookmarkEnd w:id="78"/>
    </w:p>
    <w:p w14:paraId="043BD0D1" w14:textId="77777777" w:rsidR="00542EA7" w:rsidRPr="003B46C4" w:rsidRDefault="00542EA7" w:rsidP="004674BD">
      <w:pPr>
        <w:suppressAutoHyphens w:val="0"/>
        <w:spacing w:line="360" w:lineRule="auto"/>
        <w:rPr>
          <w:rFonts w:ascii="Times New Roman" w:eastAsia="Times New Roman" w:hAnsi="Times New Roman" w:cs="Times New Roman"/>
          <w:kern w:val="0"/>
          <w:sz w:val="20"/>
          <w:szCs w:val="20"/>
          <w:lang w:val="en-UG" w:eastAsia="en-UG" w:bidi="ar-SA"/>
        </w:rPr>
      </w:pPr>
    </w:p>
    <w:p w14:paraId="05C6A6F0" w14:textId="4B6F4A66" w:rsidR="00542EA7" w:rsidRPr="003B46C4" w:rsidRDefault="008F22D4" w:rsidP="004674BD">
      <w:pPr>
        <w:numPr>
          <w:ilvl w:val="0"/>
          <w:numId w:val="13"/>
        </w:numPr>
        <w:tabs>
          <w:tab w:val="left" w:pos="920"/>
        </w:tabs>
        <w:suppressAutoHyphens w:val="0"/>
        <w:spacing w:line="360" w:lineRule="auto"/>
        <w:ind w:left="920" w:hanging="483"/>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eastAsia="en-UG" w:bidi="ar-SA"/>
        </w:rPr>
        <w:t>Data that was</w:t>
      </w:r>
      <w:r w:rsidR="00542EA7" w:rsidRPr="003B46C4">
        <w:rPr>
          <w:rFonts w:ascii="Times New Roman" w:eastAsia="Times New Roman" w:hAnsi="Times New Roman" w:cs="Times New Roman"/>
          <w:kern w:val="0"/>
          <w:szCs w:val="20"/>
          <w:lang w:val="en-UG" w:eastAsia="en-UG" w:bidi="ar-SA"/>
        </w:rPr>
        <w:t xml:space="preserve"> used for testing the Prediction feature were different from the ones used for Training the Prediction feature.</w:t>
      </w:r>
    </w:p>
    <w:p w14:paraId="30FF03D4" w14:textId="77777777" w:rsidR="00542EA7" w:rsidRPr="003B46C4" w:rsidRDefault="00542EA7" w:rsidP="004674BD">
      <w:pPr>
        <w:suppressAutoHyphens w:val="0"/>
        <w:spacing w:line="360" w:lineRule="auto"/>
        <w:rPr>
          <w:rFonts w:ascii="Times New Roman" w:eastAsia="Times New Roman" w:hAnsi="Times New Roman" w:cs="Times New Roman"/>
          <w:kern w:val="0"/>
          <w:szCs w:val="20"/>
          <w:lang w:val="en-UG" w:eastAsia="en-UG" w:bidi="ar-SA"/>
        </w:rPr>
      </w:pPr>
    </w:p>
    <w:p w14:paraId="54F59522" w14:textId="4AE94DD7" w:rsidR="00542EA7" w:rsidRDefault="00542EA7" w:rsidP="004674BD">
      <w:pPr>
        <w:numPr>
          <w:ilvl w:val="0"/>
          <w:numId w:val="13"/>
        </w:numPr>
        <w:tabs>
          <w:tab w:val="left" w:pos="920"/>
        </w:tabs>
        <w:suppressAutoHyphens w:val="0"/>
        <w:spacing w:line="360" w:lineRule="auto"/>
        <w:ind w:left="920" w:hanging="615"/>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The </w:t>
      </w:r>
      <w:r w:rsidR="008F22D4" w:rsidRPr="003B46C4">
        <w:rPr>
          <w:rFonts w:ascii="Times New Roman" w:eastAsia="Times New Roman" w:hAnsi="Times New Roman" w:cs="Times New Roman"/>
          <w:kern w:val="0"/>
          <w:szCs w:val="20"/>
          <w:lang w:eastAsia="en-UG" w:bidi="ar-SA"/>
        </w:rPr>
        <w:t xml:space="preserve">advice </w:t>
      </w:r>
      <w:r w:rsidRPr="003B46C4">
        <w:rPr>
          <w:rFonts w:ascii="Times New Roman" w:eastAsia="Times New Roman" w:hAnsi="Times New Roman" w:cs="Times New Roman"/>
          <w:kern w:val="0"/>
          <w:szCs w:val="20"/>
          <w:lang w:val="en-UG" w:eastAsia="en-UG" w:bidi="ar-SA"/>
        </w:rPr>
        <w:t>can only be dependable in case the level of accuracy is above 80%. Once the level of accuracy is below 80%, further tests or reviews are highly recommended.</w:t>
      </w:r>
    </w:p>
    <w:p w14:paraId="73783B94" w14:textId="77777777" w:rsidR="004674BD" w:rsidRDefault="004674BD" w:rsidP="004674BD">
      <w:pPr>
        <w:pStyle w:val="ListParagraph"/>
        <w:rPr>
          <w:rFonts w:ascii="Times New Roman" w:eastAsia="Times New Roman" w:hAnsi="Times New Roman" w:cs="Times New Roman"/>
          <w:szCs w:val="20"/>
          <w:lang w:val="en-UG" w:eastAsia="en-UG"/>
        </w:rPr>
      </w:pPr>
    </w:p>
    <w:p w14:paraId="735C088B" w14:textId="77777777" w:rsidR="004674BD" w:rsidRPr="003B46C4" w:rsidRDefault="004674BD" w:rsidP="004674BD">
      <w:pPr>
        <w:tabs>
          <w:tab w:val="left" w:pos="920"/>
        </w:tabs>
        <w:suppressAutoHyphens w:val="0"/>
        <w:spacing w:line="360" w:lineRule="auto"/>
        <w:rPr>
          <w:rFonts w:ascii="Times New Roman" w:eastAsia="Times New Roman" w:hAnsi="Times New Roman" w:cs="Times New Roman"/>
          <w:kern w:val="0"/>
          <w:szCs w:val="20"/>
          <w:lang w:val="en-UG" w:eastAsia="en-UG" w:bidi="ar-SA"/>
        </w:rPr>
      </w:pPr>
    </w:p>
    <w:p w14:paraId="6C671177" w14:textId="77777777" w:rsidR="00542EA7" w:rsidRPr="003B46C4" w:rsidRDefault="00542EA7" w:rsidP="004674BD">
      <w:pPr>
        <w:pStyle w:val="Heading3"/>
        <w:numPr>
          <w:ilvl w:val="0"/>
          <w:numId w:val="0"/>
        </w:numPr>
        <w:spacing w:line="360" w:lineRule="auto"/>
        <w:ind w:left="720" w:hanging="720"/>
        <w:rPr>
          <w:rFonts w:cs="Times New Roman"/>
        </w:rPr>
      </w:pPr>
    </w:p>
    <w:p w14:paraId="429E8F79" w14:textId="710DF03F" w:rsidR="001D2291" w:rsidRPr="004674BD" w:rsidRDefault="00542EA7" w:rsidP="004674BD">
      <w:pPr>
        <w:pStyle w:val="Heading3"/>
        <w:spacing w:line="360" w:lineRule="auto"/>
        <w:rPr>
          <w:rFonts w:cs="Times New Roman"/>
        </w:rPr>
      </w:pPr>
      <w:bookmarkStart w:id="79" w:name="_Toc93939717"/>
      <w:r w:rsidRPr="004674BD">
        <w:rPr>
          <w:rFonts w:eastAsia="Arial"/>
        </w:rPr>
        <w:t>Levels of tests</w:t>
      </w:r>
      <w:bookmarkEnd w:id="79"/>
    </w:p>
    <w:p w14:paraId="6A2947EF" w14:textId="77777777" w:rsidR="00542EA7" w:rsidRPr="003B46C4" w:rsidRDefault="00542EA7" w:rsidP="004674BD">
      <w:pPr>
        <w:suppressAutoHyphens w:val="0"/>
        <w:spacing w:line="360" w:lineRule="auto"/>
        <w:rPr>
          <w:rFonts w:ascii="Times New Roman" w:eastAsia="Times New Roman" w:hAnsi="Times New Roman" w:cs="Times New Roman"/>
          <w:kern w:val="0"/>
          <w:sz w:val="20"/>
          <w:szCs w:val="20"/>
          <w:lang w:val="en-UG" w:eastAsia="en-UG" w:bidi="ar-SA"/>
        </w:rPr>
      </w:pPr>
    </w:p>
    <w:p w14:paraId="4CB98EC4" w14:textId="77777777" w:rsidR="00542EA7" w:rsidRPr="003B46C4" w:rsidRDefault="00542EA7" w:rsidP="004674BD">
      <w:pPr>
        <w:suppressAutoHyphens w:val="0"/>
        <w:spacing w:line="360" w:lineRule="auto"/>
        <w:ind w:left="200"/>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Module Test</w:t>
      </w:r>
    </w:p>
    <w:p w14:paraId="05A6C11C" w14:textId="77777777" w:rsidR="00542EA7" w:rsidRPr="003B46C4" w:rsidRDefault="00542EA7" w:rsidP="004674BD">
      <w:pPr>
        <w:suppressAutoHyphens w:val="0"/>
        <w:spacing w:line="360" w:lineRule="auto"/>
        <w:rPr>
          <w:rFonts w:ascii="Times New Roman" w:eastAsia="Times New Roman" w:hAnsi="Times New Roman" w:cs="Times New Roman"/>
          <w:kern w:val="0"/>
          <w:sz w:val="20"/>
          <w:szCs w:val="20"/>
          <w:lang w:val="en-UG" w:eastAsia="en-UG" w:bidi="ar-SA"/>
        </w:rPr>
      </w:pPr>
    </w:p>
    <w:p w14:paraId="694B02B8" w14:textId="55A42E6D" w:rsidR="00542EA7" w:rsidRPr="003B46C4" w:rsidRDefault="00542EA7" w:rsidP="004674BD">
      <w:pPr>
        <w:suppressAutoHyphens w:val="0"/>
        <w:spacing w:line="360" w:lineRule="auto"/>
        <w:ind w:left="20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Modules that were tested included the Prediction module, the Notification module</w:t>
      </w:r>
      <w:r w:rsidR="008F22D4" w:rsidRPr="003B46C4">
        <w:rPr>
          <w:rFonts w:ascii="Times New Roman" w:eastAsia="Times New Roman" w:hAnsi="Times New Roman" w:cs="Times New Roman"/>
          <w:kern w:val="0"/>
          <w:szCs w:val="20"/>
          <w:lang w:eastAsia="en-UG" w:bidi="ar-SA"/>
        </w:rPr>
        <w:t>, Advisory module</w:t>
      </w:r>
      <w:r w:rsidRPr="003B46C4">
        <w:rPr>
          <w:rFonts w:ascii="Times New Roman" w:eastAsia="Times New Roman" w:hAnsi="Times New Roman" w:cs="Times New Roman"/>
          <w:kern w:val="0"/>
          <w:szCs w:val="20"/>
          <w:lang w:val="en-UG" w:eastAsia="en-UG" w:bidi="ar-SA"/>
        </w:rPr>
        <w:t xml:space="preserve"> and the Visualization module.</w:t>
      </w:r>
    </w:p>
    <w:p w14:paraId="7DB44BD8" w14:textId="77777777" w:rsidR="00542EA7" w:rsidRPr="003B46C4" w:rsidRDefault="00542EA7" w:rsidP="004674BD">
      <w:pPr>
        <w:suppressAutoHyphens w:val="0"/>
        <w:spacing w:line="360" w:lineRule="auto"/>
        <w:rPr>
          <w:rFonts w:ascii="Times New Roman" w:eastAsia="Times New Roman" w:hAnsi="Times New Roman" w:cs="Times New Roman"/>
          <w:kern w:val="0"/>
          <w:sz w:val="20"/>
          <w:szCs w:val="20"/>
          <w:lang w:val="en-UG" w:eastAsia="en-UG" w:bidi="ar-SA"/>
        </w:rPr>
      </w:pPr>
    </w:p>
    <w:p w14:paraId="08CE991B" w14:textId="52F1FBA1" w:rsidR="00542EA7" w:rsidRPr="003B46C4" w:rsidRDefault="00542EA7" w:rsidP="004674BD">
      <w:pPr>
        <w:suppressAutoHyphens w:val="0"/>
        <w:spacing w:line="360" w:lineRule="auto"/>
        <w:ind w:left="20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b/>
          <w:kern w:val="0"/>
          <w:szCs w:val="20"/>
          <w:lang w:val="en-UG" w:eastAsia="en-UG" w:bidi="ar-SA"/>
        </w:rPr>
        <w:t>Under the Prediction module</w:t>
      </w:r>
      <w:r w:rsidRPr="003B46C4">
        <w:rPr>
          <w:rFonts w:ascii="Times New Roman" w:eastAsia="Times New Roman" w:hAnsi="Times New Roman" w:cs="Times New Roman"/>
          <w:kern w:val="0"/>
          <w:szCs w:val="20"/>
          <w:lang w:val="en-UG" w:eastAsia="en-UG" w:bidi="ar-SA"/>
        </w:rPr>
        <w:t>, some random samples of the m</w:t>
      </w:r>
      <w:r w:rsidR="008F22D4" w:rsidRPr="003B46C4">
        <w:rPr>
          <w:rFonts w:ascii="Times New Roman" w:eastAsia="Times New Roman" w:hAnsi="Times New Roman" w:cs="Times New Roman"/>
          <w:kern w:val="0"/>
          <w:szCs w:val="20"/>
          <w:lang w:eastAsia="en-UG" w:bidi="ar-SA"/>
        </w:rPr>
        <w:t xml:space="preserve">maternal mortality data </w:t>
      </w:r>
      <w:r w:rsidR="004674BD" w:rsidRPr="003B46C4">
        <w:rPr>
          <w:rFonts w:ascii="Times New Roman" w:eastAsia="Times New Roman" w:hAnsi="Times New Roman" w:cs="Times New Roman"/>
          <w:kern w:val="0"/>
          <w:szCs w:val="20"/>
          <w:lang w:eastAsia="en-UG" w:bidi="ar-SA"/>
        </w:rPr>
        <w:t>were</w:t>
      </w:r>
      <w:r w:rsidRPr="003B46C4">
        <w:rPr>
          <w:rFonts w:ascii="Times New Roman" w:eastAsia="Times New Roman" w:hAnsi="Times New Roman" w:cs="Times New Roman"/>
          <w:kern w:val="0"/>
          <w:szCs w:val="20"/>
          <w:lang w:val="en-UG" w:eastAsia="en-UG" w:bidi="ar-SA"/>
        </w:rPr>
        <w:t xml:space="preserve"> obtained online with defined results were tested with the </w:t>
      </w:r>
      <w:r w:rsidR="00534E8D" w:rsidRPr="003B46C4">
        <w:rPr>
          <w:rFonts w:ascii="Times New Roman" w:eastAsia="Times New Roman" w:hAnsi="Times New Roman" w:cs="Times New Roman"/>
          <w:kern w:val="0"/>
          <w:szCs w:val="20"/>
          <w:lang w:val="en-UG" w:eastAsia="en-UG" w:bidi="ar-SA"/>
        </w:rPr>
        <w:t>MMRPAS</w:t>
      </w:r>
      <w:r w:rsidRPr="003B46C4">
        <w:rPr>
          <w:rFonts w:ascii="Times New Roman" w:eastAsia="Times New Roman" w:hAnsi="Times New Roman" w:cs="Times New Roman"/>
          <w:kern w:val="0"/>
          <w:szCs w:val="20"/>
          <w:lang w:val="en-UG" w:eastAsia="en-UG" w:bidi="ar-SA"/>
        </w:rPr>
        <w:t xml:space="preserve"> prediction model and 90% of the prediction results were able to match the defined results of the online mammogram images.</w:t>
      </w:r>
    </w:p>
    <w:p w14:paraId="78D44931" w14:textId="77777777" w:rsidR="00542EA7" w:rsidRPr="003B46C4" w:rsidRDefault="00542EA7" w:rsidP="004674BD">
      <w:pPr>
        <w:suppressAutoHyphens w:val="0"/>
        <w:spacing w:line="360" w:lineRule="auto"/>
        <w:rPr>
          <w:rFonts w:ascii="Times New Roman" w:eastAsia="Times New Roman" w:hAnsi="Times New Roman" w:cs="Times New Roman"/>
          <w:kern w:val="0"/>
          <w:sz w:val="20"/>
          <w:szCs w:val="20"/>
          <w:lang w:val="en-UG" w:eastAsia="en-UG" w:bidi="ar-SA"/>
        </w:rPr>
      </w:pPr>
    </w:p>
    <w:p w14:paraId="2AEC5905" w14:textId="7228FE82" w:rsidR="00534E8D" w:rsidRPr="003B46C4" w:rsidRDefault="00542EA7" w:rsidP="004674BD">
      <w:pPr>
        <w:suppressAutoHyphens w:val="0"/>
        <w:spacing w:line="360" w:lineRule="auto"/>
        <w:ind w:left="200"/>
        <w:rPr>
          <w:rFonts w:ascii="Times New Roman" w:hAnsi="Times New Roman" w:cs="Times New Roman"/>
        </w:rPr>
      </w:pPr>
      <w:r w:rsidRPr="003B46C4">
        <w:rPr>
          <w:rFonts w:ascii="Times New Roman" w:eastAsia="Times New Roman" w:hAnsi="Times New Roman" w:cs="Times New Roman"/>
          <w:kern w:val="0"/>
          <w:szCs w:val="20"/>
          <w:lang w:val="en-UG" w:eastAsia="en-UG" w:bidi="ar-SA"/>
        </w:rPr>
        <w:t xml:space="preserve">We found out that the accuracy of the prediction </w:t>
      </w:r>
      <w:r w:rsidR="008F22D4" w:rsidRPr="003B46C4">
        <w:rPr>
          <w:rFonts w:ascii="Times New Roman" w:eastAsia="Times New Roman" w:hAnsi="Times New Roman" w:cs="Times New Roman"/>
          <w:kern w:val="0"/>
          <w:szCs w:val="20"/>
          <w:lang w:eastAsia="en-UG" w:bidi="ar-SA"/>
        </w:rPr>
        <w:t xml:space="preserve">depends on how trained the prediction model has been </w:t>
      </w:r>
      <w:r w:rsidR="004674BD" w:rsidRPr="003B46C4">
        <w:rPr>
          <w:rFonts w:ascii="Times New Roman" w:eastAsia="Times New Roman" w:hAnsi="Times New Roman" w:cs="Times New Roman"/>
          <w:kern w:val="0"/>
          <w:szCs w:val="20"/>
          <w:lang w:eastAsia="en-UG" w:bidi="ar-SA"/>
        </w:rPr>
        <w:t>trained.</w:t>
      </w:r>
      <w:bookmarkEnd w:id="69"/>
      <w:bookmarkEnd w:id="70"/>
      <w:bookmarkEnd w:id="71"/>
      <w:bookmarkEnd w:id="72"/>
      <w:bookmarkEnd w:id="73"/>
    </w:p>
    <w:p w14:paraId="2D605167" w14:textId="77777777" w:rsidR="00534E8D" w:rsidRPr="003B46C4" w:rsidRDefault="00534E8D" w:rsidP="004674BD">
      <w:pPr>
        <w:pStyle w:val="BodyText"/>
        <w:spacing w:line="360" w:lineRule="auto"/>
        <w:rPr>
          <w:rFonts w:ascii="Times New Roman" w:hAnsi="Times New Roman" w:cs="Times New Roman"/>
        </w:rPr>
      </w:pPr>
    </w:p>
    <w:p w14:paraId="733D1502" w14:textId="7D024111" w:rsidR="00534E8D" w:rsidRPr="003B46C4" w:rsidRDefault="00534E8D" w:rsidP="004674BD">
      <w:pPr>
        <w:pStyle w:val="Heading3"/>
        <w:spacing w:line="360" w:lineRule="auto"/>
      </w:pPr>
      <w:bookmarkStart w:id="80" w:name="_Toc501269340"/>
      <w:bookmarkStart w:id="81" w:name="_Toc501269638"/>
      <w:bookmarkStart w:id="82" w:name="_Toc501269691"/>
      <w:bookmarkStart w:id="83" w:name="_Toc531511675"/>
      <w:bookmarkStart w:id="84" w:name="_Toc93939718"/>
      <w:r w:rsidRPr="003B46C4">
        <w:t>Installation and system acceptance test</w:t>
      </w:r>
      <w:bookmarkEnd w:id="84"/>
    </w:p>
    <w:p w14:paraId="095BE311" w14:textId="77777777" w:rsidR="00534E8D" w:rsidRPr="003B46C4" w:rsidRDefault="00534E8D" w:rsidP="004674BD">
      <w:pPr>
        <w:suppressAutoHyphens w:val="0"/>
        <w:spacing w:line="360" w:lineRule="auto"/>
        <w:rPr>
          <w:rFonts w:ascii="Times New Roman" w:eastAsia="Times New Roman" w:hAnsi="Times New Roman" w:cs="Times New Roman"/>
          <w:kern w:val="0"/>
          <w:sz w:val="20"/>
          <w:szCs w:val="20"/>
          <w:lang w:val="en-UG" w:eastAsia="en-UG" w:bidi="ar-SA"/>
        </w:rPr>
      </w:pPr>
    </w:p>
    <w:p w14:paraId="4260D856" w14:textId="65FC4CAF" w:rsidR="00534E8D" w:rsidRPr="004674BD" w:rsidRDefault="00534E8D" w:rsidP="004674BD">
      <w:pPr>
        <w:pStyle w:val="Heading4"/>
        <w:spacing w:line="360" w:lineRule="auto"/>
        <w:rPr>
          <w:rFonts w:eastAsia="Times New Roman"/>
          <w:i w:val="0"/>
          <w:iCs w:val="0"/>
        </w:rPr>
      </w:pPr>
      <w:r w:rsidRPr="004674BD">
        <w:rPr>
          <w:rFonts w:eastAsia="Times New Roman"/>
          <w:i w:val="0"/>
          <w:iCs w:val="0"/>
        </w:rPr>
        <w:t>Input files</w:t>
      </w:r>
    </w:p>
    <w:p w14:paraId="1B16B9C2" w14:textId="77777777" w:rsidR="004674BD" w:rsidRPr="004674BD" w:rsidRDefault="004674BD" w:rsidP="004674BD">
      <w:pPr>
        <w:spacing w:line="360" w:lineRule="auto"/>
        <w:rPr>
          <w:lang w:val="en-UG" w:eastAsia="en-UG" w:bidi="ar-SA"/>
        </w:rPr>
      </w:pPr>
    </w:p>
    <w:p w14:paraId="185837A2" w14:textId="6BD77C75" w:rsidR="00534E8D" w:rsidRPr="003B46C4" w:rsidRDefault="00534E8D" w:rsidP="004674BD">
      <w:pPr>
        <w:suppressAutoHyphens w:val="0"/>
        <w:spacing w:line="360" w:lineRule="auto"/>
        <w:ind w:left="10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lastRenderedPageBreak/>
        <w:t>The following files will be required in order to deploy both the Maternal Mortality Rate Prediction and Advisory</w:t>
      </w:r>
      <w:r w:rsidRPr="003B46C4">
        <w:rPr>
          <w:rFonts w:ascii="Times New Roman" w:eastAsia="Times New Roman" w:hAnsi="Times New Roman" w:cs="Times New Roman"/>
          <w:kern w:val="0"/>
          <w:szCs w:val="20"/>
          <w:lang w:eastAsia="en-UG" w:bidi="ar-SA"/>
        </w:rPr>
        <w:t xml:space="preserve"> </w:t>
      </w:r>
      <w:r w:rsidRPr="003B46C4">
        <w:rPr>
          <w:rFonts w:ascii="Times New Roman" w:eastAsia="Times New Roman" w:hAnsi="Times New Roman" w:cs="Times New Roman"/>
          <w:kern w:val="0"/>
          <w:szCs w:val="20"/>
          <w:lang w:val="en-UG" w:eastAsia="en-UG" w:bidi="ar-SA"/>
        </w:rPr>
        <w:t>client Application and the MMRPAS Model online.</w:t>
      </w:r>
    </w:p>
    <w:p w14:paraId="0B5AF3E8" w14:textId="77777777" w:rsidR="00534E8D" w:rsidRPr="003B46C4" w:rsidRDefault="00534E8D" w:rsidP="004674BD">
      <w:pPr>
        <w:suppressAutoHyphens w:val="0"/>
        <w:spacing w:line="360" w:lineRule="auto"/>
        <w:rPr>
          <w:rFonts w:ascii="Times New Roman" w:eastAsia="Times New Roman" w:hAnsi="Times New Roman" w:cs="Times New Roman"/>
          <w:kern w:val="0"/>
          <w:sz w:val="20"/>
          <w:szCs w:val="20"/>
          <w:lang w:val="en-UG" w:eastAsia="en-UG" w:bidi="ar-SA"/>
        </w:rPr>
      </w:pPr>
    </w:p>
    <w:p w14:paraId="3B4BCBA5" w14:textId="361986F9" w:rsidR="00534E8D" w:rsidRPr="003B46C4" w:rsidRDefault="00534E8D" w:rsidP="004674BD">
      <w:pPr>
        <w:numPr>
          <w:ilvl w:val="0"/>
          <w:numId w:val="14"/>
        </w:numPr>
        <w:tabs>
          <w:tab w:val="left" w:pos="820"/>
        </w:tabs>
        <w:suppressAutoHyphens w:val="0"/>
        <w:spacing w:line="360" w:lineRule="auto"/>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MMRPAS Client.zip</w:t>
      </w:r>
    </w:p>
    <w:p w14:paraId="65D053E7" w14:textId="77777777" w:rsidR="00534E8D" w:rsidRPr="003B46C4" w:rsidRDefault="00534E8D" w:rsidP="004674BD">
      <w:pPr>
        <w:suppressAutoHyphens w:val="0"/>
        <w:spacing w:line="360" w:lineRule="auto"/>
        <w:rPr>
          <w:rFonts w:ascii="Times New Roman" w:eastAsia="Times New Roman" w:hAnsi="Times New Roman" w:cs="Times New Roman"/>
          <w:b/>
          <w:kern w:val="0"/>
          <w:szCs w:val="20"/>
          <w:lang w:val="en-UG" w:eastAsia="en-UG" w:bidi="ar-SA"/>
        </w:rPr>
      </w:pPr>
    </w:p>
    <w:p w14:paraId="042FB264" w14:textId="3D015988" w:rsidR="00534E8D" w:rsidRPr="003B46C4" w:rsidRDefault="00534E8D" w:rsidP="004674BD">
      <w:pPr>
        <w:suppressAutoHyphens w:val="0"/>
        <w:spacing w:line="360" w:lineRule="auto"/>
        <w:ind w:left="820" w:right="20"/>
        <w:rPr>
          <w:rFonts w:ascii="Times New Roman" w:eastAsia="Times New Roman" w:hAnsi="Times New Roman" w:cs="Times New Roman"/>
          <w:kern w:val="0"/>
          <w:szCs w:val="20"/>
          <w:lang w:eastAsia="en-UG" w:bidi="ar-SA"/>
        </w:rPr>
      </w:pPr>
      <w:r w:rsidRPr="003B46C4">
        <w:rPr>
          <w:rFonts w:ascii="Times New Roman" w:eastAsia="Times New Roman" w:hAnsi="Times New Roman" w:cs="Times New Roman"/>
          <w:kern w:val="0"/>
          <w:szCs w:val="20"/>
          <w:lang w:val="en-UG" w:eastAsia="en-UG" w:bidi="ar-SA"/>
        </w:rPr>
        <w:t>This Zipped folder contains files for handling the client logic such as sending the request</w:t>
      </w:r>
      <w:r w:rsidR="002F449D" w:rsidRPr="003B46C4">
        <w:rPr>
          <w:rFonts w:ascii="Times New Roman" w:eastAsia="Times New Roman" w:hAnsi="Times New Roman" w:cs="Times New Roman"/>
          <w:kern w:val="0"/>
          <w:szCs w:val="20"/>
          <w:lang w:eastAsia="en-UG" w:bidi="ar-SA"/>
        </w:rPr>
        <w:t xml:space="preserve"> predict </w:t>
      </w:r>
      <w:r w:rsidRPr="003B46C4">
        <w:rPr>
          <w:rFonts w:ascii="Times New Roman" w:eastAsia="Times New Roman" w:hAnsi="Times New Roman" w:cs="Times New Roman"/>
          <w:kern w:val="0"/>
          <w:szCs w:val="20"/>
          <w:lang w:val="en-UG" w:eastAsia="en-UG" w:bidi="ar-SA"/>
        </w:rPr>
        <w:t xml:space="preserve">to the model, Visualization of </w:t>
      </w:r>
      <w:r w:rsidR="002F449D" w:rsidRPr="003B46C4">
        <w:rPr>
          <w:rFonts w:ascii="Times New Roman" w:eastAsia="Times New Roman" w:hAnsi="Times New Roman" w:cs="Times New Roman"/>
          <w:kern w:val="0"/>
          <w:szCs w:val="20"/>
          <w:lang w:eastAsia="en-UG" w:bidi="ar-SA"/>
        </w:rPr>
        <w:t>maternal mortality</w:t>
      </w:r>
      <w:r w:rsidRPr="003B46C4">
        <w:rPr>
          <w:rFonts w:ascii="Times New Roman" w:eastAsia="Times New Roman" w:hAnsi="Times New Roman" w:cs="Times New Roman"/>
          <w:kern w:val="0"/>
          <w:szCs w:val="20"/>
          <w:lang w:val="en-UG" w:eastAsia="en-UG" w:bidi="ar-SA"/>
        </w:rPr>
        <w:t xml:space="preserve"> and notifying </w:t>
      </w:r>
      <w:r w:rsidR="002F449D" w:rsidRPr="003B46C4">
        <w:rPr>
          <w:rFonts w:ascii="Times New Roman" w:eastAsia="Times New Roman" w:hAnsi="Times New Roman" w:cs="Times New Roman"/>
          <w:kern w:val="0"/>
          <w:szCs w:val="20"/>
          <w:lang w:eastAsia="en-UG" w:bidi="ar-SA"/>
        </w:rPr>
        <w:t>mother</w:t>
      </w:r>
      <w:r w:rsidRPr="003B46C4">
        <w:rPr>
          <w:rFonts w:ascii="Times New Roman" w:eastAsia="Times New Roman" w:hAnsi="Times New Roman" w:cs="Times New Roman"/>
          <w:kern w:val="0"/>
          <w:szCs w:val="20"/>
          <w:lang w:val="en-UG" w:eastAsia="en-UG" w:bidi="ar-SA"/>
        </w:rPr>
        <w:t xml:space="preserve"> about the next </w:t>
      </w:r>
      <w:r w:rsidR="002F449D" w:rsidRPr="003B46C4">
        <w:rPr>
          <w:rFonts w:ascii="Times New Roman" w:eastAsia="Times New Roman" w:hAnsi="Times New Roman" w:cs="Times New Roman"/>
          <w:kern w:val="0"/>
          <w:szCs w:val="20"/>
          <w:lang w:eastAsia="en-UG" w:bidi="ar-SA"/>
        </w:rPr>
        <w:t>antenatal care visit.</w:t>
      </w:r>
    </w:p>
    <w:p w14:paraId="34DB6844" w14:textId="77777777" w:rsidR="00534E8D" w:rsidRPr="003B46C4" w:rsidRDefault="00534E8D" w:rsidP="004674BD">
      <w:pPr>
        <w:suppressAutoHyphens w:val="0"/>
        <w:spacing w:line="360" w:lineRule="auto"/>
        <w:rPr>
          <w:rFonts w:ascii="Times New Roman" w:eastAsia="Times New Roman" w:hAnsi="Times New Roman" w:cs="Times New Roman"/>
          <w:b/>
          <w:kern w:val="0"/>
          <w:szCs w:val="20"/>
          <w:lang w:val="en-UG" w:eastAsia="en-UG" w:bidi="ar-SA"/>
        </w:rPr>
      </w:pPr>
    </w:p>
    <w:p w14:paraId="65F163C1" w14:textId="6DECC04B" w:rsidR="00534E8D" w:rsidRPr="004674BD" w:rsidRDefault="00534E8D" w:rsidP="008D4FCC">
      <w:pPr>
        <w:numPr>
          <w:ilvl w:val="0"/>
          <w:numId w:val="14"/>
        </w:numPr>
        <w:tabs>
          <w:tab w:val="left" w:pos="820"/>
        </w:tabs>
        <w:suppressAutoHyphens w:val="0"/>
        <w:spacing w:line="360" w:lineRule="auto"/>
        <w:rPr>
          <w:rFonts w:ascii="Times New Roman" w:eastAsia="Times New Roman" w:hAnsi="Times New Roman" w:cs="Times New Roman"/>
          <w:kern w:val="0"/>
          <w:sz w:val="20"/>
          <w:szCs w:val="20"/>
          <w:lang w:val="en-UG" w:eastAsia="en-UG" w:bidi="ar-SA"/>
        </w:rPr>
      </w:pPr>
      <w:r w:rsidRPr="004674BD">
        <w:rPr>
          <w:rFonts w:ascii="Times New Roman" w:eastAsia="Times New Roman" w:hAnsi="Times New Roman" w:cs="Times New Roman"/>
          <w:b/>
          <w:kern w:val="0"/>
          <w:szCs w:val="20"/>
          <w:lang w:val="en-UG" w:eastAsia="en-UG" w:bidi="ar-SA"/>
        </w:rPr>
        <w:t>MMRPAS Backend.zip</w:t>
      </w:r>
    </w:p>
    <w:p w14:paraId="788CE02A" w14:textId="77777777" w:rsidR="00534E8D" w:rsidRPr="003B46C4" w:rsidRDefault="00534E8D" w:rsidP="004674BD">
      <w:pPr>
        <w:suppressAutoHyphens w:val="0"/>
        <w:spacing w:line="360" w:lineRule="auto"/>
        <w:rPr>
          <w:rFonts w:ascii="Times New Roman" w:eastAsia="Times New Roman" w:hAnsi="Times New Roman" w:cs="Times New Roman"/>
          <w:kern w:val="0"/>
          <w:sz w:val="20"/>
          <w:szCs w:val="20"/>
          <w:lang w:val="en-UG" w:eastAsia="en-UG" w:bidi="ar-SA"/>
        </w:rPr>
      </w:pPr>
    </w:p>
    <w:p w14:paraId="4F80B187" w14:textId="2E99FAD4" w:rsidR="00534E8D" w:rsidRDefault="00534E8D" w:rsidP="004674BD">
      <w:pPr>
        <w:suppressAutoHyphens w:val="0"/>
        <w:spacing w:line="360" w:lineRule="auto"/>
        <w:ind w:left="920" w:right="1420"/>
        <w:rPr>
          <w:rFonts w:ascii="Times New Roman" w:eastAsia="Times New Roman" w:hAnsi="Times New Roman" w:cs="Times New Roman"/>
          <w:kern w:val="0"/>
          <w:szCs w:val="20"/>
          <w:lang w:eastAsia="en-UG" w:bidi="ar-SA"/>
        </w:rPr>
      </w:pPr>
      <w:r w:rsidRPr="003B46C4">
        <w:rPr>
          <w:rFonts w:ascii="Times New Roman" w:eastAsia="Times New Roman" w:hAnsi="Times New Roman" w:cs="Times New Roman"/>
          <w:kern w:val="0"/>
          <w:szCs w:val="20"/>
          <w:lang w:val="en-UG" w:eastAsia="en-UG" w:bidi="ar-SA"/>
        </w:rPr>
        <w:t xml:space="preserve">This Zipped file contains the backend logic which receives the request from the client through the API, performs the prediction process, and sends back the prediction results </w:t>
      </w:r>
      <w:r w:rsidR="002F449D" w:rsidRPr="003B46C4">
        <w:rPr>
          <w:rFonts w:ascii="Times New Roman" w:eastAsia="Times New Roman" w:hAnsi="Times New Roman" w:cs="Times New Roman"/>
          <w:kern w:val="0"/>
          <w:szCs w:val="20"/>
          <w:lang w:eastAsia="en-UG" w:bidi="ar-SA"/>
        </w:rPr>
        <w:t xml:space="preserve">and advice </w:t>
      </w:r>
      <w:r w:rsidRPr="003B46C4">
        <w:rPr>
          <w:rFonts w:ascii="Times New Roman" w:eastAsia="Times New Roman" w:hAnsi="Times New Roman" w:cs="Times New Roman"/>
          <w:kern w:val="0"/>
          <w:szCs w:val="20"/>
          <w:lang w:val="en-UG" w:eastAsia="en-UG" w:bidi="ar-SA"/>
        </w:rPr>
        <w:t>to the client App</w:t>
      </w:r>
      <w:r w:rsidR="002F449D" w:rsidRPr="003B46C4">
        <w:rPr>
          <w:rFonts w:ascii="Times New Roman" w:eastAsia="Times New Roman" w:hAnsi="Times New Roman" w:cs="Times New Roman"/>
          <w:kern w:val="0"/>
          <w:szCs w:val="20"/>
          <w:lang w:eastAsia="en-UG" w:bidi="ar-SA"/>
        </w:rPr>
        <w:t xml:space="preserve"> or message.</w:t>
      </w:r>
    </w:p>
    <w:p w14:paraId="64385AF9" w14:textId="77777777" w:rsidR="004674BD" w:rsidRPr="003B46C4" w:rsidRDefault="004674BD" w:rsidP="004674BD">
      <w:pPr>
        <w:suppressAutoHyphens w:val="0"/>
        <w:spacing w:line="360" w:lineRule="auto"/>
        <w:ind w:left="920" w:right="1420"/>
        <w:rPr>
          <w:rFonts w:ascii="Times New Roman" w:eastAsia="Times New Roman" w:hAnsi="Times New Roman" w:cs="Times New Roman"/>
          <w:kern w:val="0"/>
          <w:szCs w:val="20"/>
          <w:lang w:eastAsia="en-UG" w:bidi="ar-SA"/>
        </w:rPr>
      </w:pPr>
    </w:p>
    <w:p w14:paraId="17277511" w14:textId="77777777" w:rsidR="00534E8D" w:rsidRPr="003B46C4" w:rsidRDefault="00534E8D" w:rsidP="004674BD">
      <w:pPr>
        <w:suppressAutoHyphens w:val="0"/>
        <w:spacing w:line="360" w:lineRule="auto"/>
        <w:rPr>
          <w:rFonts w:ascii="Times New Roman" w:eastAsia="Times New Roman" w:hAnsi="Times New Roman" w:cs="Times New Roman"/>
          <w:kern w:val="0"/>
          <w:sz w:val="20"/>
          <w:szCs w:val="20"/>
          <w:lang w:val="en-UG" w:eastAsia="en-UG" w:bidi="ar-SA"/>
        </w:rPr>
      </w:pPr>
    </w:p>
    <w:p w14:paraId="5FC2CBAA" w14:textId="3CE0D6AC" w:rsidR="00534E8D" w:rsidRPr="003B46C4" w:rsidRDefault="00534E8D" w:rsidP="004674BD">
      <w:pPr>
        <w:suppressAutoHyphens w:val="0"/>
        <w:spacing w:line="360" w:lineRule="auto"/>
        <w:ind w:left="920"/>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MMRPAS.h5</w:t>
      </w:r>
    </w:p>
    <w:p w14:paraId="4F0C2554" w14:textId="77777777" w:rsidR="00534E8D" w:rsidRPr="003B46C4" w:rsidRDefault="00534E8D" w:rsidP="004674BD">
      <w:pPr>
        <w:suppressAutoHyphens w:val="0"/>
        <w:spacing w:line="360" w:lineRule="auto"/>
        <w:rPr>
          <w:rFonts w:ascii="Times New Roman" w:eastAsia="Times New Roman" w:hAnsi="Times New Roman" w:cs="Times New Roman"/>
          <w:kern w:val="0"/>
          <w:sz w:val="20"/>
          <w:szCs w:val="20"/>
          <w:lang w:val="en-UG" w:eastAsia="en-UG" w:bidi="ar-SA"/>
        </w:rPr>
      </w:pPr>
    </w:p>
    <w:p w14:paraId="2000E8ED" w14:textId="77777777" w:rsidR="00534E8D" w:rsidRPr="003B46C4" w:rsidRDefault="00534E8D" w:rsidP="00217F77">
      <w:pPr>
        <w:suppressAutoHyphens w:val="0"/>
        <w:spacing w:line="0" w:lineRule="atLeast"/>
        <w:ind w:left="92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This is a saved trained model which is used to predict the presence of breast cancer.</w:t>
      </w:r>
    </w:p>
    <w:p w14:paraId="5DF484AB" w14:textId="77777777" w:rsidR="00534E8D" w:rsidRPr="003B46C4" w:rsidRDefault="00534E8D" w:rsidP="00217F77">
      <w:pPr>
        <w:suppressAutoHyphens w:val="0"/>
        <w:spacing w:line="262" w:lineRule="exact"/>
        <w:rPr>
          <w:rFonts w:ascii="Times New Roman" w:eastAsia="Times New Roman" w:hAnsi="Times New Roman" w:cs="Times New Roman"/>
          <w:kern w:val="0"/>
          <w:sz w:val="20"/>
          <w:szCs w:val="20"/>
          <w:lang w:val="en-UG" w:eastAsia="en-UG" w:bidi="ar-SA"/>
        </w:rPr>
      </w:pPr>
    </w:p>
    <w:p w14:paraId="08927349" w14:textId="13A41929" w:rsidR="00534E8D" w:rsidRPr="003B46C4" w:rsidRDefault="00534E8D" w:rsidP="00B21323">
      <w:pPr>
        <w:pStyle w:val="Heading3"/>
        <w:rPr>
          <w:b/>
          <w:kern w:val="0"/>
          <w:szCs w:val="20"/>
        </w:rPr>
      </w:pPr>
      <w:bookmarkStart w:id="85" w:name="_Toc93939719"/>
      <w:r w:rsidRPr="003B46C4">
        <w:rPr>
          <w:rStyle w:val="Heading2Char"/>
          <w:rFonts w:cs="Times New Roman"/>
        </w:rPr>
        <w:t>Supplementary files</w:t>
      </w:r>
      <w:bookmarkEnd w:id="85"/>
    </w:p>
    <w:p w14:paraId="755D5EDB" w14:textId="77777777" w:rsidR="00534E8D" w:rsidRPr="003B46C4" w:rsidRDefault="00534E8D" w:rsidP="00217F77">
      <w:pPr>
        <w:suppressAutoHyphens w:val="0"/>
        <w:spacing w:line="374" w:lineRule="exact"/>
        <w:rPr>
          <w:rFonts w:ascii="Times New Roman" w:eastAsia="Times New Roman" w:hAnsi="Times New Roman" w:cs="Times New Roman"/>
          <w:kern w:val="0"/>
          <w:sz w:val="20"/>
          <w:szCs w:val="20"/>
          <w:lang w:val="en-UG" w:eastAsia="en-UG" w:bidi="ar-SA"/>
        </w:rPr>
      </w:pPr>
    </w:p>
    <w:p w14:paraId="1A0CDF43" w14:textId="77777777" w:rsidR="00534E8D" w:rsidRPr="003B46C4" w:rsidRDefault="00534E8D" w:rsidP="00217F77">
      <w:pPr>
        <w:numPr>
          <w:ilvl w:val="0"/>
          <w:numId w:val="15"/>
        </w:numPr>
        <w:tabs>
          <w:tab w:val="left" w:pos="920"/>
        </w:tabs>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Readme file</w:t>
      </w:r>
    </w:p>
    <w:p w14:paraId="7ADDCFCC" w14:textId="77777777" w:rsidR="00534E8D" w:rsidRPr="003B46C4" w:rsidRDefault="00534E8D" w:rsidP="00217F77">
      <w:pPr>
        <w:suppressAutoHyphens w:val="0"/>
        <w:spacing w:line="389" w:lineRule="exact"/>
        <w:rPr>
          <w:rFonts w:ascii="Times New Roman" w:eastAsia="Times New Roman" w:hAnsi="Times New Roman" w:cs="Times New Roman"/>
          <w:kern w:val="0"/>
          <w:szCs w:val="20"/>
          <w:lang w:val="en-UG" w:eastAsia="en-UG" w:bidi="ar-SA"/>
        </w:rPr>
      </w:pPr>
    </w:p>
    <w:p w14:paraId="2A79C9BC" w14:textId="24F7CF66" w:rsidR="00534E8D" w:rsidRPr="003B46C4" w:rsidRDefault="00534E8D" w:rsidP="00217F77">
      <w:pPr>
        <w:suppressAutoHyphens w:val="0"/>
        <w:spacing w:line="354" w:lineRule="auto"/>
        <w:ind w:left="920" w:right="142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lastRenderedPageBreak/>
        <w:t>The readme file includes the operation instructions, file manifest, contact information for the programmers, known bugs, link to MMRPAS’s github repository,and the link to the project blog.</w:t>
      </w:r>
    </w:p>
    <w:p w14:paraId="1D3CF842" w14:textId="77777777" w:rsidR="00534E8D" w:rsidRPr="003B46C4" w:rsidRDefault="00534E8D" w:rsidP="00217F77">
      <w:pPr>
        <w:suppressAutoHyphens w:val="0"/>
        <w:spacing w:line="247" w:lineRule="exact"/>
        <w:rPr>
          <w:rFonts w:ascii="Times New Roman" w:eastAsia="Times New Roman" w:hAnsi="Times New Roman" w:cs="Times New Roman"/>
          <w:kern w:val="0"/>
          <w:szCs w:val="20"/>
          <w:lang w:val="en-UG" w:eastAsia="en-UG" w:bidi="ar-SA"/>
        </w:rPr>
      </w:pPr>
    </w:p>
    <w:p w14:paraId="470CAFFA" w14:textId="77777777" w:rsidR="00534E8D" w:rsidRPr="003B46C4" w:rsidRDefault="00534E8D" w:rsidP="00217F77">
      <w:pPr>
        <w:numPr>
          <w:ilvl w:val="0"/>
          <w:numId w:val="15"/>
        </w:numPr>
        <w:tabs>
          <w:tab w:val="left" w:pos="920"/>
        </w:tabs>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User manual</w:t>
      </w:r>
    </w:p>
    <w:p w14:paraId="4CC7E5E8" w14:textId="77777777" w:rsidR="00534E8D" w:rsidRPr="003B46C4" w:rsidRDefault="00534E8D" w:rsidP="00217F77">
      <w:pPr>
        <w:suppressAutoHyphens w:val="0"/>
        <w:spacing w:line="379" w:lineRule="exact"/>
        <w:rPr>
          <w:rFonts w:ascii="Times New Roman" w:eastAsia="Times New Roman" w:hAnsi="Times New Roman" w:cs="Times New Roman"/>
          <w:kern w:val="0"/>
          <w:szCs w:val="20"/>
          <w:lang w:val="en-UG" w:eastAsia="en-UG" w:bidi="ar-SA"/>
        </w:rPr>
      </w:pPr>
    </w:p>
    <w:p w14:paraId="3D4D83C6" w14:textId="26A17096" w:rsidR="00534E8D" w:rsidRPr="003B46C4" w:rsidRDefault="00534E8D" w:rsidP="00662023">
      <w:pPr>
        <w:suppressAutoHyphens w:val="0"/>
        <w:spacing w:line="0" w:lineRule="atLeast"/>
        <w:ind w:left="920"/>
        <w:rPr>
          <w:rFonts w:ascii="Times New Roman" w:eastAsia="Times New Roman" w:hAnsi="Times New Roman" w:cs="Times New Roman"/>
          <w:kern w:val="0"/>
          <w:szCs w:val="20"/>
          <w:lang w:val="en-UG" w:eastAsia="en-UG" w:bidi="ar-SA"/>
        </w:rPr>
        <w:sectPr w:rsidR="00534E8D" w:rsidRPr="003B46C4">
          <w:pgSz w:w="12240" w:h="15840"/>
          <w:pgMar w:top="1435" w:right="80" w:bottom="440" w:left="1440" w:header="0" w:footer="0" w:gutter="0"/>
          <w:cols w:space="0" w:equalWidth="0">
            <w:col w:w="10720"/>
          </w:cols>
          <w:docGrid w:linePitch="360"/>
        </w:sectPr>
      </w:pPr>
      <w:r w:rsidRPr="003B46C4">
        <w:rPr>
          <w:rFonts w:ascii="Times New Roman" w:eastAsia="Times New Roman" w:hAnsi="Times New Roman" w:cs="Times New Roman"/>
          <w:kern w:val="0"/>
          <w:szCs w:val="20"/>
          <w:lang w:val="en-UG" w:eastAsia="en-UG" w:bidi="ar-SA"/>
        </w:rPr>
        <w:t>The user manual includes instructions about how to use the MMRPAS system.</w:t>
      </w:r>
    </w:p>
    <w:p w14:paraId="61C51101" w14:textId="77777777" w:rsidR="00534E8D" w:rsidRPr="003B46C4" w:rsidRDefault="00534E8D" w:rsidP="00217F77">
      <w:pPr>
        <w:suppressAutoHyphens w:val="0"/>
        <w:spacing w:line="175" w:lineRule="exact"/>
        <w:rPr>
          <w:rFonts w:ascii="Times New Roman" w:eastAsia="Times New Roman" w:hAnsi="Times New Roman" w:cs="Times New Roman"/>
          <w:kern w:val="0"/>
          <w:sz w:val="20"/>
          <w:szCs w:val="20"/>
          <w:lang w:val="en-UG" w:eastAsia="en-UG" w:bidi="ar-SA"/>
        </w:rPr>
      </w:pPr>
      <w:bookmarkStart w:id="86" w:name="page28"/>
      <w:bookmarkEnd w:id="86"/>
    </w:p>
    <w:p w14:paraId="602A378A" w14:textId="5114E9F0" w:rsidR="00534E8D" w:rsidRPr="003B46C4" w:rsidRDefault="00534E8D" w:rsidP="00C8455D">
      <w:pPr>
        <w:pStyle w:val="Heading2"/>
        <w:rPr>
          <w:lang w:val="en-UG"/>
        </w:rPr>
      </w:pPr>
      <w:bookmarkStart w:id="87" w:name="_Toc93939720"/>
      <w:r w:rsidRPr="003B46C4">
        <w:rPr>
          <w:lang w:val="en-UG"/>
        </w:rPr>
        <w:t>Installation qualification</w:t>
      </w:r>
      <w:bookmarkEnd w:id="87"/>
    </w:p>
    <w:p w14:paraId="4EA1A3B7" w14:textId="77777777" w:rsidR="00534E8D" w:rsidRPr="003B46C4" w:rsidRDefault="00534E8D" w:rsidP="00217F77">
      <w:pPr>
        <w:suppressAutoHyphens w:val="0"/>
        <w:spacing w:line="372" w:lineRule="exact"/>
        <w:rPr>
          <w:rFonts w:ascii="Times New Roman" w:eastAsia="Times New Roman" w:hAnsi="Times New Roman" w:cs="Times New Roman"/>
          <w:kern w:val="0"/>
          <w:sz w:val="20"/>
          <w:szCs w:val="20"/>
          <w:lang w:val="en-UG" w:eastAsia="en-UG" w:bidi="ar-SA"/>
        </w:rPr>
      </w:pPr>
    </w:p>
    <w:p w14:paraId="2A12839D" w14:textId="77777777" w:rsidR="00534E8D" w:rsidRPr="003B46C4" w:rsidRDefault="00534E8D" w:rsidP="00217F77">
      <w:pPr>
        <w:suppressAutoHyphens w:val="0"/>
        <w:spacing w:line="0" w:lineRule="atLeast"/>
        <w:ind w:left="20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The following Steps ensure and document that each component is deployed correctly.</w:t>
      </w:r>
    </w:p>
    <w:p w14:paraId="234FF999" w14:textId="77777777" w:rsidR="00534E8D" w:rsidRPr="003B46C4" w:rsidRDefault="00534E8D" w:rsidP="00217F77">
      <w:pPr>
        <w:suppressAutoHyphens w:val="0"/>
        <w:spacing w:line="254" w:lineRule="exact"/>
        <w:rPr>
          <w:rFonts w:ascii="Times New Roman" w:eastAsia="Times New Roman" w:hAnsi="Times New Roman" w:cs="Times New Roman"/>
          <w:kern w:val="0"/>
          <w:sz w:val="20"/>
          <w:szCs w:val="20"/>
          <w:lang w:val="en-UG" w:eastAsia="en-UG" w:bidi="ar-SA"/>
        </w:rPr>
      </w:pPr>
    </w:p>
    <w:p w14:paraId="52120F3C" w14:textId="23B00417" w:rsidR="00534E8D" w:rsidRDefault="00B21323" w:rsidP="00B21323">
      <w:pPr>
        <w:pStyle w:val="Caption"/>
        <w:rPr>
          <w:rFonts w:ascii="Times New Roman" w:hAnsi="Times New Roman" w:cs="Times New Roman"/>
          <w:color w:val="auto"/>
          <w:sz w:val="24"/>
          <w:szCs w:val="24"/>
        </w:rPr>
      </w:pPr>
      <w:r w:rsidRPr="00B21323">
        <w:rPr>
          <w:rFonts w:ascii="Times New Roman" w:hAnsi="Times New Roman" w:cs="Times New Roman"/>
          <w:color w:val="auto"/>
          <w:sz w:val="24"/>
          <w:szCs w:val="24"/>
        </w:rPr>
        <w:t xml:space="preserve">Table </w:t>
      </w:r>
      <w:r w:rsidRPr="00B21323">
        <w:rPr>
          <w:rFonts w:ascii="Times New Roman" w:hAnsi="Times New Roman" w:cs="Times New Roman"/>
          <w:color w:val="auto"/>
          <w:sz w:val="24"/>
          <w:szCs w:val="24"/>
        </w:rPr>
        <w:fldChar w:fldCharType="begin"/>
      </w:r>
      <w:r w:rsidRPr="00B21323">
        <w:rPr>
          <w:rFonts w:ascii="Times New Roman" w:hAnsi="Times New Roman" w:cs="Times New Roman"/>
          <w:color w:val="auto"/>
          <w:sz w:val="24"/>
          <w:szCs w:val="24"/>
        </w:rPr>
        <w:instrText xml:space="preserve"> SEQ Table \* ARABIC </w:instrText>
      </w:r>
      <w:r w:rsidRPr="00B21323">
        <w:rPr>
          <w:rFonts w:ascii="Times New Roman" w:hAnsi="Times New Roman" w:cs="Times New Roman"/>
          <w:color w:val="auto"/>
          <w:sz w:val="24"/>
          <w:szCs w:val="24"/>
        </w:rPr>
        <w:fldChar w:fldCharType="separate"/>
      </w:r>
      <w:r w:rsidR="00C172B6">
        <w:rPr>
          <w:rFonts w:ascii="Times New Roman" w:hAnsi="Times New Roman" w:cs="Times New Roman"/>
          <w:noProof/>
          <w:color w:val="auto"/>
          <w:sz w:val="24"/>
          <w:szCs w:val="24"/>
        </w:rPr>
        <w:t>5</w:t>
      </w:r>
      <w:r w:rsidRPr="00B21323">
        <w:rPr>
          <w:rFonts w:ascii="Times New Roman" w:hAnsi="Times New Roman" w:cs="Times New Roman"/>
          <w:color w:val="auto"/>
          <w:sz w:val="24"/>
          <w:szCs w:val="24"/>
        </w:rPr>
        <w:fldChar w:fldCharType="end"/>
      </w:r>
      <w:r w:rsidRPr="00B21323">
        <w:rPr>
          <w:rFonts w:ascii="Times New Roman" w:hAnsi="Times New Roman" w:cs="Times New Roman"/>
          <w:color w:val="auto"/>
          <w:sz w:val="24"/>
          <w:szCs w:val="24"/>
        </w:rPr>
        <w:t>:Checklist of the Installation and system acceptance test</w:t>
      </w:r>
    </w:p>
    <w:p w14:paraId="6B0D2301" w14:textId="77777777" w:rsidR="00B21323" w:rsidRPr="00B21323" w:rsidRDefault="00B21323" w:rsidP="00B21323"/>
    <w:tbl>
      <w:tblPr>
        <w:tblW w:w="0" w:type="auto"/>
        <w:tblInd w:w="110" w:type="dxa"/>
        <w:tblLayout w:type="fixed"/>
        <w:tblCellMar>
          <w:left w:w="0" w:type="dxa"/>
          <w:right w:w="0" w:type="dxa"/>
        </w:tblCellMar>
        <w:tblLook w:val="0000" w:firstRow="0" w:lastRow="0" w:firstColumn="0" w:lastColumn="0" w:noHBand="0" w:noVBand="0"/>
      </w:tblPr>
      <w:tblGrid>
        <w:gridCol w:w="100"/>
        <w:gridCol w:w="2580"/>
        <w:gridCol w:w="140"/>
        <w:gridCol w:w="80"/>
        <w:gridCol w:w="640"/>
        <w:gridCol w:w="5680"/>
        <w:gridCol w:w="140"/>
      </w:tblGrid>
      <w:tr w:rsidR="00534E8D" w:rsidRPr="003B46C4" w14:paraId="0EB99BEF" w14:textId="77777777" w:rsidTr="00055C32">
        <w:trPr>
          <w:trHeight w:val="67"/>
        </w:trPr>
        <w:tc>
          <w:tcPr>
            <w:tcW w:w="100" w:type="dxa"/>
            <w:tcBorders>
              <w:top w:val="single" w:sz="8" w:space="0" w:color="auto"/>
              <w:left w:val="single" w:sz="8" w:space="0" w:color="auto"/>
            </w:tcBorders>
            <w:shd w:val="clear" w:color="auto" w:fill="E0E0E0"/>
            <w:vAlign w:val="bottom"/>
          </w:tcPr>
          <w:p w14:paraId="19DF47A4" w14:textId="77777777" w:rsidR="00534E8D" w:rsidRPr="003B46C4" w:rsidRDefault="00534E8D" w:rsidP="00217F77">
            <w:pPr>
              <w:suppressAutoHyphens w:val="0"/>
              <w:spacing w:line="0" w:lineRule="atLeast"/>
              <w:rPr>
                <w:rFonts w:ascii="Times New Roman" w:eastAsia="Times New Roman" w:hAnsi="Times New Roman" w:cs="Times New Roman"/>
                <w:kern w:val="0"/>
                <w:sz w:val="5"/>
                <w:szCs w:val="20"/>
                <w:lang w:val="en-UG" w:eastAsia="en-UG" w:bidi="ar-SA"/>
              </w:rPr>
            </w:pPr>
          </w:p>
        </w:tc>
        <w:tc>
          <w:tcPr>
            <w:tcW w:w="2580" w:type="dxa"/>
            <w:vMerge w:val="restart"/>
            <w:tcBorders>
              <w:top w:val="single" w:sz="8" w:space="0" w:color="auto"/>
            </w:tcBorders>
            <w:shd w:val="clear" w:color="auto" w:fill="E0E0E0"/>
            <w:vAlign w:val="bottom"/>
          </w:tcPr>
          <w:p w14:paraId="25CC2610" w14:textId="77777777" w:rsidR="00534E8D" w:rsidRPr="003B46C4" w:rsidRDefault="00534E8D" w:rsidP="00217F77">
            <w:pPr>
              <w:suppressAutoHyphens w:val="0"/>
              <w:spacing w:line="0" w:lineRule="atLeast"/>
              <w:rPr>
                <w:rFonts w:ascii="Times New Roman" w:eastAsia="Times New Roman" w:hAnsi="Times New Roman" w:cs="Times New Roman"/>
                <w:i/>
                <w:kern w:val="0"/>
                <w:szCs w:val="20"/>
                <w:lang w:val="en-UG" w:eastAsia="en-UG" w:bidi="ar-SA"/>
              </w:rPr>
            </w:pPr>
            <w:r w:rsidRPr="003B46C4">
              <w:rPr>
                <w:rFonts w:ascii="Times New Roman" w:eastAsia="Times New Roman" w:hAnsi="Times New Roman" w:cs="Times New Roman"/>
                <w:i/>
                <w:kern w:val="0"/>
                <w:szCs w:val="20"/>
                <w:lang w:val="en-UG" w:eastAsia="en-UG" w:bidi="ar-SA"/>
              </w:rPr>
              <w:t>Topics</w:t>
            </w:r>
          </w:p>
        </w:tc>
        <w:tc>
          <w:tcPr>
            <w:tcW w:w="140" w:type="dxa"/>
            <w:tcBorders>
              <w:top w:val="single" w:sz="8" w:space="0" w:color="auto"/>
              <w:right w:val="single" w:sz="8" w:space="0" w:color="auto"/>
            </w:tcBorders>
            <w:shd w:val="clear" w:color="auto" w:fill="E0E0E0"/>
            <w:vAlign w:val="bottom"/>
          </w:tcPr>
          <w:p w14:paraId="23DCF23B" w14:textId="77777777" w:rsidR="00534E8D" w:rsidRPr="003B46C4" w:rsidRDefault="00534E8D" w:rsidP="00217F77">
            <w:pPr>
              <w:suppressAutoHyphens w:val="0"/>
              <w:spacing w:line="0" w:lineRule="atLeast"/>
              <w:rPr>
                <w:rFonts w:ascii="Times New Roman" w:eastAsia="Times New Roman" w:hAnsi="Times New Roman" w:cs="Times New Roman"/>
                <w:kern w:val="0"/>
                <w:sz w:val="5"/>
                <w:szCs w:val="20"/>
                <w:lang w:val="en-UG" w:eastAsia="en-UG" w:bidi="ar-SA"/>
              </w:rPr>
            </w:pPr>
          </w:p>
        </w:tc>
        <w:tc>
          <w:tcPr>
            <w:tcW w:w="80" w:type="dxa"/>
            <w:tcBorders>
              <w:top w:val="single" w:sz="8" w:space="0" w:color="auto"/>
            </w:tcBorders>
            <w:shd w:val="clear" w:color="auto" w:fill="E0E0E0"/>
            <w:vAlign w:val="bottom"/>
          </w:tcPr>
          <w:p w14:paraId="6E4580AC" w14:textId="77777777" w:rsidR="00534E8D" w:rsidRPr="003B46C4" w:rsidRDefault="00534E8D" w:rsidP="00217F77">
            <w:pPr>
              <w:suppressAutoHyphens w:val="0"/>
              <w:spacing w:line="0" w:lineRule="atLeast"/>
              <w:rPr>
                <w:rFonts w:ascii="Times New Roman" w:eastAsia="Times New Roman" w:hAnsi="Times New Roman" w:cs="Times New Roman"/>
                <w:kern w:val="0"/>
                <w:sz w:val="5"/>
                <w:szCs w:val="20"/>
                <w:lang w:val="en-UG" w:eastAsia="en-UG" w:bidi="ar-SA"/>
              </w:rPr>
            </w:pPr>
          </w:p>
        </w:tc>
        <w:tc>
          <w:tcPr>
            <w:tcW w:w="6320" w:type="dxa"/>
            <w:gridSpan w:val="2"/>
            <w:vMerge w:val="restart"/>
            <w:tcBorders>
              <w:top w:val="single" w:sz="8" w:space="0" w:color="auto"/>
            </w:tcBorders>
            <w:shd w:val="clear" w:color="auto" w:fill="E0E0E0"/>
            <w:vAlign w:val="bottom"/>
          </w:tcPr>
          <w:p w14:paraId="7B662C02" w14:textId="77777777" w:rsidR="00534E8D" w:rsidRPr="003B46C4" w:rsidRDefault="00534E8D" w:rsidP="00217F77">
            <w:pPr>
              <w:suppressAutoHyphens w:val="0"/>
              <w:spacing w:line="0" w:lineRule="atLeast"/>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Installation summary</w:t>
            </w:r>
          </w:p>
        </w:tc>
        <w:tc>
          <w:tcPr>
            <w:tcW w:w="140" w:type="dxa"/>
            <w:tcBorders>
              <w:top w:val="single" w:sz="8" w:space="0" w:color="auto"/>
              <w:right w:val="single" w:sz="8" w:space="0" w:color="auto"/>
            </w:tcBorders>
            <w:shd w:val="clear" w:color="auto" w:fill="E0E0E0"/>
            <w:vAlign w:val="bottom"/>
          </w:tcPr>
          <w:p w14:paraId="19B34DBA" w14:textId="77777777" w:rsidR="00534E8D" w:rsidRPr="003B46C4" w:rsidRDefault="00534E8D" w:rsidP="00217F77">
            <w:pPr>
              <w:suppressAutoHyphens w:val="0"/>
              <w:spacing w:line="0" w:lineRule="atLeast"/>
              <w:rPr>
                <w:rFonts w:ascii="Times New Roman" w:eastAsia="Times New Roman" w:hAnsi="Times New Roman" w:cs="Times New Roman"/>
                <w:kern w:val="0"/>
                <w:sz w:val="5"/>
                <w:szCs w:val="20"/>
                <w:lang w:val="en-UG" w:eastAsia="en-UG" w:bidi="ar-SA"/>
              </w:rPr>
            </w:pPr>
          </w:p>
        </w:tc>
      </w:tr>
      <w:tr w:rsidR="00534E8D" w:rsidRPr="003B46C4" w14:paraId="6843D163" w14:textId="77777777" w:rsidTr="00055C32">
        <w:trPr>
          <w:trHeight w:val="273"/>
        </w:trPr>
        <w:tc>
          <w:tcPr>
            <w:tcW w:w="100" w:type="dxa"/>
            <w:tcBorders>
              <w:left w:val="single" w:sz="8" w:space="0" w:color="auto"/>
            </w:tcBorders>
            <w:shd w:val="clear" w:color="auto" w:fill="E0E0E0"/>
            <w:vAlign w:val="bottom"/>
          </w:tcPr>
          <w:p w14:paraId="019FDE9E" w14:textId="77777777" w:rsidR="00534E8D" w:rsidRPr="003B46C4" w:rsidRDefault="00534E8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2580" w:type="dxa"/>
            <w:vMerge/>
            <w:shd w:val="clear" w:color="auto" w:fill="E0E0E0"/>
            <w:vAlign w:val="bottom"/>
          </w:tcPr>
          <w:p w14:paraId="6D2C0F1D" w14:textId="77777777" w:rsidR="00534E8D" w:rsidRPr="003B46C4" w:rsidRDefault="00534E8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140" w:type="dxa"/>
            <w:tcBorders>
              <w:right w:val="single" w:sz="8" w:space="0" w:color="auto"/>
            </w:tcBorders>
            <w:shd w:val="clear" w:color="auto" w:fill="E0E0E0"/>
            <w:vAlign w:val="bottom"/>
          </w:tcPr>
          <w:p w14:paraId="4E4CC2D2" w14:textId="77777777" w:rsidR="00534E8D" w:rsidRPr="003B46C4" w:rsidRDefault="00534E8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80" w:type="dxa"/>
            <w:shd w:val="clear" w:color="auto" w:fill="E0E0E0"/>
            <w:vAlign w:val="bottom"/>
          </w:tcPr>
          <w:p w14:paraId="71DADE42" w14:textId="77777777" w:rsidR="00534E8D" w:rsidRPr="003B46C4" w:rsidRDefault="00534E8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6320" w:type="dxa"/>
            <w:gridSpan w:val="2"/>
            <w:vMerge/>
            <w:shd w:val="clear" w:color="auto" w:fill="E0E0E0"/>
            <w:vAlign w:val="bottom"/>
          </w:tcPr>
          <w:p w14:paraId="748D805C" w14:textId="77777777" w:rsidR="00534E8D" w:rsidRPr="003B46C4" w:rsidRDefault="00534E8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140" w:type="dxa"/>
            <w:tcBorders>
              <w:right w:val="single" w:sz="8" w:space="0" w:color="auto"/>
            </w:tcBorders>
            <w:shd w:val="clear" w:color="auto" w:fill="E0E0E0"/>
            <w:vAlign w:val="bottom"/>
          </w:tcPr>
          <w:p w14:paraId="73824952" w14:textId="77777777" w:rsidR="00534E8D" w:rsidRPr="003B46C4" w:rsidRDefault="00534E8D" w:rsidP="00217F77">
            <w:pPr>
              <w:suppressAutoHyphens w:val="0"/>
              <w:spacing w:line="0" w:lineRule="atLeast"/>
              <w:rPr>
                <w:rFonts w:ascii="Times New Roman" w:eastAsia="Times New Roman" w:hAnsi="Times New Roman" w:cs="Times New Roman"/>
                <w:kern w:val="0"/>
                <w:sz w:val="23"/>
                <w:szCs w:val="20"/>
                <w:lang w:val="en-UG" w:eastAsia="en-UG" w:bidi="ar-SA"/>
              </w:rPr>
            </w:pPr>
          </w:p>
        </w:tc>
      </w:tr>
      <w:tr w:rsidR="00534E8D" w:rsidRPr="003B46C4" w14:paraId="61B73836" w14:textId="77777777" w:rsidTr="00055C32">
        <w:trPr>
          <w:trHeight w:val="202"/>
        </w:trPr>
        <w:tc>
          <w:tcPr>
            <w:tcW w:w="100" w:type="dxa"/>
            <w:tcBorders>
              <w:left w:val="single" w:sz="8" w:space="0" w:color="auto"/>
              <w:bottom w:val="single" w:sz="8" w:space="0" w:color="E0E0E0"/>
            </w:tcBorders>
            <w:shd w:val="clear" w:color="auto" w:fill="E0E0E0"/>
            <w:vAlign w:val="bottom"/>
          </w:tcPr>
          <w:p w14:paraId="0CC4B3E3"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2580" w:type="dxa"/>
            <w:tcBorders>
              <w:bottom w:val="single" w:sz="8" w:space="0" w:color="E0E0E0"/>
            </w:tcBorders>
            <w:shd w:val="clear" w:color="auto" w:fill="E0E0E0"/>
            <w:vAlign w:val="bottom"/>
          </w:tcPr>
          <w:p w14:paraId="7135B4AC"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40" w:type="dxa"/>
            <w:tcBorders>
              <w:bottom w:val="single" w:sz="8" w:space="0" w:color="E0E0E0"/>
              <w:right w:val="single" w:sz="8" w:space="0" w:color="auto"/>
            </w:tcBorders>
            <w:shd w:val="clear" w:color="auto" w:fill="E0E0E0"/>
            <w:vAlign w:val="bottom"/>
          </w:tcPr>
          <w:p w14:paraId="346126F1"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80" w:type="dxa"/>
            <w:tcBorders>
              <w:bottom w:val="single" w:sz="8" w:space="0" w:color="E0E0E0"/>
            </w:tcBorders>
            <w:shd w:val="clear" w:color="auto" w:fill="E0E0E0"/>
            <w:vAlign w:val="bottom"/>
          </w:tcPr>
          <w:p w14:paraId="0E1FBA27"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6320" w:type="dxa"/>
            <w:gridSpan w:val="2"/>
            <w:tcBorders>
              <w:bottom w:val="single" w:sz="8" w:space="0" w:color="E0E0E0"/>
            </w:tcBorders>
            <w:shd w:val="clear" w:color="auto" w:fill="E0E0E0"/>
            <w:vAlign w:val="bottom"/>
          </w:tcPr>
          <w:p w14:paraId="72353265"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40" w:type="dxa"/>
            <w:tcBorders>
              <w:bottom w:val="single" w:sz="8" w:space="0" w:color="E0E0E0"/>
              <w:right w:val="single" w:sz="8" w:space="0" w:color="auto"/>
            </w:tcBorders>
            <w:shd w:val="clear" w:color="auto" w:fill="E0E0E0"/>
            <w:vAlign w:val="bottom"/>
          </w:tcPr>
          <w:p w14:paraId="7DDB50C9"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r>
      <w:tr w:rsidR="00534E8D" w:rsidRPr="003B46C4" w14:paraId="15330FB8" w14:textId="77777777" w:rsidTr="00055C32">
        <w:trPr>
          <w:trHeight w:val="363"/>
        </w:trPr>
        <w:tc>
          <w:tcPr>
            <w:tcW w:w="2820" w:type="dxa"/>
            <w:gridSpan w:val="3"/>
            <w:tcBorders>
              <w:top w:val="single" w:sz="8" w:space="0" w:color="auto"/>
              <w:left w:val="single" w:sz="8" w:space="0" w:color="auto"/>
              <w:right w:val="single" w:sz="8" w:space="0" w:color="auto"/>
            </w:tcBorders>
            <w:shd w:val="clear" w:color="auto" w:fill="auto"/>
            <w:vAlign w:val="bottom"/>
          </w:tcPr>
          <w:p w14:paraId="4CF45FEF" w14:textId="77777777" w:rsidR="00534E8D" w:rsidRPr="003B46C4" w:rsidRDefault="00534E8D" w:rsidP="00217F77">
            <w:pPr>
              <w:suppressAutoHyphens w:val="0"/>
              <w:spacing w:line="0" w:lineRule="atLeast"/>
              <w:ind w:left="100"/>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Installation method</w:t>
            </w:r>
          </w:p>
        </w:tc>
        <w:tc>
          <w:tcPr>
            <w:tcW w:w="80" w:type="dxa"/>
            <w:tcBorders>
              <w:top w:val="single" w:sz="8" w:space="0" w:color="auto"/>
            </w:tcBorders>
            <w:shd w:val="clear" w:color="auto" w:fill="auto"/>
            <w:vAlign w:val="bottom"/>
          </w:tcPr>
          <w:p w14:paraId="56113861"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6440" w:type="dxa"/>
            <w:gridSpan w:val="3"/>
            <w:tcBorders>
              <w:top w:val="single" w:sz="8" w:space="0" w:color="auto"/>
              <w:right w:val="single" w:sz="8" w:space="0" w:color="auto"/>
            </w:tcBorders>
            <w:shd w:val="clear" w:color="auto" w:fill="auto"/>
            <w:vAlign w:val="bottom"/>
          </w:tcPr>
          <w:p w14:paraId="6DACB1EF" w14:textId="77777777" w:rsidR="00534E8D" w:rsidRPr="003B46C4" w:rsidRDefault="00534E8D" w:rsidP="00217F77">
            <w:pPr>
              <w:suppressAutoHyphens w:val="0"/>
              <w:spacing w:line="0" w:lineRule="atLeast"/>
              <w:ind w:left="28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Automatic - installation kit located on the installation media</w:t>
            </w:r>
          </w:p>
        </w:tc>
      </w:tr>
      <w:tr w:rsidR="00534E8D" w:rsidRPr="003B46C4" w14:paraId="0DA4B352" w14:textId="77777777" w:rsidTr="00055C32">
        <w:trPr>
          <w:trHeight w:val="542"/>
        </w:trPr>
        <w:tc>
          <w:tcPr>
            <w:tcW w:w="100" w:type="dxa"/>
            <w:tcBorders>
              <w:left w:val="single" w:sz="8" w:space="0" w:color="auto"/>
            </w:tcBorders>
            <w:shd w:val="clear" w:color="auto" w:fill="auto"/>
            <w:vAlign w:val="bottom"/>
          </w:tcPr>
          <w:p w14:paraId="62EEBCEA"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7BD24A40"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4D777302"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80" w:type="dxa"/>
            <w:shd w:val="clear" w:color="auto" w:fill="auto"/>
            <w:vAlign w:val="bottom"/>
          </w:tcPr>
          <w:p w14:paraId="7A83F402"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6440" w:type="dxa"/>
            <w:gridSpan w:val="3"/>
            <w:tcBorders>
              <w:right w:val="single" w:sz="8" w:space="0" w:color="auto"/>
            </w:tcBorders>
            <w:shd w:val="clear" w:color="auto" w:fill="auto"/>
            <w:vAlign w:val="bottom"/>
          </w:tcPr>
          <w:p w14:paraId="3334DA3A" w14:textId="77777777" w:rsidR="00534E8D" w:rsidRPr="003B46C4" w:rsidRDefault="00534E8D" w:rsidP="00217F77">
            <w:pPr>
              <w:suppressAutoHyphens w:val="0"/>
              <w:spacing w:line="0" w:lineRule="atLeast"/>
              <w:ind w:left="28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Manual - Copy &amp; Paste from the installation media</w:t>
            </w:r>
          </w:p>
        </w:tc>
      </w:tr>
      <w:tr w:rsidR="00534E8D" w:rsidRPr="003B46C4" w14:paraId="51BAD279" w14:textId="77777777" w:rsidTr="00055C32">
        <w:trPr>
          <w:trHeight w:val="503"/>
        </w:trPr>
        <w:tc>
          <w:tcPr>
            <w:tcW w:w="100" w:type="dxa"/>
            <w:tcBorders>
              <w:left w:val="single" w:sz="8" w:space="0" w:color="auto"/>
            </w:tcBorders>
            <w:shd w:val="clear" w:color="auto" w:fill="auto"/>
            <w:vAlign w:val="bottom"/>
          </w:tcPr>
          <w:p w14:paraId="028018E0"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0746F2D0"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47DDDA33"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80" w:type="dxa"/>
            <w:shd w:val="clear" w:color="auto" w:fill="auto"/>
            <w:vAlign w:val="bottom"/>
          </w:tcPr>
          <w:p w14:paraId="2508AFAF"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6440" w:type="dxa"/>
            <w:gridSpan w:val="3"/>
            <w:tcBorders>
              <w:right w:val="single" w:sz="8" w:space="0" w:color="auto"/>
            </w:tcBorders>
            <w:shd w:val="clear" w:color="auto" w:fill="auto"/>
            <w:vAlign w:val="bottom"/>
          </w:tcPr>
          <w:p w14:paraId="59489CF9" w14:textId="77777777" w:rsidR="00534E8D" w:rsidRPr="003B46C4" w:rsidRDefault="00534E8D" w:rsidP="00217F77">
            <w:pPr>
              <w:suppressAutoHyphens w:val="0"/>
              <w:spacing w:line="0" w:lineRule="atLeast"/>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Comments:</w:t>
            </w:r>
          </w:p>
        </w:tc>
      </w:tr>
      <w:tr w:rsidR="00534E8D" w:rsidRPr="003B46C4" w14:paraId="55896DCA" w14:textId="77777777" w:rsidTr="00055C32">
        <w:trPr>
          <w:trHeight w:val="408"/>
        </w:trPr>
        <w:tc>
          <w:tcPr>
            <w:tcW w:w="100" w:type="dxa"/>
            <w:tcBorders>
              <w:left w:val="single" w:sz="8" w:space="0" w:color="auto"/>
            </w:tcBorders>
            <w:shd w:val="clear" w:color="auto" w:fill="auto"/>
            <w:vAlign w:val="bottom"/>
          </w:tcPr>
          <w:p w14:paraId="072959E1"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5869D21F"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6EAED0BE"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80" w:type="dxa"/>
            <w:shd w:val="clear" w:color="auto" w:fill="auto"/>
            <w:vAlign w:val="bottom"/>
          </w:tcPr>
          <w:p w14:paraId="438AEEED"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6440" w:type="dxa"/>
            <w:gridSpan w:val="3"/>
            <w:tcBorders>
              <w:right w:val="single" w:sz="8" w:space="0" w:color="auto"/>
            </w:tcBorders>
            <w:shd w:val="clear" w:color="auto" w:fill="auto"/>
            <w:vAlign w:val="bottom"/>
          </w:tcPr>
          <w:p w14:paraId="43FCD523" w14:textId="2CDE427A" w:rsidR="00534E8D" w:rsidRPr="003B46C4" w:rsidRDefault="00534E8D" w:rsidP="00217F77">
            <w:pPr>
              <w:suppressAutoHyphens w:val="0"/>
              <w:spacing w:line="0" w:lineRule="atLeast"/>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Deployment is done by just unzipping the </w:t>
            </w:r>
            <w:r w:rsidRPr="003B46C4">
              <w:rPr>
                <w:rFonts w:ascii="Times New Roman" w:eastAsia="Times New Roman" w:hAnsi="Times New Roman" w:cs="Times New Roman"/>
                <w:b/>
                <w:kern w:val="0"/>
                <w:szCs w:val="20"/>
                <w:lang w:val="en-UG" w:eastAsia="en-UG" w:bidi="ar-SA"/>
              </w:rPr>
              <w:t>MMRPAS Client.zip and</w:t>
            </w:r>
          </w:p>
        </w:tc>
      </w:tr>
      <w:tr w:rsidR="00534E8D" w:rsidRPr="003B46C4" w14:paraId="0C0F6EF1" w14:textId="77777777" w:rsidTr="00055C32">
        <w:trPr>
          <w:trHeight w:val="415"/>
        </w:trPr>
        <w:tc>
          <w:tcPr>
            <w:tcW w:w="100" w:type="dxa"/>
            <w:tcBorders>
              <w:left w:val="single" w:sz="8" w:space="0" w:color="auto"/>
            </w:tcBorders>
            <w:shd w:val="clear" w:color="auto" w:fill="auto"/>
            <w:vAlign w:val="bottom"/>
          </w:tcPr>
          <w:p w14:paraId="1445C291"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5345E288"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3B105B8A"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80" w:type="dxa"/>
            <w:shd w:val="clear" w:color="auto" w:fill="auto"/>
            <w:vAlign w:val="bottom"/>
          </w:tcPr>
          <w:p w14:paraId="7D9498B1"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6440" w:type="dxa"/>
            <w:gridSpan w:val="3"/>
            <w:tcBorders>
              <w:right w:val="single" w:sz="8" w:space="0" w:color="auto"/>
            </w:tcBorders>
            <w:shd w:val="clear" w:color="auto" w:fill="auto"/>
            <w:vAlign w:val="bottom"/>
          </w:tcPr>
          <w:p w14:paraId="48B2BD27" w14:textId="129C41BB" w:rsidR="00534E8D" w:rsidRPr="003B46C4" w:rsidRDefault="00534E8D" w:rsidP="00217F77">
            <w:pPr>
              <w:suppressAutoHyphens w:val="0"/>
              <w:spacing w:line="0" w:lineRule="atLeast"/>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MMRPAS Back.zip</w:t>
            </w:r>
            <w:r w:rsidRPr="003B46C4">
              <w:rPr>
                <w:rFonts w:ascii="Times New Roman" w:eastAsia="Times New Roman" w:hAnsi="Times New Roman" w:cs="Times New Roman"/>
                <w:kern w:val="0"/>
                <w:szCs w:val="20"/>
                <w:lang w:val="en-UG" w:eastAsia="en-UG" w:bidi="ar-SA"/>
              </w:rPr>
              <w:t xml:space="preserve">, and uploading </w:t>
            </w:r>
            <w:r w:rsidRPr="003B46C4">
              <w:rPr>
                <w:rFonts w:ascii="Times New Roman" w:eastAsia="Times New Roman" w:hAnsi="Times New Roman" w:cs="Times New Roman"/>
                <w:b/>
                <w:kern w:val="0"/>
                <w:szCs w:val="20"/>
                <w:lang w:val="en-UG" w:eastAsia="en-UG" w:bidi="ar-SA"/>
              </w:rPr>
              <w:t>MMRPAS.h5</w:t>
            </w:r>
          </w:p>
        </w:tc>
      </w:tr>
      <w:tr w:rsidR="00534E8D" w:rsidRPr="003B46C4" w14:paraId="1ADB317C" w14:textId="77777777" w:rsidTr="00055C32">
        <w:trPr>
          <w:trHeight w:val="615"/>
        </w:trPr>
        <w:tc>
          <w:tcPr>
            <w:tcW w:w="2820" w:type="dxa"/>
            <w:gridSpan w:val="3"/>
            <w:tcBorders>
              <w:left w:val="single" w:sz="8" w:space="0" w:color="auto"/>
              <w:bottom w:val="single" w:sz="8" w:space="0" w:color="auto"/>
              <w:right w:val="single" w:sz="8" w:space="0" w:color="auto"/>
            </w:tcBorders>
            <w:shd w:val="clear" w:color="auto" w:fill="auto"/>
            <w:vAlign w:val="bottom"/>
          </w:tcPr>
          <w:p w14:paraId="471FCAFF"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80" w:type="dxa"/>
            <w:tcBorders>
              <w:bottom w:val="single" w:sz="8" w:space="0" w:color="auto"/>
            </w:tcBorders>
            <w:shd w:val="clear" w:color="auto" w:fill="auto"/>
            <w:vAlign w:val="bottom"/>
          </w:tcPr>
          <w:p w14:paraId="29BB825D"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6440" w:type="dxa"/>
            <w:gridSpan w:val="3"/>
            <w:tcBorders>
              <w:bottom w:val="single" w:sz="8" w:space="0" w:color="auto"/>
              <w:right w:val="single" w:sz="8" w:space="0" w:color="auto"/>
            </w:tcBorders>
            <w:shd w:val="clear" w:color="auto" w:fill="auto"/>
            <w:vAlign w:val="bottom"/>
          </w:tcPr>
          <w:p w14:paraId="1984E894"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34E8D" w:rsidRPr="003B46C4" w14:paraId="2AB576E8" w14:textId="77777777" w:rsidTr="00055C32">
        <w:trPr>
          <w:trHeight w:val="360"/>
        </w:trPr>
        <w:tc>
          <w:tcPr>
            <w:tcW w:w="2820" w:type="dxa"/>
            <w:gridSpan w:val="3"/>
            <w:tcBorders>
              <w:left w:val="single" w:sz="8" w:space="0" w:color="auto"/>
              <w:right w:val="single" w:sz="8" w:space="0" w:color="auto"/>
            </w:tcBorders>
            <w:shd w:val="clear" w:color="auto" w:fill="auto"/>
            <w:vAlign w:val="bottom"/>
          </w:tcPr>
          <w:p w14:paraId="660632F8" w14:textId="77777777" w:rsidR="00534E8D" w:rsidRPr="003B46C4" w:rsidRDefault="00534E8D" w:rsidP="00217F77">
            <w:pPr>
              <w:suppressAutoHyphens w:val="0"/>
              <w:spacing w:line="0" w:lineRule="atLeast"/>
              <w:ind w:left="100"/>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Installation media</w:t>
            </w:r>
          </w:p>
        </w:tc>
        <w:tc>
          <w:tcPr>
            <w:tcW w:w="80" w:type="dxa"/>
            <w:shd w:val="clear" w:color="auto" w:fill="auto"/>
            <w:vAlign w:val="bottom"/>
          </w:tcPr>
          <w:p w14:paraId="16DE3488"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6440" w:type="dxa"/>
            <w:gridSpan w:val="3"/>
            <w:tcBorders>
              <w:right w:val="single" w:sz="8" w:space="0" w:color="auto"/>
            </w:tcBorders>
            <w:shd w:val="clear" w:color="auto" w:fill="auto"/>
            <w:vAlign w:val="bottom"/>
          </w:tcPr>
          <w:p w14:paraId="6591F01D" w14:textId="77777777" w:rsidR="00534E8D" w:rsidRPr="003B46C4" w:rsidRDefault="00534E8D" w:rsidP="00217F77">
            <w:pPr>
              <w:suppressAutoHyphens w:val="0"/>
              <w:spacing w:line="0" w:lineRule="atLeast"/>
              <w:ind w:left="28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Diskette(s)</w:t>
            </w:r>
          </w:p>
        </w:tc>
      </w:tr>
      <w:tr w:rsidR="00534E8D" w:rsidRPr="003B46C4" w14:paraId="0F902DD1" w14:textId="77777777" w:rsidTr="00055C32">
        <w:trPr>
          <w:trHeight w:val="545"/>
        </w:trPr>
        <w:tc>
          <w:tcPr>
            <w:tcW w:w="100" w:type="dxa"/>
            <w:tcBorders>
              <w:left w:val="single" w:sz="8" w:space="0" w:color="auto"/>
            </w:tcBorders>
            <w:shd w:val="clear" w:color="auto" w:fill="auto"/>
            <w:vAlign w:val="bottom"/>
          </w:tcPr>
          <w:p w14:paraId="0E9F6B1D"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14DD004B"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7D60FF08"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80" w:type="dxa"/>
            <w:shd w:val="clear" w:color="auto" w:fill="auto"/>
            <w:vAlign w:val="bottom"/>
          </w:tcPr>
          <w:p w14:paraId="0D24C22E"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6440" w:type="dxa"/>
            <w:gridSpan w:val="3"/>
            <w:tcBorders>
              <w:right w:val="single" w:sz="8" w:space="0" w:color="auto"/>
            </w:tcBorders>
            <w:shd w:val="clear" w:color="auto" w:fill="auto"/>
            <w:vAlign w:val="bottom"/>
          </w:tcPr>
          <w:p w14:paraId="563A2451" w14:textId="77777777" w:rsidR="00534E8D" w:rsidRPr="003B46C4" w:rsidRDefault="00534E8D" w:rsidP="00217F77">
            <w:pPr>
              <w:suppressAutoHyphens w:val="0"/>
              <w:spacing w:line="0" w:lineRule="atLeast"/>
              <w:ind w:left="28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CD-ROM</w:t>
            </w:r>
          </w:p>
        </w:tc>
      </w:tr>
      <w:tr w:rsidR="00534E8D" w:rsidRPr="003B46C4" w14:paraId="1521F2BD" w14:textId="77777777" w:rsidTr="00055C32">
        <w:trPr>
          <w:trHeight w:val="542"/>
        </w:trPr>
        <w:tc>
          <w:tcPr>
            <w:tcW w:w="100" w:type="dxa"/>
            <w:tcBorders>
              <w:left w:val="single" w:sz="8" w:space="0" w:color="auto"/>
            </w:tcBorders>
            <w:shd w:val="clear" w:color="auto" w:fill="auto"/>
            <w:vAlign w:val="bottom"/>
          </w:tcPr>
          <w:p w14:paraId="293A5E1B"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3F38E79C"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051A0F30"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80" w:type="dxa"/>
            <w:shd w:val="clear" w:color="auto" w:fill="auto"/>
            <w:vAlign w:val="bottom"/>
          </w:tcPr>
          <w:p w14:paraId="53C54ACD"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6440" w:type="dxa"/>
            <w:gridSpan w:val="3"/>
            <w:tcBorders>
              <w:right w:val="single" w:sz="8" w:space="0" w:color="auto"/>
            </w:tcBorders>
            <w:shd w:val="clear" w:color="auto" w:fill="auto"/>
            <w:vAlign w:val="bottom"/>
          </w:tcPr>
          <w:p w14:paraId="52D37450" w14:textId="77777777" w:rsidR="00534E8D" w:rsidRPr="003B46C4" w:rsidRDefault="00534E8D" w:rsidP="00217F77">
            <w:pPr>
              <w:suppressAutoHyphens w:val="0"/>
              <w:spacing w:line="0" w:lineRule="atLeast"/>
              <w:ind w:left="28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Source disk folder (PC or network)</w:t>
            </w:r>
          </w:p>
        </w:tc>
      </w:tr>
      <w:tr w:rsidR="00534E8D" w:rsidRPr="003B46C4" w14:paraId="5E2D67F8" w14:textId="77777777" w:rsidTr="00055C32">
        <w:trPr>
          <w:trHeight w:val="545"/>
        </w:trPr>
        <w:tc>
          <w:tcPr>
            <w:tcW w:w="100" w:type="dxa"/>
            <w:tcBorders>
              <w:left w:val="single" w:sz="8" w:space="0" w:color="auto"/>
            </w:tcBorders>
            <w:shd w:val="clear" w:color="auto" w:fill="auto"/>
            <w:vAlign w:val="bottom"/>
          </w:tcPr>
          <w:p w14:paraId="5269EFAF"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451D012A"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04C27404"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80" w:type="dxa"/>
            <w:shd w:val="clear" w:color="auto" w:fill="auto"/>
            <w:vAlign w:val="bottom"/>
          </w:tcPr>
          <w:p w14:paraId="32E96311"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6440" w:type="dxa"/>
            <w:gridSpan w:val="3"/>
            <w:tcBorders>
              <w:right w:val="single" w:sz="8" w:space="0" w:color="auto"/>
            </w:tcBorders>
            <w:shd w:val="clear" w:color="auto" w:fill="auto"/>
            <w:vAlign w:val="bottom"/>
          </w:tcPr>
          <w:p w14:paraId="3E8A640F" w14:textId="77777777" w:rsidR="00534E8D" w:rsidRPr="003B46C4" w:rsidRDefault="00534E8D" w:rsidP="00217F77">
            <w:pPr>
              <w:suppressAutoHyphens w:val="0"/>
              <w:spacing w:line="0" w:lineRule="atLeast"/>
              <w:ind w:left="28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Download from the Internet</w:t>
            </w:r>
          </w:p>
        </w:tc>
      </w:tr>
      <w:tr w:rsidR="00534E8D" w:rsidRPr="003B46C4" w14:paraId="63BF8981" w14:textId="77777777" w:rsidTr="00055C32">
        <w:trPr>
          <w:trHeight w:val="501"/>
        </w:trPr>
        <w:tc>
          <w:tcPr>
            <w:tcW w:w="100" w:type="dxa"/>
            <w:tcBorders>
              <w:left w:val="single" w:sz="8" w:space="0" w:color="auto"/>
            </w:tcBorders>
            <w:shd w:val="clear" w:color="auto" w:fill="auto"/>
            <w:vAlign w:val="bottom"/>
          </w:tcPr>
          <w:p w14:paraId="0EFA6ABD"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37DD9FBD"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4C45EFA6"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80" w:type="dxa"/>
            <w:shd w:val="clear" w:color="auto" w:fill="auto"/>
            <w:vAlign w:val="bottom"/>
          </w:tcPr>
          <w:p w14:paraId="320792EA"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6440" w:type="dxa"/>
            <w:gridSpan w:val="3"/>
            <w:tcBorders>
              <w:right w:val="single" w:sz="8" w:space="0" w:color="auto"/>
            </w:tcBorders>
            <w:shd w:val="clear" w:color="auto" w:fill="auto"/>
            <w:vAlign w:val="bottom"/>
          </w:tcPr>
          <w:p w14:paraId="679BEC27" w14:textId="77777777" w:rsidR="00534E8D" w:rsidRPr="003B46C4" w:rsidRDefault="00534E8D" w:rsidP="00217F77">
            <w:pPr>
              <w:suppressAutoHyphens w:val="0"/>
              <w:spacing w:line="0" w:lineRule="atLeast"/>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Comments:</w:t>
            </w:r>
          </w:p>
        </w:tc>
      </w:tr>
      <w:tr w:rsidR="00534E8D" w:rsidRPr="003B46C4" w14:paraId="24AFDF21" w14:textId="77777777" w:rsidTr="00055C32">
        <w:trPr>
          <w:trHeight w:val="410"/>
        </w:trPr>
        <w:tc>
          <w:tcPr>
            <w:tcW w:w="100" w:type="dxa"/>
            <w:tcBorders>
              <w:left w:val="single" w:sz="8" w:space="0" w:color="auto"/>
            </w:tcBorders>
            <w:shd w:val="clear" w:color="auto" w:fill="auto"/>
            <w:vAlign w:val="bottom"/>
          </w:tcPr>
          <w:p w14:paraId="460B04F0"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2FC93452"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54E8EC0E"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80" w:type="dxa"/>
            <w:shd w:val="clear" w:color="auto" w:fill="auto"/>
            <w:vAlign w:val="bottom"/>
          </w:tcPr>
          <w:p w14:paraId="06B4ACC2"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6440" w:type="dxa"/>
            <w:gridSpan w:val="3"/>
            <w:tcBorders>
              <w:right w:val="single" w:sz="8" w:space="0" w:color="auto"/>
            </w:tcBorders>
            <w:shd w:val="clear" w:color="auto" w:fill="auto"/>
            <w:vAlign w:val="bottom"/>
          </w:tcPr>
          <w:p w14:paraId="5C542F85"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All the files to be deployed are included in the folder.</w:t>
            </w:r>
          </w:p>
        </w:tc>
      </w:tr>
      <w:tr w:rsidR="00534E8D" w:rsidRPr="003B46C4" w14:paraId="6D5FE8E9" w14:textId="77777777" w:rsidTr="00055C32">
        <w:trPr>
          <w:trHeight w:val="202"/>
        </w:trPr>
        <w:tc>
          <w:tcPr>
            <w:tcW w:w="2820" w:type="dxa"/>
            <w:gridSpan w:val="3"/>
            <w:tcBorders>
              <w:left w:val="single" w:sz="8" w:space="0" w:color="auto"/>
              <w:bottom w:val="single" w:sz="8" w:space="0" w:color="auto"/>
              <w:right w:val="single" w:sz="8" w:space="0" w:color="auto"/>
            </w:tcBorders>
            <w:shd w:val="clear" w:color="auto" w:fill="auto"/>
            <w:vAlign w:val="bottom"/>
          </w:tcPr>
          <w:p w14:paraId="0A0FB85A"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720" w:type="dxa"/>
            <w:gridSpan w:val="2"/>
            <w:tcBorders>
              <w:bottom w:val="single" w:sz="8" w:space="0" w:color="auto"/>
            </w:tcBorders>
            <w:shd w:val="clear" w:color="auto" w:fill="auto"/>
            <w:vAlign w:val="bottom"/>
          </w:tcPr>
          <w:p w14:paraId="1820137D"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5800" w:type="dxa"/>
            <w:gridSpan w:val="2"/>
            <w:tcBorders>
              <w:bottom w:val="single" w:sz="8" w:space="0" w:color="auto"/>
              <w:right w:val="single" w:sz="8" w:space="0" w:color="auto"/>
            </w:tcBorders>
            <w:shd w:val="clear" w:color="auto" w:fill="auto"/>
            <w:vAlign w:val="bottom"/>
          </w:tcPr>
          <w:p w14:paraId="21985E21"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r>
      <w:tr w:rsidR="00534E8D" w:rsidRPr="003B46C4" w14:paraId="63F755C1" w14:textId="77777777" w:rsidTr="00055C32">
        <w:trPr>
          <w:trHeight w:val="320"/>
        </w:trPr>
        <w:tc>
          <w:tcPr>
            <w:tcW w:w="2820" w:type="dxa"/>
            <w:gridSpan w:val="3"/>
            <w:tcBorders>
              <w:left w:val="single" w:sz="8" w:space="0" w:color="auto"/>
              <w:right w:val="single" w:sz="8" w:space="0" w:color="auto"/>
            </w:tcBorders>
            <w:shd w:val="clear" w:color="auto" w:fill="auto"/>
            <w:vAlign w:val="bottom"/>
          </w:tcPr>
          <w:p w14:paraId="13771315" w14:textId="77777777" w:rsidR="00534E8D" w:rsidRPr="003B46C4" w:rsidRDefault="00534E8D" w:rsidP="00217F77">
            <w:pPr>
              <w:suppressAutoHyphens w:val="0"/>
              <w:spacing w:line="0" w:lineRule="atLeast"/>
              <w:ind w:left="100"/>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Installed files</w:t>
            </w:r>
          </w:p>
        </w:tc>
        <w:tc>
          <w:tcPr>
            <w:tcW w:w="720" w:type="dxa"/>
            <w:gridSpan w:val="2"/>
            <w:shd w:val="clear" w:color="auto" w:fill="auto"/>
            <w:vAlign w:val="bottom"/>
          </w:tcPr>
          <w:p w14:paraId="5A23B769"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1.</w:t>
            </w:r>
          </w:p>
        </w:tc>
        <w:tc>
          <w:tcPr>
            <w:tcW w:w="5800" w:type="dxa"/>
            <w:gridSpan w:val="2"/>
            <w:tcBorders>
              <w:right w:val="single" w:sz="8" w:space="0" w:color="auto"/>
            </w:tcBorders>
            <w:shd w:val="clear" w:color="auto" w:fill="auto"/>
            <w:vAlign w:val="bottom"/>
          </w:tcPr>
          <w:p w14:paraId="27402C7C" w14:textId="77777777" w:rsidR="00534E8D" w:rsidRPr="003B46C4" w:rsidRDefault="00534E8D" w:rsidP="00217F77">
            <w:pPr>
              <w:suppressAutoHyphens w:val="0"/>
              <w:spacing w:line="0" w:lineRule="atLeast"/>
              <w:ind w:left="8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PHP files</w:t>
            </w:r>
          </w:p>
        </w:tc>
      </w:tr>
      <w:tr w:rsidR="00534E8D" w:rsidRPr="003B46C4" w14:paraId="4CE83CDB" w14:textId="77777777" w:rsidTr="00055C32">
        <w:trPr>
          <w:trHeight w:val="408"/>
        </w:trPr>
        <w:tc>
          <w:tcPr>
            <w:tcW w:w="100" w:type="dxa"/>
            <w:tcBorders>
              <w:left w:val="single" w:sz="8" w:space="0" w:color="auto"/>
            </w:tcBorders>
            <w:shd w:val="clear" w:color="auto" w:fill="auto"/>
            <w:vAlign w:val="bottom"/>
          </w:tcPr>
          <w:p w14:paraId="22A1BC9C"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31CD6AF0"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308C50DB"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720" w:type="dxa"/>
            <w:gridSpan w:val="2"/>
            <w:shd w:val="clear" w:color="auto" w:fill="auto"/>
            <w:vAlign w:val="bottom"/>
          </w:tcPr>
          <w:p w14:paraId="1206A8F8"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2.</w:t>
            </w:r>
          </w:p>
        </w:tc>
        <w:tc>
          <w:tcPr>
            <w:tcW w:w="5800" w:type="dxa"/>
            <w:gridSpan w:val="2"/>
            <w:tcBorders>
              <w:right w:val="single" w:sz="8" w:space="0" w:color="auto"/>
            </w:tcBorders>
            <w:shd w:val="clear" w:color="auto" w:fill="auto"/>
            <w:vAlign w:val="bottom"/>
          </w:tcPr>
          <w:p w14:paraId="248CE98B" w14:textId="77777777" w:rsidR="00534E8D" w:rsidRPr="003B46C4" w:rsidRDefault="00534E8D" w:rsidP="00217F77">
            <w:pPr>
              <w:suppressAutoHyphens w:val="0"/>
              <w:spacing w:line="0" w:lineRule="atLeast"/>
              <w:ind w:left="8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Blade files</w:t>
            </w:r>
          </w:p>
        </w:tc>
      </w:tr>
      <w:tr w:rsidR="00534E8D" w:rsidRPr="003B46C4" w14:paraId="0995DD4F" w14:textId="77777777" w:rsidTr="00055C32">
        <w:trPr>
          <w:trHeight w:val="415"/>
        </w:trPr>
        <w:tc>
          <w:tcPr>
            <w:tcW w:w="100" w:type="dxa"/>
            <w:tcBorders>
              <w:left w:val="single" w:sz="8" w:space="0" w:color="auto"/>
            </w:tcBorders>
            <w:shd w:val="clear" w:color="auto" w:fill="auto"/>
            <w:vAlign w:val="bottom"/>
          </w:tcPr>
          <w:p w14:paraId="047382B7"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5E6A6232"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32460F73"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720" w:type="dxa"/>
            <w:gridSpan w:val="2"/>
            <w:shd w:val="clear" w:color="auto" w:fill="auto"/>
            <w:vAlign w:val="bottom"/>
          </w:tcPr>
          <w:p w14:paraId="44CB8F36"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3.</w:t>
            </w:r>
          </w:p>
        </w:tc>
        <w:tc>
          <w:tcPr>
            <w:tcW w:w="5800" w:type="dxa"/>
            <w:gridSpan w:val="2"/>
            <w:tcBorders>
              <w:right w:val="single" w:sz="8" w:space="0" w:color="auto"/>
            </w:tcBorders>
            <w:shd w:val="clear" w:color="auto" w:fill="auto"/>
            <w:vAlign w:val="bottom"/>
          </w:tcPr>
          <w:p w14:paraId="5041DBB0" w14:textId="77777777" w:rsidR="00534E8D" w:rsidRPr="003B46C4" w:rsidRDefault="00534E8D" w:rsidP="00217F77">
            <w:pPr>
              <w:suppressAutoHyphens w:val="0"/>
              <w:spacing w:line="0" w:lineRule="atLeast"/>
              <w:ind w:left="8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Python files</w:t>
            </w:r>
          </w:p>
        </w:tc>
      </w:tr>
      <w:tr w:rsidR="00534E8D" w:rsidRPr="003B46C4" w14:paraId="6E2DFDFF" w14:textId="77777777" w:rsidTr="00055C32">
        <w:trPr>
          <w:trHeight w:val="413"/>
        </w:trPr>
        <w:tc>
          <w:tcPr>
            <w:tcW w:w="100" w:type="dxa"/>
            <w:tcBorders>
              <w:left w:val="single" w:sz="8" w:space="0" w:color="auto"/>
            </w:tcBorders>
            <w:shd w:val="clear" w:color="auto" w:fill="auto"/>
            <w:vAlign w:val="bottom"/>
          </w:tcPr>
          <w:p w14:paraId="5557E887"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2880722A"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62A8770B"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720" w:type="dxa"/>
            <w:gridSpan w:val="2"/>
            <w:shd w:val="clear" w:color="auto" w:fill="auto"/>
            <w:vAlign w:val="bottom"/>
          </w:tcPr>
          <w:p w14:paraId="73EBCD44"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4.</w:t>
            </w:r>
          </w:p>
        </w:tc>
        <w:tc>
          <w:tcPr>
            <w:tcW w:w="5800" w:type="dxa"/>
            <w:gridSpan w:val="2"/>
            <w:tcBorders>
              <w:right w:val="single" w:sz="8" w:space="0" w:color="auto"/>
            </w:tcBorders>
            <w:shd w:val="clear" w:color="auto" w:fill="auto"/>
            <w:vAlign w:val="bottom"/>
          </w:tcPr>
          <w:p w14:paraId="382E959A" w14:textId="77777777" w:rsidR="00534E8D" w:rsidRPr="003B46C4" w:rsidRDefault="00534E8D" w:rsidP="00217F77">
            <w:pPr>
              <w:suppressAutoHyphens w:val="0"/>
              <w:spacing w:line="0" w:lineRule="atLeast"/>
              <w:ind w:left="8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Keras h5 file</w:t>
            </w:r>
          </w:p>
        </w:tc>
      </w:tr>
      <w:tr w:rsidR="00534E8D" w:rsidRPr="003B46C4" w14:paraId="7DA35955" w14:textId="77777777" w:rsidTr="00055C32">
        <w:trPr>
          <w:trHeight w:val="204"/>
        </w:trPr>
        <w:tc>
          <w:tcPr>
            <w:tcW w:w="100" w:type="dxa"/>
            <w:tcBorders>
              <w:left w:val="single" w:sz="8" w:space="0" w:color="auto"/>
              <w:bottom w:val="single" w:sz="8" w:space="0" w:color="auto"/>
            </w:tcBorders>
            <w:shd w:val="clear" w:color="auto" w:fill="auto"/>
            <w:vAlign w:val="bottom"/>
          </w:tcPr>
          <w:p w14:paraId="757623A8"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2580" w:type="dxa"/>
            <w:tcBorders>
              <w:bottom w:val="single" w:sz="8" w:space="0" w:color="auto"/>
            </w:tcBorders>
            <w:shd w:val="clear" w:color="auto" w:fill="auto"/>
            <w:vAlign w:val="bottom"/>
          </w:tcPr>
          <w:p w14:paraId="5042E655"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40" w:type="dxa"/>
            <w:tcBorders>
              <w:bottom w:val="single" w:sz="8" w:space="0" w:color="auto"/>
              <w:right w:val="single" w:sz="8" w:space="0" w:color="auto"/>
            </w:tcBorders>
            <w:shd w:val="clear" w:color="auto" w:fill="auto"/>
            <w:vAlign w:val="bottom"/>
          </w:tcPr>
          <w:p w14:paraId="318B1FEC"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80" w:type="dxa"/>
            <w:tcBorders>
              <w:bottom w:val="single" w:sz="8" w:space="0" w:color="auto"/>
            </w:tcBorders>
            <w:shd w:val="clear" w:color="auto" w:fill="auto"/>
            <w:vAlign w:val="bottom"/>
          </w:tcPr>
          <w:p w14:paraId="415480CB"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640" w:type="dxa"/>
            <w:tcBorders>
              <w:bottom w:val="single" w:sz="8" w:space="0" w:color="auto"/>
            </w:tcBorders>
            <w:shd w:val="clear" w:color="auto" w:fill="auto"/>
            <w:vAlign w:val="bottom"/>
          </w:tcPr>
          <w:p w14:paraId="61DDC057"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5680" w:type="dxa"/>
            <w:tcBorders>
              <w:bottom w:val="single" w:sz="8" w:space="0" w:color="auto"/>
            </w:tcBorders>
            <w:shd w:val="clear" w:color="auto" w:fill="auto"/>
            <w:vAlign w:val="bottom"/>
          </w:tcPr>
          <w:p w14:paraId="1328A638"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40" w:type="dxa"/>
            <w:tcBorders>
              <w:bottom w:val="single" w:sz="8" w:space="0" w:color="auto"/>
              <w:right w:val="single" w:sz="8" w:space="0" w:color="auto"/>
            </w:tcBorders>
            <w:shd w:val="clear" w:color="auto" w:fill="auto"/>
            <w:vAlign w:val="bottom"/>
          </w:tcPr>
          <w:p w14:paraId="197D794E"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r>
    </w:tbl>
    <w:p w14:paraId="7EA71453" w14:textId="1DC602BE" w:rsidR="00534E8D" w:rsidRPr="003B46C4" w:rsidRDefault="00534E8D" w:rsidP="00217F77">
      <w:pPr>
        <w:suppressAutoHyphens w:val="0"/>
        <w:spacing w:line="20" w:lineRule="exact"/>
        <w:rPr>
          <w:rFonts w:ascii="Times New Roman" w:eastAsia="Times New Roman" w:hAnsi="Times New Roman" w:cs="Times New Roman"/>
          <w:kern w:val="0"/>
          <w:sz w:val="20"/>
          <w:szCs w:val="20"/>
          <w:lang w:val="en-UG" w:eastAsia="en-UG" w:bidi="ar-SA"/>
        </w:rPr>
      </w:pPr>
      <w:r w:rsidRPr="003B46C4">
        <w:rPr>
          <w:rFonts w:ascii="Times New Roman" w:eastAsia="Times New Roman" w:hAnsi="Times New Roman" w:cs="Times New Roman"/>
          <w:noProof/>
          <w:kern w:val="0"/>
          <w:sz w:val="17"/>
          <w:szCs w:val="20"/>
          <w:lang w:val="en-UG" w:eastAsia="en-UG" w:bidi="ar-SA"/>
        </w:rPr>
        <w:drawing>
          <wp:anchor distT="0" distB="0" distL="114300" distR="114300" simplePos="0" relativeHeight="251674624" behindDoc="1" locked="0" layoutInCell="1" allowOverlap="1" wp14:anchorId="2948D8B2" wp14:editId="6BE726BD">
            <wp:simplePos x="0" y="0"/>
            <wp:positionH relativeFrom="column">
              <wp:posOffset>1918335</wp:posOffset>
            </wp:positionH>
            <wp:positionV relativeFrom="paragraph">
              <wp:posOffset>-4831715</wp:posOffset>
            </wp:positionV>
            <wp:extent cx="123825" cy="122555"/>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 w:val="17"/>
          <w:szCs w:val="20"/>
          <w:lang w:val="en-UG" w:eastAsia="en-UG" w:bidi="ar-SA"/>
        </w:rPr>
        <w:drawing>
          <wp:anchor distT="0" distB="0" distL="114300" distR="114300" simplePos="0" relativeHeight="251675648" behindDoc="1" locked="0" layoutInCell="1" allowOverlap="1" wp14:anchorId="6AADF955" wp14:editId="2607FAB3">
            <wp:simplePos x="0" y="0"/>
            <wp:positionH relativeFrom="column">
              <wp:posOffset>1918335</wp:posOffset>
            </wp:positionH>
            <wp:positionV relativeFrom="paragraph">
              <wp:posOffset>-4487545</wp:posOffset>
            </wp:positionV>
            <wp:extent cx="123825" cy="122555"/>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 w:val="17"/>
          <w:szCs w:val="20"/>
          <w:lang w:val="en-UG" w:eastAsia="en-UG" w:bidi="ar-SA"/>
        </w:rPr>
        <w:drawing>
          <wp:anchor distT="0" distB="0" distL="114300" distR="114300" simplePos="0" relativeHeight="251676672" behindDoc="1" locked="0" layoutInCell="1" allowOverlap="1" wp14:anchorId="2F431576" wp14:editId="6CD6B6AD">
            <wp:simplePos x="0" y="0"/>
            <wp:positionH relativeFrom="column">
              <wp:posOffset>1918335</wp:posOffset>
            </wp:positionH>
            <wp:positionV relativeFrom="paragraph">
              <wp:posOffset>-3011805</wp:posOffset>
            </wp:positionV>
            <wp:extent cx="123825" cy="121920"/>
            <wp:effectExtent l="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 w:val="17"/>
          <w:szCs w:val="20"/>
          <w:lang w:val="en-UG" w:eastAsia="en-UG" w:bidi="ar-SA"/>
        </w:rPr>
        <w:drawing>
          <wp:anchor distT="0" distB="0" distL="114300" distR="114300" simplePos="0" relativeHeight="251677696" behindDoc="1" locked="0" layoutInCell="1" allowOverlap="1" wp14:anchorId="3B9B12B4" wp14:editId="4ABB2F07">
            <wp:simplePos x="0" y="0"/>
            <wp:positionH relativeFrom="column">
              <wp:posOffset>1918335</wp:posOffset>
            </wp:positionH>
            <wp:positionV relativeFrom="paragraph">
              <wp:posOffset>-2667635</wp:posOffset>
            </wp:positionV>
            <wp:extent cx="123825" cy="122555"/>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 w:val="17"/>
          <w:szCs w:val="20"/>
          <w:lang w:val="en-UG" w:eastAsia="en-UG" w:bidi="ar-SA"/>
        </w:rPr>
        <w:drawing>
          <wp:anchor distT="0" distB="0" distL="114300" distR="114300" simplePos="0" relativeHeight="251678720" behindDoc="1" locked="0" layoutInCell="1" allowOverlap="1" wp14:anchorId="47295E21" wp14:editId="0B57E376">
            <wp:simplePos x="0" y="0"/>
            <wp:positionH relativeFrom="column">
              <wp:posOffset>1918335</wp:posOffset>
            </wp:positionH>
            <wp:positionV relativeFrom="paragraph">
              <wp:posOffset>-2321560</wp:posOffset>
            </wp:positionV>
            <wp:extent cx="123825" cy="12192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 w:val="17"/>
          <w:szCs w:val="20"/>
          <w:lang w:val="en-UG" w:eastAsia="en-UG" w:bidi="ar-SA"/>
        </w:rPr>
        <w:drawing>
          <wp:anchor distT="0" distB="0" distL="114300" distR="114300" simplePos="0" relativeHeight="251679744" behindDoc="1" locked="0" layoutInCell="1" allowOverlap="1" wp14:anchorId="190CF08E" wp14:editId="23A17851">
            <wp:simplePos x="0" y="0"/>
            <wp:positionH relativeFrom="column">
              <wp:posOffset>1918335</wp:posOffset>
            </wp:positionH>
            <wp:positionV relativeFrom="paragraph">
              <wp:posOffset>-1977390</wp:posOffset>
            </wp:positionV>
            <wp:extent cx="123825" cy="122555"/>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p>
    <w:p w14:paraId="6AC3BD7E"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72498906"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0A1AADDC"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3C8C7C02"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747E1D35"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25337B35"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430A6AF5"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01B61685"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418A93CE"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7C55151C"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6717CAC1"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16CA4A6C"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6995D1D2"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339F5528" w14:textId="77777777" w:rsidR="00534E8D" w:rsidRPr="003B46C4" w:rsidRDefault="00534E8D" w:rsidP="00217F77">
      <w:pPr>
        <w:suppressAutoHyphens w:val="0"/>
        <w:spacing w:line="301" w:lineRule="exact"/>
        <w:rPr>
          <w:rFonts w:ascii="Times New Roman" w:eastAsia="Times New Roman" w:hAnsi="Times New Roman" w:cs="Times New Roman"/>
          <w:kern w:val="0"/>
          <w:sz w:val="20"/>
          <w:szCs w:val="20"/>
          <w:lang w:val="en-UG" w:eastAsia="en-UG" w:bidi="ar-SA"/>
        </w:rPr>
      </w:pPr>
    </w:p>
    <w:p w14:paraId="52F516A3" w14:textId="77777777" w:rsidR="00534E8D" w:rsidRPr="003B46C4" w:rsidRDefault="00534E8D" w:rsidP="00217F77">
      <w:pPr>
        <w:suppressAutoHyphens w:val="0"/>
        <w:spacing w:line="0" w:lineRule="atLeast"/>
        <w:ind w:left="5280"/>
        <w:rPr>
          <w:rFonts w:ascii="Times New Roman" w:eastAsia="Times New Roman" w:hAnsi="Times New Roman" w:cs="Times New Roman"/>
          <w:kern w:val="0"/>
          <w:szCs w:val="20"/>
          <w:lang w:val="en-UG" w:eastAsia="en-UG" w:bidi="ar-SA"/>
        </w:rPr>
        <w:sectPr w:rsidR="00534E8D" w:rsidRPr="003B46C4">
          <w:pgSz w:w="12240" w:h="15840"/>
          <w:pgMar w:top="1440" w:right="1380" w:bottom="440" w:left="1440" w:header="0" w:footer="0" w:gutter="0"/>
          <w:cols w:space="0" w:equalWidth="0">
            <w:col w:w="9420"/>
          </w:cols>
          <w:docGrid w:linePitch="360"/>
        </w:sectPr>
      </w:pPr>
    </w:p>
    <w:p w14:paraId="01148D22" w14:textId="3F1C157B" w:rsidR="00534E8D" w:rsidRPr="00B21323" w:rsidRDefault="00B21323" w:rsidP="00B21323">
      <w:pPr>
        <w:pStyle w:val="Caption"/>
        <w:rPr>
          <w:rFonts w:ascii="Times New Roman" w:eastAsia="Times New Roman" w:hAnsi="Times New Roman" w:cs="Times New Roman"/>
          <w:i w:val="0"/>
          <w:iCs w:val="0"/>
          <w:color w:val="auto"/>
          <w:kern w:val="0"/>
          <w:sz w:val="24"/>
          <w:szCs w:val="24"/>
          <w:lang w:val="en-UG" w:eastAsia="en-UG" w:bidi="ar-SA"/>
        </w:rPr>
      </w:pPr>
      <w:bookmarkStart w:id="88" w:name="page29"/>
      <w:bookmarkEnd w:id="88"/>
      <w:r w:rsidRPr="00B21323">
        <w:rPr>
          <w:rFonts w:ascii="Times New Roman" w:hAnsi="Times New Roman" w:cs="Times New Roman"/>
          <w:i w:val="0"/>
          <w:iCs w:val="0"/>
          <w:color w:val="auto"/>
          <w:sz w:val="24"/>
          <w:szCs w:val="24"/>
        </w:rPr>
        <w:lastRenderedPageBreak/>
        <w:t xml:space="preserve">Table </w:t>
      </w:r>
      <w:r w:rsidRPr="00B21323">
        <w:rPr>
          <w:rFonts w:ascii="Times New Roman" w:hAnsi="Times New Roman" w:cs="Times New Roman"/>
          <w:i w:val="0"/>
          <w:iCs w:val="0"/>
          <w:color w:val="auto"/>
          <w:sz w:val="24"/>
          <w:szCs w:val="24"/>
        </w:rPr>
        <w:fldChar w:fldCharType="begin"/>
      </w:r>
      <w:r w:rsidRPr="00B21323">
        <w:rPr>
          <w:rFonts w:ascii="Times New Roman" w:hAnsi="Times New Roman" w:cs="Times New Roman"/>
          <w:i w:val="0"/>
          <w:iCs w:val="0"/>
          <w:color w:val="auto"/>
          <w:sz w:val="24"/>
          <w:szCs w:val="24"/>
        </w:rPr>
        <w:instrText xml:space="preserve"> SEQ Table \* ARABIC </w:instrText>
      </w:r>
      <w:r w:rsidRPr="00B21323">
        <w:rPr>
          <w:rFonts w:ascii="Times New Roman" w:hAnsi="Times New Roman" w:cs="Times New Roman"/>
          <w:i w:val="0"/>
          <w:iCs w:val="0"/>
          <w:color w:val="auto"/>
          <w:sz w:val="24"/>
          <w:szCs w:val="24"/>
        </w:rPr>
        <w:fldChar w:fldCharType="separate"/>
      </w:r>
      <w:r w:rsidR="00C172B6">
        <w:rPr>
          <w:rFonts w:ascii="Times New Roman" w:hAnsi="Times New Roman" w:cs="Times New Roman"/>
          <w:i w:val="0"/>
          <w:iCs w:val="0"/>
          <w:noProof/>
          <w:color w:val="auto"/>
          <w:sz w:val="24"/>
          <w:szCs w:val="24"/>
        </w:rPr>
        <w:t>6</w:t>
      </w:r>
      <w:r w:rsidRPr="00B21323">
        <w:rPr>
          <w:rFonts w:ascii="Times New Roman" w:hAnsi="Times New Roman" w:cs="Times New Roman"/>
          <w:i w:val="0"/>
          <w:iCs w:val="0"/>
          <w:color w:val="auto"/>
          <w:sz w:val="24"/>
          <w:szCs w:val="24"/>
        </w:rPr>
        <w:fldChar w:fldCharType="end"/>
      </w:r>
      <w:r w:rsidRPr="00B21323">
        <w:rPr>
          <w:rFonts w:ascii="Times New Roman" w:hAnsi="Times New Roman" w:cs="Times New Roman"/>
          <w:i w:val="0"/>
          <w:iCs w:val="0"/>
          <w:color w:val="auto"/>
          <w:sz w:val="24"/>
          <w:szCs w:val="24"/>
        </w:rPr>
        <w:t>.1 : Installation Procedure Check</w:t>
      </w:r>
    </w:p>
    <w:tbl>
      <w:tblPr>
        <w:tblW w:w="0" w:type="auto"/>
        <w:tblInd w:w="110" w:type="dxa"/>
        <w:tblLayout w:type="fixed"/>
        <w:tblCellMar>
          <w:left w:w="0" w:type="dxa"/>
          <w:right w:w="0" w:type="dxa"/>
        </w:tblCellMar>
        <w:tblLook w:val="0000" w:firstRow="0" w:lastRow="0" w:firstColumn="0" w:lastColumn="0" w:noHBand="0" w:noVBand="0"/>
      </w:tblPr>
      <w:tblGrid>
        <w:gridCol w:w="100"/>
        <w:gridCol w:w="2580"/>
        <w:gridCol w:w="140"/>
        <w:gridCol w:w="80"/>
        <w:gridCol w:w="4460"/>
        <w:gridCol w:w="140"/>
        <w:gridCol w:w="80"/>
        <w:gridCol w:w="1640"/>
        <w:gridCol w:w="140"/>
      </w:tblGrid>
      <w:tr w:rsidR="00534E8D" w:rsidRPr="003B46C4" w14:paraId="120314C4" w14:textId="77777777" w:rsidTr="00055C32">
        <w:trPr>
          <w:trHeight w:val="67"/>
        </w:trPr>
        <w:tc>
          <w:tcPr>
            <w:tcW w:w="100" w:type="dxa"/>
            <w:tcBorders>
              <w:top w:val="single" w:sz="8" w:space="0" w:color="auto"/>
              <w:left w:val="single" w:sz="8" w:space="0" w:color="auto"/>
            </w:tcBorders>
            <w:shd w:val="clear" w:color="auto" w:fill="E0E0E0"/>
            <w:vAlign w:val="bottom"/>
          </w:tcPr>
          <w:p w14:paraId="0C76F159" w14:textId="77777777" w:rsidR="00534E8D" w:rsidRPr="003B46C4" w:rsidRDefault="00534E8D" w:rsidP="00217F77">
            <w:pPr>
              <w:suppressAutoHyphens w:val="0"/>
              <w:spacing w:line="0" w:lineRule="atLeast"/>
              <w:rPr>
                <w:rFonts w:ascii="Times New Roman" w:eastAsia="Times New Roman" w:hAnsi="Times New Roman" w:cs="Times New Roman"/>
                <w:kern w:val="0"/>
                <w:sz w:val="5"/>
                <w:szCs w:val="20"/>
                <w:lang w:val="en-UG" w:eastAsia="en-UG" w:bidi="ar-SA"/>
              </w:rPr>
            </w:pPr>
          </w:p>
        </w:tc>
        <w:tc>
          <w:tcPr>
            <w:tcW w:w="2580" w:type="dxa"/>
            <w:vMerge w:val="restart"/>
            <w:tcBorders>
              <w:top w:val="single" w:sz="8" w:space="0" w:color="auto"/>
            </w:tcBorders>
            <w:shd w:val="clear" w:color="auto" w:fill="E0E0E0"/>
            <w:vAlign w:val="bottom"/>
          </w:tcPr>
          <w:p w14:paraId="4A15AC50" w14:textId="77777777" w:rsidR="00534E8D" w:rsidRPr="003B46C4" w:rsidRDefault="00534E8D" w:rsidP="00217F77">
            <w:pPr>
              <w:suppressAutoHyphens w:val="0"/>
              <w:spacing w:line="0" w:lineRule="atLeast"/>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Topics</w:t>
            </w:r>
          </w:p>
        </w:tc>
        <w:tc>
          <w:tcPr>
            <w:tcW w:w="140" w:type="dxa"/>
            <w:tcBorders>
              <w:top w:val="single" w:sz="8" w:space="0" w:color="auto"/>
              <w:right w:val="single" w:sz="8" w:space="0" w:color="auto"/>
            </w:tcBorders>
            <w:shd w:val="clear" w:color="auto" w:fill="E0E0E0"/>
            <w:vAlign w:val="bottom"/>
          </w:tcPr>
          <w:p w14:paraId="3C805B42" w14:textId="77777777" w:rsidR="00534E8D" w:rsidRPr="003B46C4" w:rsidRDefault="00534E8D" w:rsidP="00217F77">
            <w:pPr>
              <w:suppressAutoHyphens w:val="0"/>
              <w:spacing w:line="0" w:lineRule="atLeast"/>
              <w:rPr>
                <w:rFonts w:ascii="Times New Roman" w:eastAsia="Times New Roman" w:hAnsi="Times New Roman" w:cs="Times New Roman"/>
                <w:kern w:val="0"/>
                <w:sz w:val="5"/>
                <w:szCs w:val="20"/>
                <w:lang w:val="en-UG" w:eastAsia="en-UG" w:bidi="ar-SA"/>
              </w:rPr>
            </w:pPr>
          </w:p>
        </w:tc>
        <w:tc>
          <w:tcPr>
            <w:tcW w:w="80" w:type="dxa"/>
            <w:tcBorders>
              <w:top w:val="single" w:sz="8" w:space="0" w:color="auto"/>
            </w:tcBorders>
            <w:shd w:val="clear" w:color="auto" w:fill="E0E0E0"/>
            <w:vAlign w:val="bottom"/>
          </w:tcPr>
          <w:p w14:paraId="2339BB36" w14:textId="77777777" w:rsidR="00534E8D" w:rsidRPr="003B46C4" w:rsidRDefault="00534E8D" w:rsidP="00217F77">
            <w:pPr>
              <w:suppressAutoHyphens w:val="0"/>
              <w:spacing w:line="0" w:lineRule="atLeast"/>
              <w:rPr>
                <w:rFonts w:ascii="Times New Roman" w:eastAsia="Times New Roman" w:hAnsi="Times New Roman" w:cs="Times New Roman"/>
                <w:kern w:val="0"/>
                <w:sz w:val="5"/>
                <w:szCs w:val="20"/>
                <w:lang w:val="en-UG" w:eastAsia="en-UG" w:bidi="ar-SA"/>
              </w:rPr>
            </w:pPr>
          </w:p>
        </w:tc>
        <w:tc>
          <w:tcPr>
            <w:tcW w:w="4460" w:type="dxa"/>
            <w:vMerge w:val="restart"/>
            <w:tcBorders>
              <w:top w:val="single" w:sz="8" w:space="0" w:color="auto"/>
            </w:tcBorders>
            <w:shd w:val="clear" w:color="auto" w:fill="E0E0E0"/>
            <w:vAlign w:val="bottom"/>
          </w:tcPr>
          <w:p w14:paraId="78CFBDFC" w14:textId="77777777" w:rsidR="00534E8D" w:rsidRPr="003B46C4" w:rsidRDefault="00534E8D" w:rsidP="00217F77">
            <w:pPr>
              <w:suppressAutoHyphens w:val="0"/>
              <w:spacing w:line="0" w:lineRule="atLeast"/>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Installation procedure</w:t>
            </w:r>
          </w:p>
        </w:tc>
        <w:tc>
          <w:tcPr>
            <w:tcW w:w="140" w:type="dxa"/>
            <w:tcBorders>
              <w:top w:val="single" w:sz="8" w:space="0" w:color="auto"/>
              <w:right w:val="single" w:sz="8" w:space="0" w:color="auto"/>
            </w:tcBorders>
            <w:shd w:val="clear" w:color="auto" w:fill="E0E0E0"/>
            <w:vAlign w:val="bottom"/>
          </w:tcPr>
          <w:p w14:paraId="54B875AA" w14:textId="77777777" w:rsidR="00534E8D" w:rsidRPr="003B46C4" w:rsidRDefault="00534E8D" w:rsidP="00217F77">
            <w:pPr>
              <w:suppressAutoHyphens w:val="0"/>
              <w:spacing w:line="0" w:lineRule="atLeast"/>
              <w:rPr>
                <w:rFonts w:ascii="Times New Roman" w:eastAsia="Times New Roman" w:hAnsi="Times New Roman" w:cs="Times New Roman"/>
                <w:kern w:val="0"/>
                <w:sz w:val="5"/>
                <w:szCs w:val="20"/>
                <w:lang w:val="en-UG" w:eastAsia="en-UG" w:bidi="ar-SA"/>
              </w:rPr>
            </w:pPr>
          </w:p>
        </w:tc>
        <w:tc>
          <w:tcPr>
            <w:tcW w:w="80" w:type="dxa"/>
            <w:tcBorders>
              <w:top w:val="single" w:sz="8" w:space="0" w:color="auto"/>
            </w:tcBorders>
            <w:shd w:val="clear" w:color="auto" w:fill="E0E0E0"/>
            <w:vAlign w:val="bottom"/>
          </w:tcPr>
          <w:p w14:paraId="4386E42F" w14:textId="77777777" w:rsidR="00534E8D" w:rsidRPr="003B46C4" w:rsidRDefault="00534E8D" w:rsidP="00217F77">
            <w:pPr>
              <w:suppressAutoHyphens w:val="0"/>
              <w:spacing w:line="0" w:lineRule="atLeast"/>
              <w:rPr>
                <w:rFonts w:ascii="Times New Roman" w:eastAsia="Times New Roman" w:hAnsi="Times New Roman" w:cs="Times New Roman"/>
                <w:kern w:val="0"/>
                <w:sz w:val="5"/>
                <w:szCs w:val="20"/>
                <w:lang w:val="en-UG" w:eastAsia="en-UG" w:bidi="ar-SA"/>
              </w:rPr>
            </w:pPr>
          </w:p>
        </w:tc>
        <w:tc>
          <w:tcPr>
            <w:tcW w:w="1640" w:type="dxa"/>
            <w:vMerge w:val="restart"/>
            <w:tcBorders>
              <w:top w:val="single" w:sz="8" w:space="0" w:color="auto"/>
            </w:tcBorders>
            <w:shd w:val="clear" w:color="auto" w:fill="E0E0E0"/>
            <w:vAlign w:val="bottom"/>
          </w:tcPr>
          <w:p w14:paraId="28ECA85B" w14:textId="77777777" w:rsidR="00534E8D" w:rsidRPr="003B46C4" w:rsidRDefault="00534E8D" w:rsidP="00217F77">
            <w:pPr>
              <w:suppressAutoHyphens w:val="0"/>
              <w:spacing w:line="0" w:lineRule="atLeast"/>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Date / Initials</w:t>
            </w:r>
          </w:p>
        </w:tc>
        <w:tc>
          <w:tcPr>
            <w:tcW w:w="140" w:type="dxa"/>
            <w:tcBorders>
              <w:top w:val="single" w:sz="8" w:space="0" w:color="auto"/>
              <w:right w:val="single" w:sz="8" w:space="0" w:color="auto"/>
            </w:tcBorders>
            <w:shd w:val="clear" w:color="auto" w:fill="E0E0E0"/>
            <w:vAlign w:val="bottom"/>
          </w:tcPr>
          <w:p w14:paraId="1A037743" w14:textId="77777777" w:rsidR="00534E8D" w:rsidRPr="003B46C4" w:rsidRDefault="00534E8D" w:rsidP="00217F77">
            <w:pPr>
              <w:suppressAutoHyphens w:val="0"/>
              <w:spacing w:line="0" w:lineRule="atLeast"/>
              <w:rPr>
                <w:rFonts w:ascii="Times New Roman" w:eastAsia="Times New Roman" w:hAnsi="Times New Roman" w:cs="Times New Roman"/>
                <w:kern w:val="0"/>
                <w:sz w:val="5"/>
                <w:szCs w:val="20"/>
                <w:lang w:val="en-UG" w:eastAsia="en-UG" w:bidi="ar-SA"/>
              </w:rPr>
            </w:pPr>
          </w:p>
        </w:tc>
      </w:tr>
      <w:tr w:rsidR="00534E8D" w:rsidRPr="003B46C4" w14:paraId="413BB49D" w14:textId="77777777" w:rsidTr="00055C32">
        <w:trPr>
          <w:trHeight w:val="271"/>
        </w:trPr>
        <w:tc>
          <w:tcPr>
            <w:tcW w:w="100" w:type="dxa"/>
            <w:tcBorders>
              <w:left w:val="single" w:sz="8" w:space="0" w:color="auto"/>
            </w:tcBorders>
            <w:shd w:val="clear" w:color="auto" w:fill="E0E0E0"/>
            <w:vAlign w:val="bottom"/>
          </w:tcPr>
          <w:p w14:paraId="1B406B5D" w14:textId="77777777" w:rsidR="00534E8D" w:rsidRPr="003B46C4" w:rsidRDefault="00534E8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2580" w:type="dxa"/>
            <w:vMerge/>
            <w:shd w:val="clear" w:color="auto" w:fill="E0E0E0"/>
            <w:vAlign w:val="bottom"/>
          </w:tcPr>
          <w:p w14:paraId="11637F31" w14:textId="77777777" w:rsidR="00534E8D" w:rsidRPr="003B46C4" w:rsidRDefault="00534E8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140" w:type="dxa"/>
            <w:tcBorders>
              <w:right w:val="single" w:sz="8" w:space="0" w:color="auto"/>
            </w:tcBorders>
            <w:shd w:val="clear" w:color="auto" w:fill="E0E0E0"/>
            <w:vAlign w:val="bottom"/>
          </w:tcPr>
          <w:p w14:paraId="31133B51" w14:textId="77777777" w:rsidR="00534E8D" w:rsidRPr="003B46C4" w:rsidRDefault="00534E8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80" w:type="dxa"/>
            <w:shd w:val="clear" w:color="auto" w:fill="E0E0E0"/>
            <w:vAlign w:val="bottom"/>
          </w:tcPr>
          <w:p w14:paraId="49D754F6" w14:textId="77777777" w:rsidR="00534E8D" w:rsidRPr="003B46C4" w:rsidRDefault="00534E8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4460" w:type="dxa"/>
            <w:vMerge/>
            <w:shd w:val="clear" w:color="auto" w:fill="E0E0E0"/>
            <w:vAlign w:val="bottom"/>
          </w:tcPr>
          <w:p w14:paraId="64E34698" w14:textId="77777777" w:rsidR="00534E8D" w:rsidRPr="003B46C4" w:rsidRDefault="00534E8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140" w:type="dxa"/>
            <w:tcBorders>
              <w:right w:val="single" w:sz="8" w:space="0" w:color="auto"/>
            </w:tcBorders>
            <w:shd w:val="clear" w:color="auto" w:fill="E0E0E0"/>
            <w:vAlign w:val="bottom"/>
          </w:tcPr>
          <w:p w14:paraId="7E181E44" w14:textId="77777777" w:rsidR="00534E8D" w:rsidRPr="003B46C4" w:rsidRDefault="00534E8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80" w:type="dxa"/>
            <w:shd w:val="clear" w:color="auto" w:fill="E0E0E0"/>
            <w:vAlign w:val="bottom"/>
          </w:tcPr>
          <w:p w14:paraId="7E4E09DD" w14:textId="77777777" w:rsidR="00534E8D" w:rsidRPr="003B46C4" w:rsidRDefault="00534E8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1640" w:type="dxa"/>
            <w:vMerge/>
            <w:shd w:val="clear" w:color="auto" w:fill="E0E0E0"/>
            <w:vAlign w:val="bottom"/>
          </w:tcPr>
          <w:p w14:paraId="12DD6A89" w14:textId="77777777" w:rsidR="00534E8D" w:rsidRPr="003B46C4" w:rsidRDefault="00534E8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140" w:type="dxa"/>
            <w:tcBorders>
              <w:right w:val="single" w:sz="8" w:space="0" w:color="auto"/>
            </w:tcBorders>
            <w:shd w:val="clear" w:color="auto" w:fill="E0E0E0"/>
            <w:vAlign w:val="bottom"/>
          </w:tcPr>
          <w:p w14:paraId="534CB800" w14:textId="77777777" w:rsidR="00534E8D" w:rsidRPr="003B46C4" w:rsidRDefault="00534E8D" w:rsidP="00217F77">
            <w:pPr>
              <w:suppressAutoHyphens w:val="0"/>
              <w:spacing w:line="0" w:lineRule="atLeast"/>
              <w:rPr>
                <w:rFonts w:ascii="Times New Roman" w:eastAsia="Times New Roman" w:hAnsi="Times New Roman" w:cs="Times New Roman"/>
                <w:kern w:val="0"/>
                <w:sz w:val="23"/>
                <w:szCs w:val="20"/>
                <w:lang w:val="en-UG" w:eastAsia="en-UG" w:bidi="ar-SA"/>
              </w:rPr>
            </w:pPr>
          </w:p>
        </w:tc>
      </w:tr>
      <w:tr w:rsidR="00534E8D" w:rsidRPr="003B46C4" w14:paraId="12A3C230" w14:textId="77777777" w:rsidTr="00055C32">
        <w:trPr>
          <w:trHeight w:val="205"/>
        </w:trPr>
        <w:tc>
          <w:tcPr>
            <w:tcW w:w="100" w:type="dxa"/>
            <w:tcBorders>
              <w:left w:val="single" w:sz="8" w:space="0" w:color="auto"/>
              <w:bottom w:val="single" w:sz="8" w:space="0" w:color="E0E0E0"/>
            </w:tcBorders>
            <w:shd w:val="clear" w:color="auto" w:fill="E0E0E0"/>
            <w:vAlign w:val="bottom"/>
          </w:tcPr>
          <w:p w14:paraId="2A8CB1FE"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2580" w:type="dxa"/>
            <w:tcBorders>
              <w:bottom w:val="single" w:sz="8" w:space="0" w:color="E0E0E0"/>
            </w:tcBorders>
            <w:shd w:val="clear" w:color="auto" w:fill="E0E0E0"/>
            <w:vAlign w:val="bottom"/>
          </w:tcPr>
          <w:p w14:paraId="729537A2"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40" w:type="dxa"/>
            <w:tcBorders>
              <w:bottom w:val="single" w:sz="8" w:space="0" w:color="E0E0E0"/>
              <w:right w:val="single" w:sz="8" w:space="0" w:color="auto"/>
            </w:tcBorders>
            <w:shd w:val="clear" w:color="auto" w:fill="E0E0E0"/>
            <w:vAlign w:val="bottom"/>
          </w:tcPr>
          <w:p w14:paraId="6184444D"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80" w:type="dxa"/>
            <w:tcBorders>
              <w:bottom w:val="single" w:sz="8" w:space="0" w:color="E0E0E0"/>
            </w:tcBorders>
            <w:shd w:val="clear" w:color="auto" w:fill="E0E0E0"/>
            <w:vAlign w:val="bottom"/>
          </w:tcPr>
          <w:p w14:paraId="2A3D20F4"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4460" w:type="dxa"/>
            <w:tcBorders>
              <w:bottom w:val="single" w:sz="8" w:space="0" w:color="E0E0E0"/>
            </w:tcBorders>
            <w:shd w:val="clear" w:color="auto" w:fill="E0E0E0"/>
            <w:vAlign w:val="bottom"/>
          </w:tcPr>
          <w:p w14:paraId="06260876"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40" w:type="dxa"/>
            <w:tcBorders>
              <w:bottom w:val="single" w:sz="8" w:space="0" w:color="E0E0E0"/>
              <w:right w:val="single" w:sz="8" w:space="0" w:color="auto"/>
            </w:tcBorders>
            <w:shd w:val="clear" w:color="auto" w:fill="E0E0E0"/>
            <w:vAlign w:val="bottom"/>
          </w:tcPr>
          <w:p w14:paraId="7C1F45D8"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80" w:type="dxa"/>
            <w:tcBorders>
              <w:bottom w:val="single" w:sz="8" w:space="0" w:color="E0E0E0"/>
            </w:tcBorders>
            <w:shd w:val="clear" w:color="auto" w:fill="E0E0E0"/>
            <w:vAlign w:val="bottom"/>
          </w:tcPr>
          <w:p w14:paraId="56C76B66"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640" w:type="dxa"/>
            <w:tcBorders>
              <w:bottom w:val="single" w:sz="8" w:space="0" w:color="E0E0E0"/>
            </w:tcBorders>
            <w:shd w:val="clear" w:color="auto" w:fill="E0E0E0"/>
            <w:vAlign w:val="bottom"/>
          </w:tcPr>
          <w:p w14:paraId="3B7012AE"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40" w:type="dxa"/>
            <w:tcBorders>
              <w:bottom w:val="single" w:sz="8" w:space="0" w:color="E0E0E0"/>
              <w:right w:val="single" w:sz="8" w:space="0" w:color="auto"/>
            </w:tcBorders>
            <w:shd w:val="clear" w:color="auto" w:fill="E0E0E0"/>
            <w:vAlign w:val="bottom"/>
          </w:tcPr>
          <w:p w14:paraId="558962E5"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r>
      <w:tr w:rsidR="00534E8D" w:rsidRPr="003B46C4" w14:paraId="05FE2008" w14:textId="77777777" w:rsidTr="00055C32">
        <w:trPr>
          <w:trHeight w:val="320"/>
        </w:trPr>
        <w:tc>
          <w:tcPr>
            <w:tcW w:w="2820" w:type="dxa"/>
            <w:gridSpan w:val="3"/>
            <w:tcBorders>
              <w:top w:val="single" w:sz="8" w:space="0" w:color="auto"/>
              <w:left w:val="single" w:sz="8" w:space="0" w:color="auto"/>
              <w:right w:val="single" w:sz="8" w:space="0" w:color="auto"/>
            </w:tcBorders>
            <w:shd w:val="clear" w:color="auto" w:fill="auto"/>
            <w:vAlign w:val="bottom"/>
          </w:tcPr>
          <w:p w14:paraId="2F5D5A7E" w14:textId="77777777" w:rsidR="00534E8D" w:rsidRPr="003B46C4" w:rsidRDefault="00534E8D" w:rsidP="00217F77">
            <w:pPr>
              <w:suppressAutoHyphens w:val="0"/>
              <w:spacing w:line="0" w:lineRule="atLeast"/>
              <w:ind w:left="100"/>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Authorization</w:t>
            </w:r>
          </w:p>
        </w:tc>
        <w:tc>
          <w:tcPr>
            <w:tcW w:w="80" w:type="dxa"/>
            <w:tcBorders>
              <w:top w:val="single" w:sz="8" w:space="0" w:color="auto"/>
            </w:tcBorders>
            <w:shd w:val="clear" w:color="auto" w:fill="auto"/>
            <w:vAlign w:val="bottom"/>
          </w:tcPr>
          <w:p w14:paraId="2B657050"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600" w:type="dxa"/>
            <w:gridSpan w:val="2"/>
            <w:tcBorders>
              <w:top w:val="single" w:sz="8" w:space="0" w:color="auto"/>
              <w:right w:val="single" w:sz="8" w:space="0" w:color="auto"/>
            </w:tcBorders>
            <w:shd w:val="clear" w:color="auto" w:fill="auto"/>
            <w:vAlign w:val="bottom"/>
          </w:tcPr>
          <w:p w14:paraId="6D926D0C"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Person responsible:</w:t>
            </w:r>
          </w:p>
        </w:tc>
        <w:tc>
          <w:tcPr>
            <w:tcW w:w="1720" w:type="dxa"/>
            <w:gridSpan w:val="2"/>
            <w:tcBorders>
              <w:top w:val="single" w:sz="8" w:space="0" w:color="auto"/>
            </w:tcBorders>
            <w:shd w:val="clear" w:color="auto" w:fill="auto"/>
            <w:vAlign w:val="bottom"/>
          </w:tcPr>
          <w:p w14:paraId="256E6A36" w14:textId="2FB8E03E" w:rsidR="00534E8D" w:rsidRPr="003B46C4" w:rsidRDefault="00534E8D" w:rsidP="00217F77">
            <w:pPr>
              <w:suppressAutoHyphens w:val="0"/>
              <w:spacing w:line="0" w:lineRule="atLeast"/>
              <w:ind w:left="80"/>
              <w:rPr>
                <w:rFonts w:ascii="Times New Roman" w:eastAsia="Times New Roman" w:hAnsi="Times New Roman" w:cs="Times New Roman"/>
                <w:kern w:val="0"/>
                <w:szCs w:val="20"/>
                <w:lang w:eastAsia="en-UG" w:bidi="ar-SA"/>
              </w:rPr>
            </w:pPr>
            <w:r w:rsidRPr="003B46C4">
              <w:rPr>
                <w:rFonts w:ascii="Times New Roman" w:eastAsia="Times New Roman" w:hAnsi="Times New Roman" w:cs="Times New Roman"/>
                <w:kern w:val="0"/>
                <w:szCs w:val="20"/>
                <w:lang w:val="en-UG" w:eastAsia="en-UG" w:bidi="ar-SA"/>
              </w:rPr>
              <w:t>14/1</w:t>
            </w:r>
            <w:r w:rsidR="002F449D" w:rsidRPr="003B46C4">
              <w:rPr>
                <w:rFonts w:ascii="Times New Roman" w:eastAsia="Times New Roman" w:hAnsi="Times New Roman" w:cs="Times New Roman"/>
                <w:kern w:val="0"/>
                <w:szCs w:val="20"/>
                <w:lang w:eastAsia="en-UG" w:bidi="ar-SA"/>
              </w:rPr>
              <w:t>2</w:t>
            </w:r>
            <w:r w:rsidRPr="003B46C4">
              <w:rPr>
                <w:rFonts w:ascii="Times New Roman" w:eastAsia="Times New Roman" w:hAnsi="Times New Roman" w:cs="Times New Roman"/>
                <w:kern w:val="0"/>
                <w:szCs w:val="20"/>
                <w:lang w:val="en-UG" w:eastAsia="en-UG" w:bidi="ar-SA"/>
              </w:rPr>
              <w:t>/202</w:t>
            </w:r>
            <w:r w:rsidR="002F449D" w:rsidRPr="003B46C4">
              <w:rPr>
                <w:rFonts w:ascii="Times New Roman" w:eastAsia="Times New Roman" w:hAnsi="Times New Roman" w:cs="Times New Roman"/>
                <w:kern w:val="0"/>
                <w:szCs w:val="20"/>
                <w:lang w:eastAsia="en-UG" w:bidi="ar-SA"/>
              </w:rPr>
              <w:t>1</w:t>
            </w:r>
          </w:p>
        </w:tc>
        <w:tc>
          <w:tcPr>
            <w:tcW w:w="140" w:type="dxa"/>
            <w:tcBorders>
              <w:top w:val="single" w:sz="8" w:space="0" w:color="auto"/>
              <w:right w:val="single" w:sz="8" w:space="0" w:color="auto"/>
            </w:tcBorders>
            <w:shd w:val="clear" w:color="auto" w:fill="auto"/>
            <w:vAlign w:val="bottom"/>
          </w:tcPr>
          <w:p w14:paraId="17ED4F0B"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34E8D" w:rsidRPr="003B46C4" w14:paraId="2AE3D830" w14:textId="77777777" w:rsidTr="00055C32">
        <w:trPr>
          <w:trHeight w:val="408"/>
        </w:trPr>
        <w:tc>
          <w:tcPr>
            <w:tcW w:w="100" w:type="dxa"/>
            <w:tcBorders>
              <w:left w:val="single" w:sz="8" w:space="0" w:color="auto"/>
            </w:tcBorders>
            <w:shd w:val="clear" w:color="auto" w:fill="auto"/>
            <w:vAlign w:val="bottom"/>
          </w:tcPr>
          <w:p w14:paraId="011F8DE1"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3292A258"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3E6AC6E3"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80" w:type="dxa"/>
            <w:shd w:val="clear" w:color="auto" w:fill="auto"/>
            <w:vAlign w:val="bottom"/>
          </w:tcPr>
          <w:p w14:paraId="215CCB4B"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600" w:type="dxa"/>
            <w:gridSpan w:val="2"/>
            <w:tcBorders>
              <w:right w:val="single" w:sz="8" w:space="0" w:color="auto"/>
            </w:tcBorders>
            <w:shd w:val="clear" w:color="auto" w:fill="auto"/>
            <w:vAlign w:val="bottom"/>
          </w:tcPr>
          <w:p w14:paraId="7FEFCFB6" w14:textId="782F0646" w:rsidR="00534E8D" w:rsidRPr="003B46C4" w:rsidRDefault="002F449D" w:rsidP="00217F77">
            <w:pPr>
              <w:suppressAutoHyphens w:val="0"/>
              <w:spacing w:line="0" w:lineRule="atLeast"/>
              <w:rPr>
                <w:rFonts w:ascii="Times New Roman" w:eastAsia="Times New Roman" w:hAnsi="Times New Roman" w:cs="Times New Roman"/>
                <w:kern w:val="0"/>
                <w:szCs w:val="20"/>
                <w:lang w:eastAsia="en-UG" w:bidi="ar-SA"/>
              </w:rPr>
            </w:pPr>
            <w:r w:rsidRPr="003B46C4">
              <w:rPr>
                <w:rFonts w:ascii="Times New Roman" w:eastAsia="Times New Roman" w:hAnsi="Times New Roman" w:cs="Times New Roman"/>
                <w:kern w:val="0"/>
                <w:szCs w:val="20"/>
                <w:lang w:eastAsia="en-UG" w:bidi="ar-SA"/>
              </w:rPr>
              <w:t>KYANZI HASSAN MUSISI</w:t>
            </w:r>
          </w:p>
        </w:tc>
        <w:tc>
          <w:tcPr>
            <w:tcW w:w="80" w:type="dxa"/>
            <w:shd w:val="clear" w:color="auto" w:fill="auto"/>
            <w:vAlign w:val="bottom"/>
          </w:tcPr>
          <w:p w14:paraId="2E0086A8"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40" w:type="dxa"/>
            <w:shd w:val="clear" w:color="auto" w:fill="auto"/>
            <w:vAlign w:val="bottom"/>
          </w:tcPr>
          <w:p w14:paraId="653AB984"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18EBD8AB"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34E8D" w:rsidRPr="003B46C4" w14:paraId="1650BA76" w14:textId="77777777" w:rsidTr="00055C32">
        <w:trPr>
          <w:trHeight w:val="322"/>
        </w:trPr>
        <w:tc>
          <w:tcPr>
            <w:tcW w:w="2820" w:type="dxa"/>
            <w:gridSpan w:val="3"/>
            <w:tcBorders>
              <w:left w:val="single" w:sz="8" w:space="0" w:color="auto"/>
              <w:bottom w:val="single" w:sz="8" w:space="0" w:color="auto"/>
              <w:right w:val="single" w:sz="8" w:space="0" w:color="auto"/>
            </w:tcBorders>
            <w:shd w:val="clear" w:color="auto" w:fill="auto"/>
            <w:vAlign w:val="bottom"/>
          </w:tcPr>
          <w:p w14:paraId="01E96888"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80" w:type="dxa"/>
            <w:tcBorders>
              <w:bottom w:val="single" w:sz="8" w:space="0" w:color="auto"/>
            </w:tcBorders>
            <w:shd w:val="clear" w:color="auto" w:fill="auto"/>
            <w:vAlign w:val="bottom"/>
          </w:tcPr>
          <w:p w14:paraId="725BDAA2"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600" w:type="dxa"/>
            <w:gridSpan w:val="2"/>
            <w:tcBorders>
              <w:bottom w:val="single" w:sz="8" w:space="0" w:color="auto"/>
              <w:right w:val="single" w:sz="8" w:space="0" w:color="auto"/>
            </w:tcBorders>
            <w:shd w:val="clear" w:color="auto" w:fill="auto"/>
            <w:vAlign w:val="bottom"/>
          </w:tcPr>
          <w:p w14:paraId="48DF5FA8"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720" w:type="dxa"/>
            <w:gridSpan w:val="2"/>
            <w:tcBorders>
              <w:bottom w:val="single" w:sz="8" w:space="0" w:color="auto"/>
            </w:tcBorders>
            <w:shd w:val="clear" w:color="auto" w:fill="auto"/>
            <w:vAlign w:val="bottom"/>
          </w:tcPr>
          <w:p w14:paraId="3C6582AD"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bottom w:val="single" w:sz="8" w:space="0" w:color="auto"/>
              <w:right w:val="single" w:sz="8" w:space="0" w:color="auto"/>
            </w:tcBorders>
            <w:shd w:val="clear" w:color="auto" w:fill="auto"/>
            <w:vAlign w:val="bottom"/>
          </w:tcPr>
          <w:p w14:paraId="1D530E1A"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34E8D" w:rsidRPr="003B46C4" w14:paraId="62EB7514" w14:textId="77777777" w:rsidTr="00055C32">
        <w:trPr>
          <w:trHeight w:val="361"/>
        </w:trPr>
        <w:tc>
          <w:tcPr>
            <w:tcW w:w="2820" w:type="dxa"/>
            <w:gridSpan w:val="3"/>
            <w:tcBorders>
              <w:left w:val="single" w:sz="8" w:space="0" w:color="auto"/>
              <w:right w:val="single" w:sz="8" w:space="0" w:color="auto"/>
            </w:tcBorders>
            <w:shd w:val="clear" w:color="auto" w:fill="auto"/>
            <w:vAlign w:val="bottom"/>
          </w:tcPr>
          <w:p w14:paraId="320E117E" w14:textId="77777777" w:rsidR="00534E8D" w:rsidRPr="003B46C4" w:rsidRDefault="00534E8D" w:rsidP="00217F77">
            <w:pPr>
              <w:suppressAutoHyphens w:val="0"/>
              <w:spacing w:line="0" w:lineRule="atLeast"/>
              <w:ind w:left="100"/>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Installation test</w:t>
            </w:r>
          </w:p>
        </w:tc>
        <w:tc>
          <w:tcPr>
            <w:tcW w:w="80" w:type="dxa"/>
            <w:shd w:val="clear" w:color="auto" w:fill="auto"/>
            <w:vAlign w:val="bottom"/>
          </w:tcPr>
          <w:p w14:paraId="60C1D355"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600" w:type="dxa"/>
            <w:gridSpan w:val="2"/>
            <w:tcBorders>
              <w:right w:val="single" w:sz="8" w:space="0" w:color="auto"/>
            </w:tcBorders>
            <w:shd w:val="clear" w:color="auto" w:fill="auto"/>
            <w:vAlign w:val="bottom"/>
          </w:tcPr>
          <w:p w14:paraId="06D54570" w14:textId="77777777" w:rsidR="00534E8D" w:rsidRPr="003B46C4" w:rsidRDefault="00534E8D" w:rsidP="00217F77">
            <w:pPr>
              <w:suppressAutoHyphens w:val="0"/>
              <w:spacing w:line="0" w:lineRule="atLeast"/>
              <w:ind w:left="28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Tested and approved in a test environment</w:t>
            </w:r>
          </w:p>
        </w:tc>
        <w:tc>
          <w:tcPr>
            <w:tcW w:w="1720" w:type="dxa"/>
            <w:gridSpan w:val="2"/>
            <w:shd w:val="clear" w:color="auto" w:fill="auto"/>
            <w:vAlign w:val="bottom"/>
          </w:tcPr>
          <w:p w14:paraId="3ED5A032" w14:textId="4D75C0B7" w:rsidR="00534E8D" w:rsidRPr="003B46C4" w:rsidRDefault="00534E8D" w:rsidP="00217F77">
            <w:pPr>
              <w:suppressAutoHyphens w:val="0"/>
              <w:spacing w:line="0" w:lineRule="atLeast"/>
              <w:ind w:left="80"/>
              <w:rPr>
                <w:rFonts w:ascii="Times New Roman" w:eastAsia="Times New Roman" w:hAnsi="Times New Roman" w:cs="Times New Roman"/>
                <w:kern w:val="0"/>
                <w:szCs w:val="20"/>
                <w:lang w:eastAsia="en-UG" w:bidi="ar-SA"/>
              </w:rPr>
            </w:pPr>
            <w:r w:rsidRPr="003B46C4">
              <w:rPr>
                <w:rFonts w:ascii="Times New Roman" w:eastAsia="Times New Roman" w:hAnsi="Times New Roman" w:cs="Times New Roman"/>
                <w:kern w:val="0"/>
                <w:szCs w:val="20"/>
                <w:lang w:val="en-UG" w:eastAsia="en-UG" w:bidi="ar-SA"/>
              </w:rPr>
              <w:t>15/1</w:t>
            </w:r>
            <w:r w:rsidR="002F449D" w:rsidRPr="003B46C4">
              <w:rPr>
                <w:rFonts w:ascii="Times New Roman" w:eastAsia="Times New Roman" w:hAnsi="Times New Roman" w:cs="Times New Roman"/>
                <w:kern w:val="0"/>
                <w:szCs w:val="20"/>
                <w:lang w:eastAsia="en-UG" w:bidi="ar-SA"/>
              </w:rPr>
              <w:t>2</w:t>
            </w:r>
            <w:r w:rsidRPr="003B46C4">
              <w:rPr>
                <w:rFonts w:ascii="Times New Roman" w:eastAsia="Times New Roman" w:hAnsi="Times New Roman" w:cs="Times New Roman"/>
                <w:kern w:val="0"/>
                <w:szCs w:val="20"/>
                <w:lang w:val="en-UG" w:eastAsia="en-UG" w:bidi="ar-SA"/>
              </w:rPr>
              <w:t>/202</w:t>
            </w:r>
            <w:r w:rsidR="002F449D" w:rsidRPr="003B46C4">
              <w:rPr>
                <w:rFonts w:ascii="Times New Roman" w:eastAsia="Times New Roman" w:hAnsi="Times New Roman" w:cs="Times New Roman"/>
                <w:kern w:val="0"/>
                <w:szCs w:val="20"/>
                <w:lang w:eastAsia="en-UG" w:bidi="ar-SA"/>
              </w:rPr>
              <w:t>1</w:t>
            </w:r>
          </w:p>
        </w:tc>
        <w:tc>
          <w:tcPr>
            <w:tcW w:w="140" w:type="dxa"/>
            <w:tcBorders>
              <w:right w:val="single" w:sz="8" w:space="0" w:color="auto"/>
            </w:tcBorders>
            <w:shd w:val="clear" w:color="auto" w:fill="auto"/>
            <w:vAlign w:val="bottom"/>
          </w:tcPr>
          <w:p w14:paraId="246F7515"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34E8D" w:rsidRPr="003B46C4" w14:paraId="17218709" w14:textId="77777777" w:rsidTr="00055C32">
        <w:trPr>
          <w:trHeight w:val="547"/>
        </w:trPr>
        <w:tc>
          <w:tcPr>
            <w:tcW w:w="100" w:type="dxa"/>
            <w:tcBorders>
              <w:left w:val="single" w:sz="8" w:space="0" w:color="auto"/>
            </w:tcBorders>
            <w:shd w:val="clear" w:color="auto" w:fill="auto"/>
            <w:vAlign w:val="bottom"/>
          </w:tcPr>
          <w:p w14:paraId="7DF760EB"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164E23B7"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4EBCDF33"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80" w:type="dxa"/>
            <w:shd w:val="clear" w:color="auto" w:fill="auto"/>
            <w:vAlign w:val="bottom"/>
          </w:tcPr>
          <w:p w14:paraId="3ECB7873"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600" w:type="dxa"/>
            <w:gridSpan w:val="2"/>
            <w:tcBorders>
              <w:right w:val="single" w:sz="8" w:space="0" w:color="auto"/>
            </w:tcBorders>
            <w:shd w:val="clear" w:color="auto" w:fill="auto"/>
            <w:vAlign w:val="bottom"/>
          </w:tcPr>
          <w:p w14:paraId="1ED8B436" w14:textId="77777777" w:rsidR="00534E8D" w:rsidRPr="003B46C4" w:rsidRDefault="00534E8D" w:rsidP="00217F77">
            <w:pPr>
              <w:suppressAutoHyphens w:val="0"/>
              <w:spacing w:line="0" w:lineRule="atLeast"/>
              <w:ind w:left="28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Tested and approved in actual environment</w:t>
            </w:r>
          </w:p>
        </w:tc>
        <w:tc>
          <w:tcPr>
            <w:tcW w:w="80" w:type="dxa"/>
            <w:shd w:val="clear" w:color="auto" w:fill="auto"/>
            <w:vAlign w:val="bottom"/>
          </w:tcPr>
          <w:p w14:paraId="7A864CB0"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40" w:type="dxa"/>
            <w:shd w:val="clear" w:color="auto" w:fill="auto"/>
            <w:vAlign w:val="bottom"/>
          </w:tcPr>
          <w:p w14:paraId="0D38EA4F"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5B81A19A"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34E8D" w:rsidRPr="003B46C4" w14:paraId="0413705D" w14:textId="77777777" w:rsidTr="00055C32">
        <w:trPr>
          <w:trHeight w:val="540"/>
        </w:trPr>
        <w:tc>
          <w:tcPr>
            <w:tcW w:w="100" w:type="dxa"/>
            <w:tcBorders>
              <w:left w:val="single" w:sz="8" w:space="0" w:color="auto"/>
            </w:tcBorders>
            <w:shd w:val="clear" w:color="auto" w:fill="auto"/>
            <w:vAlign w:val="bottom"/>
          </w:tcPr>
          <w:p w14:paraId="7C4621EF"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2990BA79"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304E761F"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80" w:type="dxa"/>
            <w:shd w:val="clear" w:color="auto" w:fill="auto"/>
            <w:vAlign w:val="bottom"/>
          </w:tcPr>
          <w:p w14:paraId="4D1645A6"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600" w:type="dxa"/>
            <w:gridSpan w:val="2"/>
            <w:tcBorders>
              <w:right w:val="single" w:sz="8" w:space="0" w:color="auto"/>
            </w:tcBorders>
            <w:shd w:val="clear" w:color="auto" w:fill="auto"/>
            <w:vAlign w:val="bottom"/>
          </w:tcPr>
          <w:p w14:paraId="6A7AC898" w14:textId="77777777" w:rsidR="00534E8D" w:rsidRPr="003B46C4" w:rsidRDefault="00534E8D" w:rsidP="00217F77">
            <w:pPr>
              <w:suppressAutoHyphens w:val="0"/>
              <w:spacing w:line="0" w:lineRule="atLeast"/>
              <w:ind w:left="28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Completely tested according to test plan</w:t>
            </w:r>
          </w:p>
        </w:tc>
        <w:tc>
          <w:tcPr>
            <w:tcW w:w="80" w:type="dxa"/>
            <w:shd w:val="clear" w:color="auto" w:fill="auto"/>
            <w:vAlign w:val="bottom"/>
          </w:tcPr>
          <w:p w14:paraId="036E6084"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40" w:type="dxa"/>
            <w:shd w:val="clear" w:color="auto" w:fill="auto"/>
            <w:vAlign w:val="bottom"/>
          </w:tcPr>
          <w:p w14:paraId="3C794DA5"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14A4746F"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34E8D" w:rsidRPr="003B46C4" w14:paraId="3FF19004" w14:textId="77777777" w:rsidTr="00055C32">
        <w:trPr>
          <w:trHeight w:val="545"/>
        </w:trPr>
        <w:tc>
          <w:tcPr>
            <w:tcW w:w="100" w:type="dxa"/>
            <w:tcBorders>
              <w:left w:val="single" w:sz="8" w:space="0" w:color="auto"/>
            </w:tcBorders>
            <w:shd w:val="clear" w:color="auto" w:fill="auto"/>
            <w:vAlign w:val="bottom"/>
          </w:tcPr>
          <w:p w14:paraId="78CA4F70"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0456699C"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021E4B22"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80" w:type="dxa"/>
            <w:shd w:val="clear" w:color="auto" w:fill="auto"/>
            <w:vAlign w:val="bottom"/>
          </w:tcPr>
          <w:p w14:paraId="5F351970"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600" w:type="dxa"/>
            <w:gridSpan w:val="2"/>
            <w:tcBorders>
              <w:right w:val="single" w:sz="8" w:space="0" w:color="auto"/>
            </w:tcBorders>
            <w:shd w:val="clear" w:color="auto" w:fill="auto"/>
            <w:vAlign w:val="bottom"/>
          </w:tcPr>
          <w:p w14:paraId="131DBF79" w14:textId="77777777" w:rsidR="00534E8D" w:rsidRPr="003B46C4" w:rsidRDefault="00534E8D" w:rsidP="00217F77">
            <w:pPr>
              <w:suppressAutoHyphens w:val="0"/>
              <w:spacing w:line="0" w:lineRule="atLeast"/>
              <w:ind w:left="280"/>
              <w:rPr>
                <w:rFonts w:ascii="Times New Roman" w:eastAsia="Times New Roman" w:hAnsi="Times New Roman" w:cs="Times New Roman"/>
                <w:kern w:val="0"/>
                <w:sz w:val="22"/>
                <w:szCs w:val="20"/>
                <w:lang w:val="en-UG" w:eastAsia="en-UG" w:bidi="ar-SA"/>
              </w:rPr>
            </w:pPr>
            <w:r w:rsidRPr="003B46C4">
              <w:rPr>
                <w:rFonts w:ascii="Times New Roman" w:eastAsia="Times New Roman" w:hAnsi="Times New Roman" w:cs="Times New Roman"/>
                <w:kern w:val="0"/>
                <w:sz w:val="22"/>
                <w:szCs w:val="20"/>
                <w:lang w:val="en-UG" w:eastAsia="en-UG" w:bidi="ar-SA"/>
              </w:rPr>
              <w:t>Partly tested (known extent of update)</w:t>
            </w:r>
          </w:p>
        </w:tc>
        <w:tc>
          <w:tcPr>
            <w:tcW w:w="80" w:type="dxa"/>
            <w:shd w:val="clear" w:color="auto" w:fill="auto"/>
            <w:vAlign w:val="bottom"/>
          </w:tcPr>
          <w:p w14:paraId="77475102"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40" w:type="dxa"/>
            <w:shd w:val="clear" w:color="auto" w:fill="auto"/>
            <w:vAlign w:val="bottom"/>
          </w:tcPr>
          <w:p w14:paraId="05FBA195"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21727B51"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34E8D" w:rsidRPr="003B46C4" w14:paraId="1D09F58F" w14:textId="77777777" w:rsidTr="00055C32">
        <w:trPr>
          <w:trHeight w:val="501"/>
        </w:trPr>
        <w:tc>
          <w:tcPr>
            <w:tcW w:w="100" w:type="dxa"/>
            <w:tcBorders>
              <w:left w:val="single" w:sz="8" w:space="0" w:color="auto"/>
            </w:tcBorders>
            <w:shd w:val="clear" w:color="auto" w:fill="auto"/>
            <w:vAlign w:val="bottom"/>
          </w:tcPr>
          <w:p w14:paraId="312ECF22"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6BCD117B"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35249C7C"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80" w:type="dxa"/>
            <w:shd w:val="clear" w:color="auto" w:fill="auto"/>
            <w:vAlign w:val="bottom"/>
          </w:tcPr>
          <w:p w14:paraId="5894242D"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600" w:type="dxa"/>
            <w:gridSpan w:val="2"/>
            <w:tcBorders>
              <w:right w:val="single" w:sz="8" w:space="0" w:color="auto"/>
            </w:tcBorders>
            <w:shd w:val="clear" w:color="auto" w:fill="auto"/>
            <w:vAlign w:val="bottom"/>
          </w:tcPr>
          <w:p w14:paraId="463CB81A" w14:textId="77777777" w:rsidR="00534E8D" w:rsidRPr="003B46C4" w:rsidRDefault="00534E8D" w:rsidP="00217F77">
            <w:pPr>
              <w:suppressAutoHyphens w:val="0"/>
              <w:spacing w:line="0" w:lineRule="atLeast"/>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Comments:</w:t>
            </w:r>
          </w:p>
        </w:tc>
        <w:tc>
          <w:tcPr>
            <w:tcW w:w="80" w:type="dxa"/>
            <w:shd w:val="clear" w:color="auto" w:fill="auto"/>
            <w:vAlign w:val="bottom"/>
          </w:tcPr>
          <w:p w14:paraId="226F8A8C"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40" w:type="dxa"/>
            <w:shd w:val="clear" w:color="auto" w:fill="auto"/>
            <w:vAlign w:val="bottom"/>
          </w:tcPr>
          <w:p w14:paraId="2C22F32E"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53D7E8C7"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34E8D" w:rsidRPr="003B46C4" w14:paraId="4DE1931B" w14:textId="77777777" w:rsidTr="00055C32">
        <w:trPr>
          <w:trHeight w:val="410"/>
        </w:trPr>
        <w:tc>
          <w:tcPr>
            <w:tcW w:w="100" w:type="dxa"/>
            <w:tcBorders>
              <w:left w:val="single" w:sz="8" w:space="0" w:color="auto"/>
            </w:tcBorders>
            <w:shd w:val="clear" w:color="auto" w:fill="auto"/>
            <w:vAlign w:val="bottom"/>
          </w:tcPr>
          <w:p w14:paraId="221E2B92"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7A7A317D"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3CC9841E"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80" w:type="dxa"/>
            <w:shd w:val="clear" w:color="auto" w:fill="auto"/>
            <w:vAlign w:val="bottom"/>
          </w:tcPr>
          <w:p w14:paraId="19DE488B"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600" w:type="dxa"/>
            <w:gridSpan w:val="2"/>
            <w:tcBorders>
              <w:right w:val="single" w:sz="8" w:space="0" w:color="auto"/>
            </w:tcBorders>
            <w:shd w:val="clear" w:color="auto" w:fill="auto"/>
            <w:vAlign w:val="bottom"/>
          </w:tcPr>
          <w:p w14:paraId="7F91C792"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The installations were completely tested and</w:t>
            </w:r>
          </w:p>
        </w:tc>
        <w:tc>
          <w:tcPr>
            <w:tcW w:w="80" w:type="dxa"/>
            <w:shd w:val="clear" w:color="auto" w:fill="auto"/>
            <w:vAlign w:val="bottom"/>
          </w:tcPr>
          <w:p w14:paraId="16A22C65"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40" w:type="dxa"/>
            <w:shd w:val="clear" w:color="auto" w:fill="auto"/>
            <w:vAlign w:val="bottom"/>
          </w:tcPr>
          <w:p w14:paraId="668DD802"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6AA4C334"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34E8D" w:rsidRPr="003B46C4" w14:paraId="0AD8FB51" w14:textId="77777777" w:rsidTr="00055C32">
        <w:trPr>
          <w:trHeight w:val="413"/>
        </w:trPr>
        <w:tc>
          <w:tcPr>
            <w:tcW w:w="100" w:type="dxa"/>
            <w:tcBorders>
              <w:left w:val="single" w:sz="8" w:space="0" w:color="auto"/>
            </w:tcBorders>
            <w:shd w:val="clear" w:color="auto" w:fill="auto"/>
            <w:vAlign w:val="bottom"/>
          </w:tcPr>
          <w:p w14:paraId="61D55E41"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518DCF96"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48617D84"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80" w:type="dxa"/>
            <w:shd w:val="clear" w:color="auto" w:fill="auto"/>
            <w:vAlign w:val="bottom"/>
          </w:tcPr>
          <w:p w14:paraId="5F190A7E"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600" w:type="dxa"/>
            <w:gridSpan w:val="2"/>
            <w:tcBorders>
              <w:right w:val="single" w:sz="8" w:space="0" w:color="auto"/>
            </w:tcBorders>
            <w:shd w:val="clear" w:color="auto" w:fill="auto"/>
            <w:vAlign w:val="bottom"/>
          </w:tcPr>
          <w:p w14:paraId="5EB45FEF"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approved in both test and actual environments</w:t>
            </w:r>
          </w:p>
        </w:tc>
        <w:tc>
          <w:tcPr>
            <w:tcW w:w="80" w:type="dxa"/>
            <w:shd w:val="clear" w:color="auto" w:fill="auto"/>
            <w:vAlign w:val="bottom"/>
          </w:tcPr>
          <w:p w14:paraId="48D13DB3"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40" w:type="dxa"/>
            <w:shd w:val="clear" w:color="auto" w:fill="auto"/>
            <w:vAlign w:val="bottom"/>
          </w:tcPr>
          <w:p w14:paraId="1E38C8C2"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037A6DF5"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34E8D" w:rsidRPr="003B46C4" w14:paraId="351BDFC9" w14:textId="77777777" w:rsidTr="00055C32">
        <w:trPr>
          <w:trHeight w:val="415"/>
        </w:trPr>
        <w:tc>
          <w:tcPr>
            <w:tcW w:w="100" w:type="dxa"/>
            <w:tcBorders>
              <w:left w:val="single" w:sz="8" w:space="0" w:color="auto"/>
            </w:tcBorders>
            <w:shd w:val="clear" w:color="auto" w:fill="auto"/>
            <w:vAlign w:val="bottom"/>
          </w:tcPr>
          <w:p w14:paraId="412E0574"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80" w:type="dxa"/>
            <w:shd w:val="clear" w:color="auto" w:fill="auto"/>
            <w:vAlign w:val="bottom"/>
          </w:tcPr>
          <w:p w14:paraId="1D94015E"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52053EE6"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80" w:type="dxa"/>
            <w:shd w:val="clear" w:color="auto" w:fill="auto"/>
            <w:vAlign w:val="bottom"/>
          </w:tcPr>
          <w:p w14:paraId="2E4AEFE6"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600" w:type="dxa"/>
            <w:gridSpan w:val="2"/>
            <w:tcBorders>
              <w:right w:val="single" w:sz="8" w:space="0" w:color="auto"/>
            </w:tcBorders>
            <w:shd w:val="clear" w:color="auto" w:fill="auto"/>
            <w:vAlign w:val="bottom"/>
          </w:tcPr>
          <w:p w14:paraId="0BE20514"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according to the test plan.</w:t>
            </w:r>
          </w:p>
        </w:tc>
        <w:tc>
          <w:tcPr>
            <w:tcW w:w="80" w:type="dxa"/>
            <w:shd w:val="clear" w:color="auto" w:fill="auto"/>
            <w:vAlign w:val="bottom"/>
          </w:tcPr>
          <w:p w14:paraId="78E97E6B"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40" w:type="dxa"/>
            <w:shd w:val="clear" w:color="auto" w:fill="auto"/>
            <w:vAlign w:val="bottom"/>
          </w:tcPr>
          <w:p w14:paraId="30A3CAE1"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16AAE4E5" w14:textId="77777777" w:rsidR="00534E8D" w:rsidRPr="003B46C4" w:rsidRDefault="00534E8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534E8D" w:rsidRPr="003B46C4" w14:paraId="1F113CEE" w14:textId="77777777" w:rsidTr="00055C32">
        <w:trPr>
          <w:trHeight w:val="202"/>
        </w:trPr>
        <w:tc>
          <w:tcPr>
            <w:tcW w:w="100" w:type="dxa"/>
            <w:tcBorders>
              <w:left w:val="single" w:sz="8" w:space="0" w:color="auto"/>
              <w:bottom w:val="single" w:sz="8" w:space="0" w:color="auto"/>
            </w:tcBorders>
            <w:shd w:val="clear" w:color="auto" w:fill="auto"/>
            <w:vAlign w:val="bottom"/>
          </w:tcPr>
          <w:p w14:paraId="0964FD83"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2580" w:type="dxa"/>
            <w:tcBorders>
              <w:bottom w:val="single" w:sz="8" w:space="0" w:color="auto"/>
            </w:tcBorders>
            <w:shd w:val="clear" w:color="auto" w:fill="auto"/>
            <w:vAlign w:val="bottom"/>
          </w:tcPr>
          <w:p w14:paraId="025E35C1"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40" w:type="dxa"/>
            <w:tcBorders>
              <w:bottom w:val="single" w:sz="8" w:space="0" w:color="auto"/>
              <w:right w:val="single" w:sz="8" w:space="0" w:color="auto"/>
            </w:tcBorders>
            <w:shd w:val="clear" w:color="auto" w:fill="auto"/>
            <w:vAlign w:val="bottom"/>
          </w:tcPr>
          <w:p w14:paraId="7340D233"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80" w:type="dxa"/>
            <w:tcBorders>
              <w:bottom w:val="single" w:sz="8" w:space="0" w:color="auto"/>
            </w:tcBorders>
            <w:shd w:val="clear" w:color="auto" w:fill="auto"/>
            <w:vAlign w:val="bottom"/>
          </w:tcPr>
          <w:p w14:paraId="18CCEB5D"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4460" w:type="dxa"/>
            <w:tcBorders>
              <w:bottom w:val="single" w:sz="8" w:space="0" w:color="auto"/>
            </w:tcBorders>
            <w:shd w:val="clear" w:color="auto" w:fill="auto"/>
            <w:vAlign w:val="bottom"/>
          </w:tcPr>
          <w:p w14:paraId="086E0A82"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40" w:type="dxa"/>
            <w:tcBorders>
              <w:bottom w:val="single" w:sz="8" w:space="0" w:color="auto"/>
              <w:right w:val="single" w:sz="8" w:space="0" w:color="auto"/>
            </w:tcBorders>
            <w:shd w:val="clear" w:color="auto" w:fill="auto"/>
            <w:vAlign w:val="bottom"/>
          </w:tcPr>
          <w:p w14:paraId="0095C7CA"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80" w:type="dxa"/>
            <w:tcBorders>
              <w:bottom w:val="single" w:sz="8" w:space="0" w:color="auto"/>
            </w:tcBorders>
            <w:shd w:val="clear" w:color="auto" w:fill="auto"/>
            <w:vAlign w:val="bottom"/>
          </w:tcPr>
          <w:p w14:paraId="0D1E4A75"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640" w:type="dxa"/>
            <w:tcBorders>
              <w:bottom w:val="single" w:sz="8" w:space="0" w:color="auto"/>
            </w:tcBorders>
            <w:shd w:val="clear" w:color="auto" w:fill="auto"/>
            <w:vAlign w:val="bottom"/>
          </w:tcPr>
          <w:p w14:paraId="5E1B1536"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40" w:type="dxa"/>
            <w:tcBorders>
              <w:bottom w:val="single" w:sz="8" w:space="0" w:color="auto"/>
              <w:right w:val="single" w:sz="8" w:space="0" w:color="auto"/>
            </w:tcBorders>
            <w:shd w:val="clear" w:color="auto" w:fill="auto"/>
            <w:vAlign w:val="bottom"/>
          </w:tcPr>
          <w:p w14:paraId="5009B27D" w14:textId="77777777" w:rsidR="00534E8D" w:rsidRPr="003B46C4" w:rsidRDefault="00534E8D" w:rsidP="00217F77">
            <w:pPr>
              <w:suppressAutoHyphens w:val="0"/>
              <w:spacing w:line="0" w:lineRule="atLeast"/>
              <w:rPr>
                <w:rFonts w:ascii="Times New Roman" w:eastAsia="Times New Roman" w:hAnsi="Times New Roman" w:cs="Times New Roman"/>
                <w:kern w:val="0"/>
                <w:sz w:val="17"/>
                <w:szCs w:val="20"/>
                <w:lang w:val="en-UG" w:eastAsia="en-UG" w:bidi="ar-SA"/>
              </w:rPr>
            </w:pPr>
          </w:p>
        </w:tc>
      </w:tr>
    </w:tbl>
    <w:p w14:paraId="735B2FEE" w14:textId="79364264" w:rsidR="00534E8D" w:rsidRPr="003B46C4" w:rsidRDefault="00534E8D" w:rsidP="00217F77">
      <w:pPr>
        <w:suppressAutoHyphens w:val="0"/>
        <w:spacing w:line="20" w:lineRule="exact"/>
        <w:rPr>
          <w:rFonts w:ascii="Times New Roman" w:eastAsia="Times New Roman" w:hAnsi="Times New Roman" w:cs="Times New Roman"/>
          <w:kern w:val="0"/>
          <w:sz w:val="20"/>
          <w:szCs w:val="20"/>
          <w:lang w:val="en-UG" w:eastAsia="en-UG" w:bidi="ar-SA"/>
        </w:rPr>
      </w:pPr>
      <w:r w:rsidRPr="003B46C4">
        <w:rPr>
          <w:rFonts w:ascii="Times New Roman" w:eastAsia="Times New Roman" w:hAnsi="Times New Roman" w:cs="Times New Roman"/>
          <w:noProof/>
          <w:kern w:val="0"/>
          <w:sz w:val="17"/>
          <w:szCs w:val="20"/>
          <w:lang w:val="en-UG" w:eastAsia="en-UG" w:bidi="ar-SA"/>
        </w:rPr>
        <w:drawing>
          <wp:anchor distT="0" distB="0" distL="114300" distR="114300" simplePos="0" relativeHeight="251680768" behindDoc="1" locked="0" layoutInCell="1" allowOverlap="1" wp14:anchorId="207545E3" wp14:editId="32621E6E">
            <wp:simplePos x="0" y="0"/>
            <wp:positionH relativeFrom="column">
              <wp:posOffset>1918335</wp:posOffset>
            </wp:positionH>
            <wp:positionV relativeFrom="paragraph">
              <wp:posOffset>-2406650</wp:posOffset>
            </wp:positionV>
            <wp:extent cx="123825" cy="12192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 w:val="17"/>
          <w:szCs w:val="20"/>
          <w:lang w:val="en-UG" w:eastAsia="en-UG" w:bidi="ar-SA"/>
        </w:rPr>
        <w:drawing>
          <wp:anchor distT="0" distB="0" distL="114300" distR="114300" simplePos="0" relativeHeight="251681792" behindDoc="1" locked="0" layoutInCell="1" allowOverlap="1" wp14:anchorId="4E06E82F" wp14:editId="0F62BA7E">
            <wp:simplePos x="0" y="0"/>
            <wp:positionH relativeFrom="column">
              <wp:posOffset>1918335</wp:posOffset>
            </wp:positionH>
            <wp:positionV relativeFrom="paragraph">
              <wp:posOffset>-2061210</wp:posOffset>
            </wp:positionV>
            <wp:extent cx="123825" cy="122555"/>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 w:val="17"/>
          <w:szCs w:val="20"/>
          <w:lang w:val="en-UG" w:eastAsia="en-UG" w:bidi="ar-SA"/>
        </w:rPr>
        <w:drawing>
          <wp:anchor distT="0" distB="0" distL="114300" distR="114300" simplePos="0" relativeHeight="251682816" behindDoc="1" locked="0" layoutInCell="1" allowOverlap="1" wp14:anchorId="7A06414A" wp14:editId="413ED072">
            <wp:simplePos x="0" y="0"/>
            <wp:positionH relativeFrom="column">
              <wp:posOffset>1918335</wp:posOffset>
            </wp:positionH>
            <wp:positionV relativeFrom="paragraph">
              <wp:posOffset>-1716405</wp:posOffset>
            </wp:positionV>
            <wp:extent cx="123825" cy="12192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sidRPr="003B46C4">
        <w:rPr>
          <w:rFonts w:ascii="Times New Roman" w:eastAsia="Times New Roman" w:hAnsi="Times New Roman" w:cs="Times New Roman"/>
          <w:noProof/>
          <w:kern w:val="0"/>
          <w:sz w:val="17"/>
          <w:szCs w:val="20"/>
          <w:lang w:val="en-UG" w:eastAsia="en-UG" w:bidi="ar-SA"/>
        </w:rPr>
        <w:drawing>
          <wp:anchor distT="0" distB="0" distL="114300" distR="114300" simplePos="0" relativeHeight="251683840" behindDoc="1" locked="0" layoutInCell="1" allowOverlap="1" wp14:anchorId="5D03BB80" wp14:editId="6113A80F">
            <wp:simplePos x="0" y="0"/>
            <wp:positionH relativeFrom="column">
              <wp:posOffset>1918335</wp:posOffset>
            </wp:positionH>
            <wp:positionV relativeFrom="paragraph">
              <wp:posOffset>-1372235</wp:posOffset>
            </wp:positionV>
            <wp:extent cx="123825" cy="122555"/>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p>
    <w:p w14:paraId="0C4AA384"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266FC1B7"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28675D41"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20713CF0"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333B911D"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0F3ADBC8"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600E3DC1"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1D63F480"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1EA78EBF"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1D1BEA5D"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52FAB55F"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770CD134"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41C2B3F9"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657F2980"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5A680FBB"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653058EA"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0ACFFD00"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6829A35E"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206D3A19"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195A889B"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41376CA3" w14:textId="77777777" w:rsidR="00534E8D" w:rsidRPr="003B46C4" w:rsidRDefault="00534E8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5E3D98AB" w14:textId="77777777" w:rsidR="00511CC1" w:rsidRPr="003B46C4" w:rsidRDefault="00511CC1" w:rsidP="00217F77">
      <w:pPr>
        <w:rPr>
          <w:rFonts w:ascii="Times New Roman" w:eastAsia="Times New Roman" w:hAnsi="Times New Roman" w:cs="Times New Roman"/>
          <w:szCs w:val="20"/>
        </w:rPr>
      </w:pPr>
      <w:r w:rsidRPr="003B46C4">
        <w:rPr>
          <w:rFonts w:ascii="Times New Roman" w:hAnsi="Times New Roman" w:cs="Times New Roman"/>
        </w:rPr>
        <w:br w:type="page"/>
      </w:r>
    </w:p>
    <w:p w14:paraId="7C16B7A7" w14:textId="212EC18E" w:rsidR="00511CC1" w:rsidRPr="00B21323" w:rsidRDefault="00511CC1" w:rsidP="00B21323">
      <w:pPr>
        <w:pStyle w:val="Heading2"/>
        <w:spacing w:line="360" w:lineRule="auto"/>
      </w:pPr>
      <w:bookmarkStart w:id="89" w:name="_Toc41821096"/>
      <w:bookmarkStart w:id="90" w:name="_Toc93939721"/>
      <w:r w:rsidRPr="00B21323">
        <w:lastRenderedPageBreak/>
        <w:t xml:space="preserve">Performance, servicing, maintenance, </w:t>
      </w:r>
      <w:bookmarkEnd w:id="80"/>
      <w:bookmarkEnd w:id="81"/>
      <w:bookmarkEnd w:id="82"/>
      <w:bookmarkEnd w:id="83"/>
      <w:r w:rsidRPr="00B21323">
        <w:t>and phase out</w:t>
      </w:r>
      <w:bookmarkEnd w:id="89"/>
      <w:bookmarkEnd w:id="90"/>
    </w:p>
    <w:p w14:paraId="0E907237" w14:textId="77777777" w:rsidR="00511CC1" w:rsidRPr="003B46C4" w:rsidRDefault="00511CC1" w:rsidP="00B21323">
      <w:pPr>
        <w:pStyle w:val="BodyText"/>
        <w:spacing w:line="360" w:lineRule="auto"/>
        <w:rPr>
          <w:rFonts w:ascii="Times New Roman" w:hAnsi="Times New Roman" w:cs="Times New Roman"/>
        </w:rPr>
      </w:pPr>
    </w:p>
    <w:p w14:paraId="07EF95DD" w14:textId="0DC72EF8" w:rsidR="002F449D" w:rsidRPr="003B46C4" w:rsidRDefault="002F449D" w:rsidP="00B21323">
      <w:pPr>
        <w:pStyle w:val="Heading3"/>
        <w:spacing w:line="360" w:lineRule="auto"/>
      </w:pPr>
      <w:bookmarkStart w:id="91" w:name="_Toc93939722"/>
      <w:r w:rsidRPr="003B46C4">
        <w:t>Service and maintenance</w:t>
      </w:r>
      <w:bookmarkEnd w:id="91"/>
    </w:p>
    <w:p w14:paraId="0D54EEDE" w14:textId="77777777" w:rsidR="002F449D" w:rsidRPr="003B46C4" w:rsidRDefault="002F449D" w:rsidP="00B21323">
      <w:pPr>
        <w:suppressAutoHyphens w:val="0"/>
        <w:spacing w:line="360" w:lineRule="auto"/>
        <w:rPr>
          <w:rFonts w:ascii="Times New Roman" w:eastAsia="Times New Roman" w:hAnsi="Times New Roman" w:cs="Times New Roman"/>
          <w:kern w:val="0"/>
          <w:sz w:val="20"/>
          <w:szCs w:val="20"/>
          <w:lang w:val="en-UG" w:eastAsia="en-UG" w:bidi="ar-SA"/>
        </w:rPr>
      </w:pPr>
    </w:p>
    <w:p w14:paraId="0E5C7B3D" w14:textId="77777777" w:rsidR="002F449D" w:rsidRPr="003B46C4" w:rsidRDefault="002F449D" w:rsidP="00B21323">
      <w:pPr>
        <w:suppressAutoHyphens w:val="0"/>
        <w:spacing w:line="360" w:lineRule="auto"/>
        <w:ind w:left="100"/>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Service and support concerning maintenance</w:t>
      </w:r>
    </w:p>
    <w:p w14:paraId="0CF09CAB" w14:textId="77777777" w:rsidR="002F449D" w:rsidRPr="003B46C4" w:rsidRDefault="002F449D" w:rsidP="00B21323">
      <w:pPr>
        <w:suppressAutoHyphens w:val="0"/>
        <w:spacing w:line="360" w:lineRule="auto"/>
        <w:rPr>
          <w:rFonts w:ascii="Times New Roman" w:eastAsia="Times New Roman" w:hAnsi="Times New Roman" w:cs="Times New Roman"/>
          <w:kern w:val="0"/>
          <w:sz w:val="20"/>
          <w:szCs w:val="20"/>
          <w:lang w:val="en-UG" w:eastAsia="en-UG" w:bidi="ar-SA"/>
        </w:rPr>
      </w:pPr>
    </w:p>
    <w:p w14:paraId="05B706DE" w14:textId="363F21E8" w:rsidR="002F449D" w:rsidRPr="003B46C4" w:rsidRDefault="002F449D" w:rsidP="00B21323">
      <w:pPr>
        <w:suppressAutoHyphens w:val="0"/>
        <w:spacing w:line="360" w:lineRule="auto"/>
        <w:ind w:left="10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The programmers of the MMRPA system shall provide the following Maintenance and Support Services.</w:t>
      </w:r>
    </w:p>
    <w:p w14:paraId="598F35B5" w14:textId="77777777" w:rsidR="002F449D" w:rsidRPr="003B46C4" w:rsidRDefault="002F449D" w:rsidP="00B21323">
      <w:pPr>
        <w:suppressAutoHyphens w:val="0"/>
        <w:spacing w:line="360" w:lineRule="auto"/>
        <w:rPr>
          <w:rFonts w:ascii="Times New Roman" w:eastAsia="Times New Roman" w:hAnsi="Times New Roman" w:cs="Times New Roman"/>
          <w:kern w:val="0"/>
          <w:sz w:val="20"/>
          <w:szCs w:val="20"/>
          <w:lang w:val="en-UG" w:eastAsia="en-UG" w:bidi="ar-SA"/>
        </w:rPr>
      </w:pPr>
    </w:p>
    <w:p w14:paraId="660C5065" w14:textId="3142834D" w:rsidR="002F449D" w:rsidRPr="003B46C4" w:rsidRDefault="002F449D" w:rsidP="00B21323">
      <w:pPr>
        <w:numPr>
          <w:ilvl w:val="0"/>
          <w:numId w:val="16"/>
        </w:numPr>
        <w:tabs>
          <w:tab w:val="left" w:pos="820"/>
        </w:tabs>
        <w:suppressAutoHyphens w:val="0"/>
        <w:spacing w:line="360" w:lineRule="auto"/>
        <w:rPr>
          <w:rFonts w:ascii="Times New Roman" w:eastAsia="Times New Roman" w:hAnsi="Times New Roman" w:cs="Times New Roman"/>
          <w:kern w:val="0"/>
          <w:sz w:val="23"/>
          <w:szCs w:val="20"/>
          <w:lang w:val="en-UG" w:eastAsia="en-UG" w:bidi="ar-SA"/>
        </w:rPr>
      </w:pPr>
      <w:r w:rsidRPr="003B46C4">
        <w:rPr>
          <w:rFonts w:ascii="Times New Roman" w:eastAsia="Times New Roman" w:hAnsi="Times New Roman" w:cs="Times New Roman"/>
          <w:kern w:val="0"/>
          <w:sz w:val="23"/>
          <w:szCs w:val="20"/>
          <w:lang w:val="en-UG" w:eastAsia="en-UG" w:bidi="ar-SA"/>
        </w:rPr>
        <w:t xml:space="preserve">Programmers shall assess all changes to the </w:t>
      </w:r>
      <w:r w:rsidR="00EC0BD8" w:rsidRPr="003B46C4">
        <w:rPr>
          <w:rFonts w:ascii="Times New Roman" w:eastAsia="Times New Roman" w:hAnsi="Times New Roman" w:cs="Times New Roman"/>
          <w:kern w:val="0"/>
          <w:sz w:val="23"/>
          <w:szCs w:val="20"/>
          <w:lang w:val="en-UG" w:eastAsia="en-UG" w:bidi="ar-SA"/>
        </w:rPr>
        <w:t>MMRPAS and</w:t>
      </w:r>
      <w:r w:rsidRPr="003B46C4">
        <w:rPr>
          <w:rFonts w:ascii="Times New Roman" w:eastAsia="Times New Roman" w:hAnsi="Times New Roman" w:cs="Times New Roman"/>
          <w:kern w:val="0"/>
          <w:sz w:val="23"/>
          <w:szCs w:val="20"/>
          <w:lang w:val="en-UG" w:eastAsia="en-UG" w:bidi="ar-SA"/>
        </w:rPr>
        <w:t xml:space="preserve"> ensure that the changes made are tested.</w:t>
      </w:r>
    </w:p>
    <w:p w14:paraId="01752543" w14:textId="77777777" w:rsidR="002F449D" w:rsidRPr="003B46C4" w:rsidRDefault="002F449D" w:rsidP="00B21323">
      <w:pPr>
        <w:suppressAutoHyphens w:val="0"/>
        <w:spacing w:line="360" w:lineRule="auto"/>
        <w:rPr>
          <w:rFonts w:ascii="Times New Roman" w:eastAsia="Times New Roman" w:hAnsi="Times New Roman" w:cs="Times New Roman"/>
          <w:kern w:val="0"/>
          <w:sz w:val="23"/>
          <w:szCs w:val="20"/>
          <w:lang w:val="en-UG" w:eastAsia="en-UG" w:bidi="ar-SA"/>
        </w:rPr>
      </w:pPr>
    </w:p>
    <w:p w14:paraId="06232468" w14:textId="046336AC" w:rsidR="002F449D" w:rsidRPr="003B46C4" w:rsidRDefault="002F449D" w:rsidP="00B21323">
      <w:pPr>
        <w:numPr>
          <w:ilvl w:val="0"/>
          <w:numId w:val="16"/>
        </w:numPr>
        <w:tabs>
          <w:tab w:val="left" w:pos="820"/>
        </w:tabs>
        <w:suppressAutoHyphens w:val="0"/>
        <w:spacing w:line="360" w:lineRule="auto"/>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Programmers shall provide Support Services via the Call </w:t>
      </w:r>
      <w:r w:rsidR="00EC0BD8" w:rsidRPr="003B46C4">
        <w:rPr>
          <w:rFonts w:ascii="Times New Roman" w:eastAsia="Times New Roman" w:hAnsi="Times New Roman" w:cs="Times New Roman"/>
          <w:kern w:val="0"/>
          <w:szCs w:val="20"/>
          <w:lang w:val="en-UG" w:eastAsia="en-UG" w:bidi="ar-SA"/>
        </w:rPr>
        <w:t>Centre</w:t>
      </w:r>
      <w:r w:rsidRPr="003B46C4">
        <w:rPr>
          <w:rFonts w:ascii="Times New Roman" w:eastAsia="Times New Roman" w:hAnsi="Times New Roman" w:cs="Times New Roman"/>
          <w:kern w:val="0"/>
          <w:szCs w:val="20"/>
          <w:lang w:val="en-UG" w:eastAsia="en-UG" w:bidi="ar-SA"/>
        </w:rPr>
        <w:t>, E-mail Support and Web-based Support.</w:t>
      </w:r>
    </w:p>
    <w:p w14:paraId="0D384B94" w14:textId="77777777" w:rsidR="002F449D" w:rsidRPr="003B46C4" w:rsidRDefault="002F449D" w:rsidP="00B21323">
      <w:pPr>
        <w:suppressAutoHyphens w:val="0"/>
        <w:spacing w:line="360" w:lineRule="auto"/>
        <w:rPr>
          <w:rFonts w:ascii="Times New Roman" w:eastAsia="Times New Roman" w:hAnsi="Times New Roman" w:cs="Times New Roman"/>
          <w:kern w:val="0"/>
          <w:szCs w:val="20"/>
          <w:lang w:val="en-UG" w:eastAsia="en-UG" w:bidi="ar-SA"/>
        </w:rPr>
      </w:pPr>
    </w:p>
    <w:p w14:paraId="0AFCEFAA" w14:textId="7AB08738" w:rsidR="002F449D" w:rsidRDefault="002F449D" w:rsidP="00A65296">
      <w:pPr>
        <w:numPr>
          <w:ilvl w:val="0"/>
          <w:numId w:val="16"/>
        </w:numPr>
        <w:tabs>
          <w:tab w:val="left" w:pos="820"/>
        </w:tabs>
        <w:suppressAutoHyphens w:val="0"/>
        <w:spacing w:line="360" w:lineRule="auto"/>
        <w:rPr>
          <w:rFonts w:ascii="Times New Roman" w:eastAsia="Times New Roman" w:hAnsi="Times New Roman" w:cs="Times New Roman"/>
          <w:kern w:val="0"/>
          <w:szCs w:val="20"/>
          <w:lang w:val="en-UG" w:eastAsia="en-UG" w:bidi="ar-SA"/>
        </w:rPr>
      </w:pPr>
      <w:r w:rsidRPr="00B21323">
        <w:rPr>
          <w:rFonts w:ascii="Times New Roman" w:eastAsia="Times New Roman" w:hAnsi="Times New Roman" w:cs="Times New Roman"/>
          <w:kern w:val="0"/>
          <w:szCs w:val="20"/>
          <w:lang w:val="en-UG" w:eastAsia="en-UG" w:bidi="ar-SA"/>
        </w:rPr>
        <w:t xml:space="preserve">Programmers shall periodically deploy releases of the </w:t>
      </w:r>
      <w:r w:rsidR="00EC0BD8" w:rsidRPr="00B21323">
        <w:rPr>
          <w:rFonts w:ascii="Times New Roman" w:eastAsia="Times New Roman" w:hAnsi="Times New Roman" w:cs="Times New Roman"/>
          <w:kern w:val="0"/>
          <w:szCs w:val="20"/>
          <w:lang w:val="en-UG" w:eastAsia="en-UG" w:bidi="ar-SA"/>
        </w:rPr>
        <w:t>MMRPAS online</w:t>
      </w:r>
      <w:r w:rsidRPr="00B21323">
        <w:rPr>
          <w:rFonts w:ascii="Times New Roman" w:eastAsia="Times New Roman" w:hAnsi="Times New Roman" w:cs="Times New Roman"/>
          <w:kern w:val="0"/>
          <w:szCs w:val="20"/>
          <w:lang w:val="en-UG" w:eastAsia="en-UG" w:bidi="ar-SA"/>
        </w:rPr>
        <w:t>.</w:t>
      </w:r>
    </w:p>
    <w:p w14:paraId="7C4F8A48" w14:textId="77777777" w:rsidR="00B21323" w:rsidRDefault="00B21323" w:rsidP="00B21323">
      <w:pPr>
        <w:pStyle w:val="ListParagraph"/>
        <w:rPr>
          <w:rFonts w:ascii="Times New Roman" w:eastAsia="Times New Roman" w:hAnsi="Times New Roman" w:cs="Times New Roman"/>
          <w:szCs w:val="20"/>
          <w:lang w:val="en-UG" w:eastAsia="en-UG"/>
        </w:rPr>
      </w:pPr>
    </w:p>
    <w:p w14:paraId="4EC9E532" w14:textId="1278DDC0" w:rsidR="002F449D" w:rsidRDefault="002F449D" w:rsidP="00B21323">
      <w:pPr>
        <w:numPr>
          <w:ilvl w:val="0"/>
          <w:numId w:val="16"/>
        </w:numPr>
        <w:tabs>
          <w:tab w:val="left" w:pos="820"/>
        </w:tabs>
        <w:suppressAutoHyphens w:val="0"/>
        <w:spacing w:line="360" w:lineRule="auto"/>
        <w:rPr>
          <w:rFonts w:ascii="Times New Roman" w:eastAsia="Times New Roman" w:hAnsi="Times New Roman" w:cs="Times New Roman"/>
          <w:kern w:val="0"/>
          <w:szCs w:val="20"/>
          <w:lang w:val="en-UG" w:eastAsia="en-UG" w:bidi="ar-SA"/>
        </w:rPr>
      </w:pPr>
      <w:r w:rsidRPr="00B21323">
        <w:rPr>
          <w:rFonts w:ascii="Times New Roman" w:eastAsia="Times New Roman" w:hAnsi="Times New Roman" w:cs="Times New Roman"/>
          <w:kern w:val="0"/>
          <w:szCs w:val="20"/>
          <w:lang w:val="en-UG" w:eastAsia="en-UG" w:bidi="ar-SA"/>
        </w:rPr>
        <w:t xml:space="preserve">Programmers shall monitor the operation of the </w:t>
      </w:r>
      <w:r w:rsidR="00B21323" w:rsidRPr="00B21323">
        <w:rPr>
          <w:rFonts w:ascii="Times New Roman" w:eastAsia="Times New Roman" w:hAnsi="Times New Roman" w:cs="Times New Roman"/>
          <w:kern w:val="0"/>
          <w:szCs w:val="20"/>
          <w:lang w:val="en-UG" w:eastAsia="en-UG" w:bidi="ar-SA"/>
        </w:rPr>
        <w:t>MMRPAS and</w:t>
      </w:r>
      <w:r w:rsidRPr="00B21323">
        <w:rPr>
          <w:rFonts w:ascii="Times New Roman" w:eastAsia="Times New Roman" w:hAnsi="Times New Roman" w:cs="Times New Roman"/>
          <w:kern w:val="0"/>
          <w:szCs w:val="20"/>
          <w:lang w:val="en-UG" w:eastAsia="en-UG" w:bidi="ar-SA"/>
        </w:rPr>
        <w:t xml:space="preserve"> identify potential issues.</w:t>
      </w:r>
    </w:p>
    <w:p w14:paraId="4247646E" w14:textId="77777777" w:rsidR="00B21323" w:rsidRDefault="00B21323" w:rsidP="00B21323">
      <w:pPr>
        <w:pStyle w:val="ListParagraph"/>
        <w:rPr>
          <w:rFonts w:ascii="Times New Roman" w:eastAsia="Times New Roman" w:hAnsi="Times New Roman" w:cs="Times New Roman"/>
          <w:szCs w:val="20"/>
          <w:lang w:val="en-UG" w:eastAsia="en-UG"/>
        </w:rPr>
      </w:pPr>
    </w:p>
    <w:p w14:paraId="326A8A5A" w14:textId="7C8C7CF5" w:rsidR="002F449D" w:rsidRPr="003B46C4" w:rsidRDefault="002F449D" w:rsidP="00B21323">
      <w:pPr>
        <w:numPr>
          <w:ilvl w:val="0"/>
          <w:numId w:val="16"/>
        </w:numPr>
        <w:tabs>
          <w:tab w:val="left" w:pos="820"/>
        </w:tabs>
        <w:suppressAutoHyphens w:val="0"/>
        <w:spacing w:line="360" w:lineRule="auto"/>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Programmers shall apply continuous efforts and resources to resolve any defect identified in the MMRPAS system.</w:t>
      </w:r>
    </w:p>
    <w:p w14:paraId="3C4A7AB5" w14:textId="77777777" w:rsidR="002F449D" w:rsidRPr="003B46C4" w:rsidRDefault="002F449D" w:rsidP="00B21323">
      <w:pPr>
        <w:suppressAutoHyphens w:val="0"/>
        <w:spacing w:line="360" w:lineRule="auto"/>
        <w:rPr>
          <w:rFonts w:ascii="Times New Roman" w:eastAsia="Times New Roman" w:hAnsi="Times New Roman" w:cs="Times New Roman"/>
          <w:kern w:val="0"/>
          <w:sz w:val="20"/>
          <w:szCs w:val="20"/>
          <w:lang w:val="en-UG" w:eastAsia="en-UG" w:bidi="ar-SA"/>
        </w:rPr>
      </w:pPr>
    </w:p>
    <w:p w14:paraId="10524DB2" w14:textId="77777777" w:rsidR="002F449D" w:rsidRPr="003B46C4" w:rsidRDefault="002F449D" w:rsidP="00B21323">
      <w:pPr>
        <w:pStyle w:val="Heading3"/>
      </w:pPr>
      <w:bookmarkStart w:id="92" w:name="_Toc93939723"/>
      <w:r w:rsidRPr="003B46C4">
        <w:t>Future updates</w:t>
      </w:r>
      <w:bookmarkEnd w:id="92"/>
    </w:p>
    <w:p w14:paraId="407B5445" w14:textId="77777777" w:rsidR="002F449D" w:rsidRPr="003B46C4" w:rsidRDefault="002F449D" w:rsidP="00B21323">
      <w:pPr>
        <w:suppressAutoHyphens w:val="0"/>
        <w:spacing w:line="360" w:lineRule="auto"/>
        <w:rPr>
          <w:rFonts w:ascii="Times New Roman" w:eastAsia="Times New Roman" w:hAnsi="Times New Roman" w:cs="Times New Roman"/>
          <w:kern w:val="0"/>
          <w:sz w:val="20"/>
          <w:szCs w:val="20"/>
          <w:lang w:val="en-UG" w:eastAsia="en-UG" w:bidi="ar-SA"/>
        </w:rPr>
      </w:pPr>
    </w:p>
    <w:p w14:paraId="565CB428" w14:textId="77777777" w:rsidR="002F449D" w:rsidRPr="003B46C4" w:rsidRDefault="002F449D" w:rsidP="00B21323">
      <w:pPr>
        <w:numPr>
          <w:ilvl w:val="0"/>
          <w:numId w:val="17"/>
        </w:numPr>
        <w:tabs>
          <w:tab w:val="left" w:pos="820"/>
        </w:tabs>
        <w:suppressAutoHyphens w:val="0"/>
        <w:spacing w:line="360" w:lineRule="auto"/>
        <w:ind w:right="2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Except in cases of emergency, Programmers shall notify the end users at least two days prior to activating each Update.</w:t>
      </w:r>
    </w:p>
    <w:p w14:paraId="3D783B3F" w14:textId="77777777" w:rsidR="002F449D" w:rsidRPr="003B46C4" w:rsidRDefault="002F449D" w:rsidP="00B21323">
      <w:pPr>
        <w:suppressAutoHyphens w:val="0"/>
        <w:spacing w:line="360" w:lineRule="auto"/>
        <w:rPr>
          <w:rFonts w:ascii="Times New Roman" w:eastAsia="Times New Roman" w:hAnsi="Times New Roman" w:cs="Times New Roman"/>
          <w:kern w:val="0"/>
          <w:szCs w:val="20"/>
          <w:lang w:val="en-UG" w:eastAsia="en-UG" w:bidi="ar-SA"/>
        </w:rPr>
      </w:pPr>
    </w:p>
    <w:p w14:paraId="4885BC20" w14:textId="6DE56527" w:rsidR="002F449D" w:rsidRPr="003B46C4" w:rsidRDefault="002F449D" w:rsidP="00B21323">
      <w:pPr>
        <w:numPr>
          <w:ilvl w:val="0"/>
          <w:numId w:val="17"/>
        </w:numPr>
        <w:tabs>
          <w:tab w:val="left" w:pos="820"/>
        </w:tabs>
        <w:suppressAutoHyphens w:val="0"/>
        <w:spacing w:line="360" w:lineRule="auto"/>
        <w:ind w:right="2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Version Control such as git shall be used to track and audit modifications to the MMRPAS components over time, and to facilitate the restoration of </w:t>
      </w:r>
      <w:r w:rsidR="00EC0BD8" w:rsidRPr="003B46C4">
        <w:rPr>
          <w:rFonts w:ascii="Times New Roman" w:eastAsia="Times New Roman" w:hAnsi="Times New Roman" w:cs="Times New Roman"/>
          <w:kern w:val="0"/>
          <w:szCs w:val="20"/>
          <w:lang w:val="en-UG" w:eastAsia="en-UG" w:bidi="ar-SA"/>
        </w:rPr>
        <w:t>MMRPAS to</w:t>
      </w:r>
      <w:r w:rsidRPr="003B46C4">
        <w:rPr>
          <w:rFonts w:ascii="Times New Roman" w:eastAsia="Times New Roman" w:hAnsi="Times New Roman" w:cs="Times New Roman"/>
          <w:kern w:val="0"/>
          <w:szCs w:val="20"/>
          <w:lang w:val="en-UG" w:eastAsia="en-UG" w:bidi="ar-SA"/>
        </w:rPr>
        <w:t xml:space="preserve"> prior development stages.</w:t>
      </w:r>
    </w:p>
    <w:p w14:paraId="4D8EE21A" w14:textId="77777777" w:rsidR="002F449D" w:rsidRPr="003B46C4" w:rsidRDefault="002F449D" w:rsidP="00B21323">
      <w:pPr>
        <w:suppressAutoHyphens w:val="0"/>
        <w:spacing w:line="360" w:lineRule="auto"/>
        <w:rPr>
          <w:rFonts w:ascii="Times New Roman" w:eastAsia="Times New Roman" w:hAnsi="Times New Roman" w:cs="Times New Roman"/>
          <w:kern w:val="0"/>
          <w:sz w:val="20"/>
          <w:szCs w:val="20"/>
          <w:lang w:val="en-UG" w:eastAsia="en-UG" w:bidi="ar-SA"/>
        </w:rPr>
      </w:pPr>
    </w:p>
    <w:p w14:paraId="7D84EE69" w14:textId="77777777" w:rsidR="002F449D" w:rsidRPr="003B46C4" w:rsidRDefault="002F449D" w:rsidP="00FD6789">
      <w:pPr>
        <w:pStyle w:val="Heading3"/>
        <w:spacing w:line="360" w:lineRule="auto"/>
      </w:pPr>
      <w:bookmarkStart w:id="93" w:name="_Toc93939724"/>
      <w:r w:rsidRPr="003B46C4">
        <w:t>Requested modifications</w:t>
      </w:r>
      <w:bookmarkEnd w:id="93"/>
    </w:p>
    <w:p w14:paraId="6FBB32B8" w14:textId="77777777" w:rsidR="002F449D" w:rsidRPr="003B46C4" w:rsidRDefault="002F449D" w:rsidP="00FD6789">
      <w:pPr>
        <w:suppressAutoHyphens w:val="0"/>
        <w:spacing w:line="360" w:lineRule="auto"/>
        <w:rPr>
          <w:rFonts w:ascii="Times New Roman" w:eastAsia="Times New Roman" w:hAnsi="Times New Roman" w:cs="Times New Roman"/>
          <w:kern w:val="0"/>
          <w:sz w:val="20"/>
          <w:szCs w:val="20"/>
          <w:lang w:val="en-UG" w:eastAsia="en-UG" w:bidi="ar-SA"/>
        </w:rPr>
      </w:pPr>
    </w:p>
    <w:p w14:paraId="7B95B15B" w14:textId="77777777" w:rsidR="002F449D" w:rsidRPr="003B46C4" w:rsidRDefault="002F449D" w:rsidP="00FD6789">
      <w:pPr>
        <w:numPr>
          <w:ilvl w:val="0"/>
          <w:numId w:val="18"/>
        </w:numPr>
        <w:tabs>
          <w:tab w:val="left" w:pos="820"/>
        </w:tabs>
        <w:suppressAutoHyphens w:val="0"/>
        <w:spacing w:line="360" w:lineRule="auto"/>
        <w:ind w:right="2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End users requesting for system modifications shall be required to fill and submit the change request form.</w:t>
      </w:r>
    </w:p>
    <w:p w14:paraId="38C1DB48" w14:textId="77777777" w:rsidR="002F449D" w:rsidRPr="003B46C4" w:rsidRDefault="002F449D" w:rsidP="00FD6789">
      <w:pPr>
        <w:suppressAutoHyphens w:val="0"/>
        <w:spacing w:line="360" w:lineRule="auto"/>
        <w:rPr>
          <w:rFonts w:ascii="Times New Roman" w:eastAsia="Times New Roman" w:hAnsi="Times New Roman" w:cs="Times New Roman"/>
          <w:kern w:val="0"/>
          <w:szCs w:val="20"/>
          <w:lang w:val="en-UG" w:eastAsia="en-UG" w:bidi="ar-SA"/>
        </w:rPr>
      </w:pPr>
    </w:p>
    <w:p w14:paraId="0006304D" w14:textId="54BDFFB5" w:rsidR="002F449D" w:rsidRPr="003B46C4" w:rsidRDefault="002F449D" w:rsidP="00FD6789">
      <w:pPr>
        <w:numPr>
          <w:ilvl w:val="0"/>
          <w:numId w:val="18"/>
        </w:numPr>
        <w:tabs>
          <w:tab w:val="left" w:pos="820"/>
        </w:tabs>
        <w:suppressAutoHyphens w:val="0"/>
        <w:spacing w:line="360" w:lineRule="auto"/>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The requested change shall be </w:t>
      </w:r>
      <w:r w:rsidR="00B21323" w:rsidRPr="003B46C4">
        <w:rPr>
          <w:rFonts w:ascii="Times New Roman" w:eastAsia="Times New Roman" w:hAnsi="Times New Roman" w:cs="Times New Roman"/>
          <w:kern w:val="0"/>
          <w:szCs w:val="20"/>
          <w:lang w:val="en-UG" w:eastAsia="en-UG" w:bidi="ar-SA"/>
        </w:rPr>
        <w:t>analysed</w:t>
      </w:r>
      <w:r w:rsidRPr="003B46C4">
        <w:rPr>
          <w:rFonts w:ascii="Times New Roman" w:eastAsia="Times New Roman" w:hAnsi="Times New Roman" w:cs="Times New Roman"/>
          <w:kern w:val="0"/>
          <w:szCs w:val="20"/>
          <w:lang w:val="en-UG" w:eastAsia="en-UG" w:bidi="ar-SA"/>
        </w:rPr>
        <w:t xml:space="preserve"> by the programmers of MMRPAS</w:t>
      </w:r>
    </w:p>
    <w:p w14:paraId="0877B6F8" w14:textId="77777777" w:rsidR="002F449D" w:rsidRPr="003B46C4" w:rsidRDefault="002F449D" w:rsidP="00FD6789">
      <w:pPr>
        <w:suppressAutoHyphens w:val="0"/>
        <w:spacing w:line="360" w:lineRule="auto"/>
        <w:rPr>
          <w:rFonts w:ascii="Times New Roman" w:eastAsia="Times New Roman" w:hAnsi="Times New Roman" w:cs="Times New Roman"/>
          <w:kern w:val="0"/>
          <w:szCs w:val="20"/>
          <w:lang w:val="en-UG" w:eastAsia="en-UG" w:bidi="ar-SA"/>
        </w:rPr>
      </w:pPr>
    </w:p>
    <w:p w14:paraId="73B2F606" w14:textId="470CEAAE" w:rsidR="002F449D" w:rsidRPr="003B46C4" w:rsidRDefault="002F449D" w:rsidP="00FD6789">
      <w:pPr>
        <w:numPr>
          <w:ilvl w:val="0"/>
          <w:numId w:val="18"/>
        </w:numPr>
        <w:tabs>
          <w:tab w:val="left" w:pos="820"/>
        </w:tabs>
        <w:suppressAutoHyphens w:val="0"/>
        <w:spacing w:line="360" w:lineRule="auto"/>
        <w:ind w:right="2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Impact analysis shall be performed. The programmers shall assess the impact of the requested change to the MMRPAS system.</w:t>
      </w:r>
    </w:p>
    <w:p w14:paraId="339538F0" w14:textId="77777777" w:rsidR="002F449D" w:rsidRPr="003B46C4" w:rsidRDefault="002F449D" w:rsidP="00FD6789">
      <w:pPr>
        <w:suppressAutoHyphens w:val="0"/>
        <w:spacing w:line="360" w:lineRule="auto"/>
        <w:rPr>
          <w:rFonts w:ascii="Times New Roman" w:eastAsia="Times New Roman" w:hAnsi="Times New Roman" w:cs="Times New Roman"/>
          <w:kern w:val="0"/>
          <w:szCs w:val="20"/>
          <w:lang w:val="en-UG" w:eastAsia="en-UG" w:bidi="ar-SA"/>
        </w:rPr>
      </w:pPr>
    </w:p>
    <w:p w14:paraId="7EB62115" w14:textId="77777777" w:rsidR="002F449D" w:rsidRPr="003B46C4" w:rsidRDefault="002F449D" w:rsidP="00FD6789">
      <w:pPr>
        <w:numPr>
          <w:ilvl w:val="0"/>
          <w:numId w:val="18"/>
        </w:numPr>
        <w:tabs>
          <w:tab w:val="left" w:pos="820"/>
        </w:tabs>
        <w:suppressAutoHyphens w:val="0"/>
        <w:spacing w:line="360" w:lineRule="auto"/>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The programmers will decide to approve, reject, or put the requested change on hold.</w:t>
      </w:r>
    </w:p>
    <w:p w14:paraId="2C2010ED" w14:textId="77777777" w:rsidR="002F449D" w:rsidRPr="003B46C4" w:rsidRDefault="002F449D" w:rsidP="00FD6789">
      <w:pPr>
        <w:suppressAutoHyphens w:val="0"/>
        <w:spacing w:line="360" w:lineRule="auto"/>
        <w:rPr>
          <w:rFonts w:ascii="Times New Roman" w:eastAsia="Times New Roman" w:hAnsi="Times New Roman" w:cs="Times New Roman"/>
          <w:kern w:val="0"/>
          <w:szCs w:val="20"/>
          <w:lang w:val="en-UG" w:eastAsia="en-UG" w:bidi="ar-SA"/>
        </w:rPr>
      </w:pPr>
    </w:p>
    <w:p w14:paraId="653615F5" w14:textId="77777777" w:rsidR="002F449D" w:rsidRPr="003B46C4" w:rsidRDefault="002F449D" w:rsidP="00FD6789">
      <w:pPr>
        <w:numPr>
          <w:ilvl w:val="0"/>
          <w:numId w:val="18"/>
        </w:numPr>
        <w:tabs>
          <w:tab w:val="left" w:pos="820"/>
        </w:tabs>
        <w:suppressAutoHyphens w:val="0"/>
        <w:spacing w:line="360" w:lineRule="auto"/>
        <w:rPr>
          <w:rFonts w:ascii="Times New Roman" w:eastAsia="Times New Roman" w:hAnsi="Times New Roman" w:cs="Times New Roman"/>
          <w:b/>
          <w:kern w:val="0"/>
          <w:sz w:val="23"/>
          <w:szCs w:val="20"/>
          <w:lang w:val="en-UG" w:eastAsia="en-UG" w:bidi="ar-SA"/>
        </w:rPr>
      </w:pPr>
      <w:r w:rsidRPr="003B46C4">
        <w:rPr>
          <w:rFonts w:ascii="Times New Roman" w:eastAsia="Times New Roman" w:hAnsi="Times New Roman" w:cs="Times New Roman"/>
          <w:kern w:val="0"/>
          <w:sz w:val="23"/>
          <w:szCs w:val="20"/>
          <w:lang w:val="en-UG" w:eastAsia="en-UG" w:bidi="ar-SA"/>
        </w:rPr>
        <w:t>If the requested change is approved, the programmers shall implement the change and update the system.</w:t>
      </w:r>
    </w:p>
    <w:p w14:paraId="66F54B3E" w14:textId="77777777" w:rsidR="002F449D" w:rsidRPr="003B46C4" w:rsidRDefault="002F449D" w:rsidP="00FD6789">
      <w:pPr>
        <w:suppressAutoHyphens w:val="0"/>
        <w:spacing w:line="360" w:lineRule="auto"/>
        <w:rPr>
          <w:rFonts w:ascii="Times New Roman" w:eastAsia="Times New Roman" w:hAnsi="Times New Roman" w:cs="Times New Roman"/>
          <w:kern w:val="0"/>
          <w:sz w:val="20"/>
          <w:szCs w:val="20"/>
          <w:lang w:val="en-UG" w:eastAsia="en-UG" w:bidi="ar-SA"/>
        </w:rPr>
      </w:pPr>
    </w:p>
    <w:p w14:paraId="6B54714C" w14:textId="77777777" w:rsidR="002F449D" w:rsidRPr="003B46C4" w:rsidRDefault="002F449D" w:rsidP="00FD6789">
      <w:pPr>
        <w:suppressAutoHyphens w:val="0"/>
        <w:spacing w:line="360" w:lineRule="auto"/>
        <w:rPr>
          <w:rFonts w:ascii="Times New Roman" w:eastAsia="Times New Roman" w:hAnsi="Times New Roman" w:cs="Times New Roman"/>
          <w:kern w:val="0"/>
          <w:sz w:val="20"/>
          <w:szCs w:val="20"/>
          <w:lang w:val="en-UG" w:eastAsia="en-UG" w:bidi="ar-SA"/>
        </w:rPr>
      </w:pPr>
    </w:p>
    <w:p w14:paraId="218B6068" w14:textId="77777777" w:rsidR="002F449D" w:rsidRPr="003B46C4" w:rsidRDefault="002F449D" w:rsidP="00FD6789">
      <w:pPr>
        <w:suppressAutoHyphens w:val="0"/>
        <w:spacing w:line="360" w:lineRule="auto"/>
        <w:rPr>
          <w:rFonts w:ascii="Times New Roman" w:eastAsia="Times New Roman" w:hAnsi="Times New Roman" w:cs="Times New Roman"/>
          <w:kern w:val="0"/>
          <w:sz w:val="20"/>
          <w:szCs w:val="20"/>
          <w:lang w:val="en-UG" w:eastAsia="en-UG" w:bidi="ar-SA"/>
        </w:rPr>
      </w:pPr>
    </w:p>
    <w:p w14:paraId="7AFE298E" w14:textId="77777777" w:rsidR="002F449D" w:rsidRPr="003B46C4" w:rsidRDefault="002F449D" w:rsidP="00FD6789">
      <w:pPr>
        <w:suppressAutoHyphens w:val="0"/>
        <w:spacing w:line="360" w:lineRule="auto"/>
        <w:rPr>
          <w:rFonts w:ascii="Times New Roman" w:eastAsia="Times New Roman" w:hAnsi="Times New Roman" w:cs="Times New Roman"/>
          <w:kern w:val="0"/>
          <w:sz w:val="20"/>
          <w:szCs w:val="20"/>
          <w:lang w:val="en-UG" w:eastAsia="en-UG" w:bidi="ar-SA"/>
        </w:rPr>
      </w:pPr>
    </w:p>
    <w:p w14:paraId="56024B36" w14:textId="46B3BF8B" w:rsidR="002F449D" w:rsidRPr="003B46C4" w:rsidRDefault="002F449D" w:rsidP="00FD6789">
      <w:pPr>
        <w:pStyle w:val="Heading2"/>
        <w:spacing w:line="360" w:lineRule="auto"/>
        <w:rPr>
          <w:lang w:val="en-UG"/>
        </w:rPr>
      </w:pPr>
      <w:bookmarkStart w:id="94" w:name="page31"/>
      <w:bookmarkStart w:id="95" w:name="_Toc93939725"/>
      <w:bookmarkEnd w:id="94"/>
      <w:r w:rsidRPr="003B46C4">
        <w:rPr>
          <w:lang w:val="en-UG"/>
        </w:rPr>
        <w:t>Performance and Maintenance</w:t>
      </w:r>
      <w:bookmarkEnd w:id="95"/>
    </w:p>
    <w:p w14:paraId="310C3EEB" w14:textId="77777777" w:rsidR="002F449D" w:rsidRPr="003B46C4" w:rsidRDefault="002F449D" w:rsidP="00FD6789">
      <w:pPr>
        <w:suppressAutoHyphens w:val="0"/>
        <w:spacing w:line="360" w:lineRule="auto"/>
        <w:rPr>
          <w:rFonts w:ascii="Times New Roman" w:eastAsia="Times New Roman" w:hAnsi="Times New Roman" w:cs="Times New Roman"/>
          <w:kern w:val="0"/>
          <w:sz w:val="20"/>
          <w:szCs w:val="20"/>
          <w:lang w:val="en-UG" w:eastAsia="en-UG" w:bidi="ar-SA"/>
        </w:rPr>
      </w:pPr>
    </w:p>
    <w:p w14:paraId="3DD69137" w14:textId="189DE557" w:rsidR="002F449D" w:rsidRPr="003B46C4" w:rsidRDefault="002F449D" w:rsidP="00FD6789">
      <w:pPr>
        <w:suppressAutoHyphens w:val="0"/>
        <w:spacing w:line="360" w:lineRule="auto"/>
        <w:ind w:left="10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The maximum time required for </w:t>
      </w:r>
      <w:r w:rsidR="00A57DDB">
        <w:rPr>
          <w:rFonts w:ascii="Times New Roman" w:eastAsia="Times New Roman" w:hAnsi="Times New Roman" w:cs="Times New Roman"/>
          <w:kern w:val="0"/>
          <w:szCs w:val="20"/>
          <w:lang w:eastAsia="en-UG" w:bidi="ar-SA"/>
        </w:rPr>
        <w:t xml:space="preserve">advice in form of sms reply is </w:t>
      </w:r>
      <w:r w:rsidR="00A57DDB" w:rsidRPr="003B46C4">
        <w:rPr>
          <w:rFonts w:ascii="Times New Roman" w:eastAsia="Times New Roman" w:hAnsi="Times New Roman" w:cs="Times New Roman"/>
          <w:kern w:val="0"/>
          <w:szCs w:val="20"/>
          <w:lang w:val="en-UG" w:eastAsia="en-UG" w:bidi="ar-SA"/>
        </w:rPr>
        <w:t>5</w:t>
      </w:r>
      <w:r w:rsidRPr="003B46C4">
        <w:rPr>
          <w:rFonts w:ascii="Times New Roman" w:eastAsia="Times New Roman" w:hAnsi="Times New Roman" w:cs="Times New Roman"/>
          <w:kern w:val="0"/>
          <w:szCs w:val="20"/>
          <w:lang w:val="en-UG" w:eastAsia="en-UG" w:bidi="ar-SA"/>
        </w:rPr>
        <w:t xml:space="preserve"> seconds.</w:t>
      </w:r>
    </w:p>
    <w:p w14:paraId="6B8DCEA2" w14:textId="77777777" w:rsidR="002F449D" w:rsidRPr="003B46C4" w:rsidRDefault="002F449D" w:rsidP="00FD6789">
      <w:pPr>
        <w:suppressAutoHyphens w:val="0"/>
        <w:spacing w:line="360" w:lineRule="auto"/>
        <w:rPr>
          <w:rFonts w:ascii="Times New Roman" w:eastAsia="Times New Roman" w:hAnsi="Times New Roman" w:cs="Times New Roman"/>
          <w:kern w:val="0"/>
          <w:sz w:val="20"/>
          <w:szCs w:val="20"/>
          <w:lang w:val="en-UG" w:eastAsia="en-UG" w:bidi="ar-SA"/>
        </w:rPr>
      </w:pPr>
    </w:p>
    <w:p w14:paraId="3A3D0D05" w14:textId="11AED37C" w:rsidR="002F449D" w:rsidRPr="003B46C4" w:rsidRDefault="002F449D" w:rsidP="00FD6789">
      <w:pPr>
        <w:suppressAutoHyphens w:val="0"/>
        <w:spacing w:line="360" w:lineRule="auto"/>
        <w:ind w:left="10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The accuracy of the trained prediction model of the MMRPAS system will be improved through continuous training of the MMRPAS model with more new </w:t>
      </w:r>
      <w:r w:rsidR="00A57DDB">
        <w:rPr>
          <w:rFonts w:ascii="Times New Roman" w:eastAsia="Times New Roman" w:hAnsi="Times New Roman" w:cs="Times New Roman"/>
          <w:kern w:val="0"/>
          <w:szCs w:val="20"/>
          <w:lang w:eastAsia="en-UG" w:bidi="ar-SA"/>
        </w:rPr>
        <w:t>maternal mortality</w:t>
      </w:r>
      <w:r w:rsidRPr="003B46C4">
        <w:rPr>
          <w:rFonts w:ascii="Times New Roman" w:eastAsia="Times New Roman" w:hAnsi="Times New Roman" w:cs="Times New Roman"/>
          <w:kern w:val="0"/>
          <w:szCs w:val="20"/>
          <w:lang w:val="en-UG" w:eastAsia="en-UG" w:bidi="ar-SA"/>
        </w:rPr>
        <w:t xml:space="preserve"> obtained from a trusted source.</w:t>
      </w:r>
    </w:p>
    <w:p w14:paraId="53294F82" w14:textId="77777777" w:rsidR="002F449D" w:rsidRPr="003B46C4" w:rsidRDefault="002F449D" w:rsidP="00FD6789">
      <w:pPr>
        <w:suppressAutoHyphens w:val="0"/>
        <w:spacing w:line="360" w:lineRule="auto"/>
        <w:rPr>
          <w:rFonts w:ascii="Times New Roman" w:eastAsia="Times New Roman" w:hAnsi="Times New Roman" w:cs="Times New Roman"/>
          <w:kern w:val="0"/>
          <w:sz w:val="20"/>
          <w:szCs w:val="20"/>
          <w:lang w:val="en-UG" w:eastAsia="en-UG" w:bidi="ar-SA"/>
        </w:rPr>
      </w:pPr>
    </w:p>
    <w:p w14:paraId="72DC0E22" w14:textId="53D3082C" w:rsidR="002F449D" w:rsidRPr="003B46C4" w:rsidRDefault="002F449D" w:rsidP="00FD6789">
      <w:pPr>
        <w:suppressAutoHyphens w:val="0"/>
        <w:spacing w:line="360" w:lineRule="auto"/>
        <w:ind w:left="10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Online user manuals and hard copy manuals shall be provided to guide the intended users on how to use the MMRPAS system. Online user manuals will be immediately updated in case of a new feature or change to the MMRPAS system.</w:t>
      </w:r>
    </w:p>
    <w:p w14:paraId="7F171B5E" w14:textId="77777777" w:rsidR="002F449D" w:rsidRPr="003B46C4" w:rsidRDefault="002F449D" w:rsidP="00FD6789">
      <w:pPr>
        <w:suppressAutoHyphens w:val="0"/>
        <w:spacing w:line="360" w:lineRule="auto"/>
        <w:rPr>
          <w:rFonts w:ascii="Times New Roman" w:eastAsia="Times New Roman" w:hAnsi="Times New Roman" w:cs="Times New Roman"/>
          <w:kern w:val="0"/>
          <w:sz w:val="20"/>
          <w:szCs w:val="20"/>
          <w:lang w:val="en-UG" w:eastAsia="en-UG" w:bidi="ar-SA"/>
        </w:rPr>
      </w:pPr>
    </w:p>
    <w:p w14:paraId="3481F071" w14:textId="7C73F412" w:rsidR="002F449D" w:rsidRDefault="002F449D" w:rsidP="00FD6789">
      <w:pPr>
        <w:suppressAutoHyphens w:val="0"/>
        <w:spacing w:line="360" w:lineRule="auto"/>
        <w:ind w:left="10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The MMRPAS system will be upgraded based on the changes requested or suggested by the intended users and the build versions will be managed using version control systems such as git.</w:t>
      </w:r>
    </w:p>
    <w:p w14:paraId="076762F5" w14:textId="77777777" w:rsidR="00A57DDB" w:rsidRDefault="00A57DDB" w:rsidP="00FD6789">
      <w:pPr>
        <w:suppressAutoHyphens w:val="0"/>
        <w:spacing w:line="360" w:lineRule="auto"/>
        <w:ind w:left="100"/>
        <w:rPr>
          <w:rFonts w:ascii="Times New Roman" w:eastAsia="Times New Roman" w:hAnsi="Times New Roman" w:cs="Times New Roman"/>
          <w:kern w:val="0"/>
          <w:szCs w:val="20"/>
          <w:lang w:val="en-UG" w:eastAsia="en-UG" w:bidi="ar-SA"/>
        </w:rPr>
      </w:pPr>
    </w:p>
    <w:p w14:paraId="105FE0C3" w14:textId="1E5F9B92" w:rsidR="00A57DDB" w:rsidRDefault="00A57DDB" w:rsidP="00FD6789">
      <w:pPr>
        <w:suppressAutoHyphens w:val="0"/>
        <w:spacing w:line="360" w:lineRule="auto"/>
        <w:ind w:left="100"/>
        <w:rPr>
          <w:rFonts w:ascii="Times New Roman" w:eastAsia="Times New Roman" w:hAnsi="Times New Roman" w:cs="Times New Roman"/>
          <w:kern w:val="0"/>
          <w:szCs w:val="20"/>
          <w:lang w:val="en-UG" w:eastAsia="en-UG" w:bidi="ar-SA"/>
        </w:rPr>
      </w:pPr>
    </w:p>
    <w:p w14:paraId="54DFEC35" w14:textId="77777777" w:rsidR="00A57DDB" w:rsidRPr="003B46C4" w:rsidRDefault="00A57DDB" w:rsidP="00FD6789">
      <w:pPr>
        <w:suppressAutoHyphens w:val="0"/>
        <w:spacing w:line="360" w:lineRule="auto"/>
        <w:ind w:left="100"/>
        <w:rPr>
          <w:rFonts w:ascii="Times New Roman" w:eastAsia="Times New Roman" w:hAnsi="Times New Roman" w:cs="Times New Roman"/>
          <w:kern w:val="0"/>
          <w:szCs w:val="20"/>
          <w:lang w:val="en-UG" w:eastAsia="en-UG" w:bidi="ar-SA"/>
        </w:rPr>
      </w:pPr>
    </w:p>
    <w:p w14:paraId="77F1EC4C" w14:textId="77777777" w:rsidR="002F449D" w:rsidRPr="003B46C4" w:rsidRDefault="002F449D" w:rsidP="00217F77">
      <w:pPr>
        <w:suppressAutoHyphens w:val="0"/>
        <w:spacing w:line="131" w:lineRule="exact"/>
        <w:rPr>
          <w:rFonts w:ascii="Times New Roman" w:eastAsia="Times New Roman" w:hAnsi="Times New Roman" w:cs="Times New Roman"/>
          <w:kern w:val="0"/>
          <w:sz w:val="20"/>
          <w:szCs w:val="20"/>
          <w:lang w:val="en-UG" w:eastAsia="en-UG" w:bidi="ar-SA"/>
        </w:rPr>
      </w:pPr>
    </w:p>
    <w:p w14:paraId="6F77CE68" w14:textId="4AB7BB33" w:rsidR="002F449D" w:rsidRPr="00A57DDB" w:rsidRDefault="00A57DDB" w:rsidP="00A57DDB">
      <w:pPr>
        <w:pStyle w:val="Caption"/>
        <w:rPr>
          <w:rFonts w:ascii="Times New Roman" w:eastAsia="Times New Roman" w:hAnsi="Times New Roman" w:cs="Times New Roman"/>
          <w:color w:val="auto"/>
          <w:kern w:val="0"/>
          <w:sz w:val="24"/>
          <w:szCs w:val="24"/>
          <w:lang w:val="en-UG" w:eastAsia="en-UG" w:bidi="ar-SA"/>
        </w:rPr>
      </w:pPr>
      <w:r>
        <w:t xml:space="preserve">Table </w:t>
      </w:r>
      <w:r>
        <w:fldChar w:fldCharType="begin"/>
      </w:r>
      <w:r>
        <w:instrText xml:space="preserve"> SEQ Table \* ARABIC </w:instrText>
      </w:r>
      <w:r>
        <w:fldChar w:fldCharType="separate"/>
      </w:r>
      <w:r w:rsidR="00C172B6">
        <w:rPr>
          <w:noProof/>
        </w:rPr>
        <w:t>7</w:t>
      </w:r>
      <w:r>
        <w:fldChar w:fldCharType="end"/>
      </w:r>
      <w:r w:rsidRPr="00A57DDB">
        <w:rPr>
          <w:rFonts w:ascii="Times New Roman" w:hAnsi="Times New Roman" w:cs="Times New Roman"/>
          <w:color w:val="auto"/>
          <w:sz w:val="24"/>
          <w:szCs w:val="24"/>
        </w:rPr>
        <w:t>: Performance and maintenance details</w:t>
      </w:r>
    </w:p>
    <w:p w14:paraId="1CAC24B4" w14:textId="1308C045" w:rsidR="00A57DDB" w:rsidRDefault="00A57DDB" w:rsidP="00217F77">
      <w:pPr>
        <w:suppressAutoHyphens w:val="0"/>
        <w:spacing w:line="230" w:lineRule="exact"/>
        <w:rPr>
          <w:rFonts w:ascii="Times New Roman" w:eastAsia="Times New Roman" w:hAnsi="Times New Roman" w:cs="Times New Roman"/>
          <w:kern w:val="0"/>
          <w:sz w:val="20"/>
          <w:szCs w:val="20"/>
          <w:lang w:val="en-UG" w:eastAsia="en-UG" w:bidi="ar-SA"/>
        </w:rPr>
      </w:pPr>
    </w:p>
    <w:p w14:paraId="51C4D75B" w14:textId="77777777" w:rsidR="00A57DDB" w:rsidRPr="003B46C4" w:rsidRDefault="00A57DDB" w:rsidP="00217F77">
      <w:pPr>
        <w:suppressAutoHyphens w:val="0"/>
        <w:spacing w:line="230" w:lineRule="exact"/>
        <w:rPr>
          <w:rFonts w:ascii="Times New Roman" w:eastAsia="Times New Roman" w:hAnsi="Times New Roman" w:cs="Times New Roman"/>
          <w:kern w:val="0"/>
          <w:sz w:val="20"/>
          <w:szCs w:val="20"/>
          <w:lang w:val="en-UG" w:eastAsia="en-UG" w:bidi="ar-SA"/>
        </w:rPr>
      </w:pPr>
    </w:p>
    <w:tbl>
      <w:tblPr>
        <w:tblW w:w="0" w:type="auto"/>
        <w:tblInd w:w="110" w:type="dxa"/>
        <w:tblLayout w:type="fixed"/>
        <w:tblCellMar>
          <w:left w:w="0" w:type="dxa"/>
          <w:right w:w="0" w:type="dxa"/>
        </w:tblCellMar>
        <w:tblLook w:val="0000" w:firstRow="0" w:lastRow="0" w:firstColumn="0" w:lastColumn="0" w:noHBand="0" w:noVBand="0"/>
      </w:tblPr>
      <w:tblGrid>
        <w:gridCol w:w="120"/>
        <w:gridCol w:w="2560"/>
        <w:gridCol w:w="140"/>
        <w:gridCol w:w="100"/>
        <w:gridCol w:w="4440"/>
        <w:gridCol w:w="140"/>
        <w:gridCol w:w="100"/>
        <w:gridCol w:w="1600"/>
        <w:gridCol w:w="160"/>
      </w:tblGrid>
      <w:tr w:rsidR="002F449D" w:rsidRPr="003B46C4" w14:paraId="465C411F" w14:textId="77777777" w:rsidTr="00055C32">
        <w:trPr>
          <w:trHeight w:val="67"/>
        </w:trPr>
        <w:tc>
          <w:tcPr>
            <w:tcW w:w="120" w:type="dxa"/>
            <w:tcBorders>
              <w:top w:val="single" w:sz="8" w:space="0" w:color="auto"/>
              <w:left w:val="single" w:sz="8" w:space="0" w:color="auto"/>
            </w:tcBorders>
            <w:shd w:val="clear" w:color="auto" w:fill="E0E0E0"/>
            <w:vAlign w:val="bottom"/>
          </w:tcPr>
          <w:p w14:paraId="623655BA" w14:textId="77777777" w:rsidR="002F449D" w:rsidRPr="003B46C4" w:rsidRDefault="002F449D" w:rsidP="00217F77">
            <w:pPr>
              <w:suppressAutoHyphens w:val="0"/>
              <w:spacing w:line="0" w:lineRule="atLeast"/>
              <w:rPr>
                <w:rFonts w:ascii="Times New Roman" w:eastAsia="Times New Roman" w:hAnsi="Times New Roman" w:cs="Times New Roman"/>
                <w:kern w:val="0"/>
                <w:sz w:val="5"/>
                <w:szCs w:val="20"/>
                <w:lang w:val="en-UG" w:eastAsia="en-UG" w:bidi="ar-SA"/>
              </w:rPr>
            </w:pPr>
          </w:p>
        </w:tc>
        <w:tc>
          <w:tcPr>
            <w:tcW w:w="2560" w:type="dxa"/>
            <w:vMerge w:val="restart"/>
            <w:tcBorders>
              <w:top w:val="single" w:sz="8" w:space="0" w:color="auto"/>
            </w:tcBorders>
            <w:shd w:val="clear" w:color="auto" w:fill="E0E0E0"/>
            <w:vAlign w:val="bottom"/>
          </w:tcPr>
          <w:p w14:paraId="5983BAC7" w14:textId="77777777" w:rsidR="002F449D" w:rsidRPr="003B46C4" w:rsidRDefault="002F449D" w:rsidP="00217F77">
            <w:pPr>
              <w:suppressAutoHyphens w:val="0"/>
              <w:spacing w:line="0" w:lineRule="atLeast"/>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Topics</w:t>
            </w:r>
          </w:p>
        </w:tc>
        <w:tc>
          <w:tcPr>
            <w:tcW w:w="140" w:type="dxa"/>
            <w:tcBorders>
              <w:top w:val="single" w:sz="8" w:space="0" w:color="auto"/>
              <w:right w:val="single" w:sz="8" w:space="0" w:color="auto"/>
            </w:tcBorders>
            <w:shd w:val="clear" w:color="auto" w:fill="E0E0E0"/>
            <w:vAlign w:val="bottom"/>
          </w:tcPr>
          <w:p w14:paraId="2DA147F3" w14:textId="77777777" w:rsidR="002F449D" w:rsidRPr="003B46C4" w:rsidRDefault="002F449D" w:rsidP="00217F77">
            <w:pPr>
              <w:suppressAutoHyphens w:val="0"/>
              <w:spacing w:line="0" w:lineRule="atLeast"/>
              <w:rPr>
                <w:rFonts w:ascii="Times New Roman" w:eastAsia="Times New Roman" w:hAnsi="Times New Roman" w:cs="Times New Roman"/>
                <w:kern w:val="0"/>
                <w:sz w:val="5"/>
                <w:szCs w:val="20"/>
                <w:lang w:val="en-UG" w:eastAsia="en-UG" w:bidi="ar-SA"/>
              </w:rPr>
            </w:pPr>
          </w:p>
        </w:tc>
        <w:tc>
          <w:tcPr>
            <w:tcW w:w="100" w:type="dxa"/>
            <w:tcBorders>
              <w:top w:val="single" w:sz="8" w:space="0" w:color="auto"/>
            </w:tcBorders>
            <w:shd w:val="clear" w:color="auto" w:fill="E0E0E0"/>
            <w:vAlign w:val="bottom"/>
          </w:tcPr>
          <w:p w14:paraId="1F51FF16" w14:textId="77777777" w:rsidR="002F449D" w:rsidRPr="003B46C4" w:rsidRDefault="002F449D" w:rsidP="00217F77">
            <w:pPr>
              <w:suppressAutoHyphens w:val="0"/>
              <w:spacing w:line="0" w:lineRule="atLeast"/>
              <w:rPr>
                <w:rFonts w:ascii="Times New Roman" w:eastAsia="Times New Roman" w:hAnsi="Times New Roman" w:cs="Times New Roman"/>
                <w:kern w:val="0"/>
                <w:sz w:val="5"/>
                <w:szCs w:val="20"/>
                <w:lang w:val="en-UG" w:eastAsia="en-UG" w:bidi="ar-SA"/>
              </w:rPr>
            </w:pPr>
          </w:p>
        </w:tc>
        <w:tc>
          <w:tcPr>
            <w:tcW w:w="4440" w:type="dxa"/>
            <w:vMerge w:val="restart"/>
            <w:tcBorders>
              <w:top w:val="single" w:sz="8" w:space="0" w:color="auto"/>
            </w:tcBorders>
            <w:shd w:val="clear" w:color="auto" w:fill="E0E0E0"/>
            <w:vAlign w:val="bottom"/>
          </w:tcPr>
          <w:p w14:paraId="27B39F3F" w14:textId="77777777" w:rsidR="002F449D" w:rsidRPr="003B46C4" w:rsidRDefault="002F449D" w:rsidP="00217F77">
            <w:pPr>
              <w:suppressAutoHyphens w:val="0"/>
              <w:spacing w:line="0" w:lineRule="atLeast"/>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Performance and maintenance</w:t>
            </w:r>
          </w:p>
        </w:tc>
        <w:tc>
          <w:tcPr>
            <w:tcW w:w="140" w:type="dxa"/>
            <w:tcBorders>
              <w:top w:val="single" w:sz="8" w:space="0" w:color="auto"/>
              <w:right w:val="single" w:sz="8" w:space="0" w:color="auto"/>
            </w:tcBorders>
            <w:shd w:val="clear" w:color="auto" w:fill="E0E0E0"/>
            <w:vAlign w:val="bottom"/>
          </w:tcPr>
          <w:p w14:paraId="30F10CD4" w14:textId="77777777" w:rsidR="002F449D" w:rsidRPr="003B46C4" w:rsidRDefault="002F449D" w:rsidP="00217F77">
            <w:pPr>
              <w:suppressAutoHyphens w:val="0"/>
              <w:spacing w:line="0" w:lineRule="atLeast"/>
              <w:rPr>
                <w:rFonts w:ascii="Times New Roman" w:eastAsia="Times New Roman" w:hAnsi="Times New Roman" w:cs="Times New Roman"/>
                <w:kern w:val="0"/>
                <w:sz w:val="5"/>
                <w:szCs w:val="20"/>
                <w:lang w:val="en-UG" w:eastAsia="en-UG" w:bidi="ar-SA"/>
              </w:rPr>
            </w:pPr>
          </w:p>
        </w:tc>
        <w:tc>
          <w:tcPr>
            <w:tcW w:w="100" w:type="dxa"/>
            <w:tcBorders>
              <w:top w:val="single" w:sz="8" w:space="0" w:color="auto"/>
            </w:tcBorders>
            <w:shd w:val="clear" w:color="auto" w:fill="E0E0E0"/>
            <w:vAlign w:val="bottom"/>
          </w:tcPr>
          <w:p w14:paraId="2A85EBCC" w14:textId="77777777" w:rsidR="002F449D" w:rsidRPr="003B46C4" w:rsidRDefault="002F449D" w:rsidP="00217F77">
            <w:pPr>
              <w:suppressAutoHyphens w:val="0"/>
              <w:spacing w:line="0" w:lineRule="atLeast"/>
              <w:rPr>
                <w:rFonts w:ascii="Times New Roman" w:eastAsia="Times New Roman" w:hAnsi="Times New Roman" w:cs="Times New Roman"/>
                <w:kern w:val="0"/>
                <w:sz w:val="5"/>
                <w:szCs w:val="20"/>
                <w:lang w:val="en-UG" w:eastAsia="en-UG" w:bidi="ar-SA"/>
              </w:rPr>
            </w:pPr>
          </w:p>
        </w:tc>
        <w:tc>
          <w:tcPr>
            <w:tcW w:w="1600" w:type="dxa"/>
            <w:vMerge w:val="restart"/>
            <w:tcBorders>
              <w:top w:val="single" w:sz="8" w:space="0" w:color="auto"/>
            </w:tcBorders>
            <w:shd w:val="clear" w:color="auto" w:fill="E0E0E0"/>
            <w:vAlign w:val="bottom"/>
          </w:tcPr>
          <w:p w14:paraId="6EB3AF39" w14:textId="77777777" w:rsidR="002F449D" w:rsidRPr="003B46C4" w:rsidRDefault="002F449D" w:rsidP="00217F77">
            <w:pPr>
              <w:suppressAutoHyphens w:val="0"/>
              <w:spacing w:line="0" w:lineRule="atLeast"/>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Date / Initials</w:t>
            </w:r>
          </w:p>
        </w:tc>
        <w:tc>
          <w:tcPr>
            <w:tcW w:w="160" w:type="dxa"/>
            <w:tcBorders>
              <w:top w:val="single" w:sz="8" w:space="0" w:color="auto"/>
              <w:right w:val="single" w:sz="8" w:space="0" w:color="auto"/>
            </w:tcBorders>
            <w:shd w:val="clear" w:color="auto" w:fill="E0E0E0"/>
            <w:vAlign w:val="bottom"/>
          </w:tcPr>
          <w:p w14:paraId="7E560DCC" w14:textId="77777777" w:rsidR="002F449D" w:rsidRPr="003B46C4" w:rsidRDefault="002F449D" w:rsidP="00217F77">
            <w:pPr>
              <w:suppressAutoHyphens w:val="0"/>
              <w:spacing w:line="0" w:lineRule="atLeast"/>
              <w:rPr>
                <w:rFonts w:ascii="Times New Roman" w:eastAsia="Times New Roman" w:hAnsi="Times New Roman" w:cs="Times New Roman"/>
                <w:kern w:val="0"/>
                <w:sz w:val="5"/>
                <w:szCs w:val="20"/>
                <w:lang w:val="en-UG" w:eastAsia="en-UG" w:bidi="ar-SA"/>
              </w:rPr>
            </w:pPr>
          </w:p>
        </w:tc>
      </w:tr>
      <w:tr w:rsidR="002F449D" w:rsidRPr="003B46C4" w14:paraId="0C0FA24B" w14:textId="77777777" w:rsidTr="00055C32">
        <w:trPr>
          <w:trHeight w:val="273"/>
        </w:trPr>
        <w:tc>
          <w:tcPr>
            <w:tcW w:w="120" w:type="dxa"/>
            <w:tcBorders>
              <w:left w:val="single" w:sz="8" w:space="0" w:color="auto"/>
            </w:tcBorders>
            <w:shd w:val="clear" w:color="auto" w:fill="E0E0E0"/>
            <w:vAlign w:val="bottom"/>
          </w:tcPr>
          <w:p w14:paraId="5C3B1F65" w14:textId="77777777" w:rsidR="002F449D" w:rsidRPr="003B46C4" w:rsidRDefault="002F449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2560" w:type="dxa"/>
            <w:vMerge/>
            <w:shd w:val="clear" w:color="auto" w:fill="E0E0E0"/>
            <w:vAlign w:val="bottom"/>
          </w:tcPr>
          <w:p w14:paraId="63305D6D" w14:textId="77777777" w:rsidR="002F449D" w:rsidRPr="003B46C4" w:rsidRDefault="002F449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140" w:type="dxa"/>
            <w:tcBorders>
              <w:right w:val="single" w:sz="8" w:space="0" w:color="auto"/>
            </w:tcBorders>
            <w:shd w:val="clear" w:color="auto" w:fill="E0E0E0"/>
            <w:vAlign w:val="bottom"/>
          </w:tcPr>
          <w:p w14:paraId="517D027A" w14:textId="77777777" w:rsidR="002F449D" w:rsidRPr="003B46C4" w:rsidRDefault="002F449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100" w:type="dxa"/>
            <w:shd w:val="clear" w:color="auto" w:fill="E0E0E0"/>
            <w:vAlign w:val="bottom"/>
          </w:tcPr>
          <w:p w14:paraId="43D4E108" w14:textId="77777777" w:rsidR="002F449D" w:rsidRPr="003B46C4" w:rsidRDefault="002F449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4440" w:type="dxa"/>
            <w:vMerge/>
            <w:shd w:val="clear" w:color="auto" w:fill="E0E0E0"/>
            <w:vAlign w:val="bottom"/>
          </w:tcPr>
          <w:p w14:paraId="58C9BA29" w14:textId="77777777" w:rsidR="002F449D" w:rsidRPr="003B46C4" w:rsidRDefault="002F449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140" w:type="dxa"/>
            <w:tcBorders>
              <w:right w:val="single" w:sz="8" w:space="0" w:color="auto"/>
            </w:tcBorders>
            <w:shd w:val="clear" w:color="auto" w:fill="E0E0E0"/>
            <w:vAlign w:val="bottom"/>
          </w:tcPr>
          <w:p w14:paraId="4DF790F5" w14:textId="77777777" w:rsidR="002F449D" w:rsidRPr="003B46C4" w:rsidRDefault="002F449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100" w:type="dxa"/>
            <w:shd w:val="clear" w:color="auto" w:fill="E0E0E0"/>
            <w:vAlign w:val="bottom"/>
          </w:tcPr>
          <w:p w14:paraId="2D80ED95" w14:textId="77777777" w:rsidR="002F449D" w:rsidRPr="003B46C4" w:rsidRDefault="002F449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1600" w:type="dxa"/>
            <w:vMerge/>
            <w:shd w:val="clear" w:color="auto" w:fill="E0E0E0"/>
            <w:vAlign w:val="bottom"/>
          </w:tcPr>
          <w:p w14:paraId="46273A28" w14:textId="77777777" w:rsidR="002F449D" w:rsidRPr="003B46C4" w:rsidRDefault="002F449D" w:rsidP="00217F77">
            <w:pPr>
              <w:suppressAutoHyphens w:val="0"/>
              <w:spacing w:line="0" w:lineRule="atLeast"/>
              <w:rPr>
                <w:rFonts w:ascii="Times New Roman" w:eastAsia="Times New Roman" w:hAnsi="Times New Roman" w:cs="Times New Roman"/>
                <w:kern w:val="0"/>
                <w:sz w:val="23"/>
                <w:szCs w:val="20"/>
                <w:lang w:val="en-UG" w:eastAsia="en-UG" w:bidi="ar-SA"/>
              </w:rPr>
            </w:pPr>
          </w:p>
        </w:tc>
        <w:tc>
          <w:tcPr>
            <w:tcW w:w="160" w:type="dxa"/>
            <w:tcBorders>
              <w:right w:val="single" w:sz="8" w:space="0" w:color="auto"/>
            </w:tcBorders>
            <w:shd w:val="clear" w:color="auto" w:fill="E0E0E0"/>
            <w:vAlign w:val="bottom"/>
          </w:tcPr>
          <w:p w14:paraId="69EEDFE1" w14:textId="77777777" w:rsidR="002F449D" w:rsidRPr="003B46C4" w:rsidRDefault="002F449D" w:rsidP="00217F77">
            <w:pPr>
              <w:suppressAutoHyphens w:val="0"/>
              <w:spacing w:line="0" w:lineRule="atLeast"/>
              <w:rPr>
                <w:rFonts w:ascii="Times New Roman" w:eastAsia="Times New Roman" w:hAnsi="Times New Roman" w:cs="Times New Roman"/>
                <w:kern w:val="0"/>
                <w:sz w:val="23"/>
                <w:szCs w:val="20"/>
                <w:lang w:val="en-UG" w:eastAsia="en-UG" w:bidi="ar-SA"/>
              </w:rPr>
            </w:pPr>
          </w:p>
        </w:tc>
      </w:tr>
      <w:tr w:rsidR="002F449D" w:rsidRPr="003B46C4" w14:paraId="58FD74D2" w14:textId="77777777" w:rsidTr="00055C32">
        <w:trPr>
          <w:trHeight w:val="202"/>
        </w:trPr>
        <w:tc>
          <w:tcPr>
            <w:tcW w:w="120" w:type="dxa"/>
            <w:tcBorders>
              <w:left w:val="single" w:sz="8" w:space="0" w:color="auto"/>
              <w:bottom w:val="single" w:sz="8" w:space="0" w:color="E0E0E0"/>
            </w:tcBorders>
            <w:shd w:val="clear" w:color="auto" w:fill="E0E0E0"/>
            <w:vAlign w:val="bottom"/>
          </w:tcPr>
          <w:p w14:paraId="4ED1CBC5"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2560" w:type="dxa"/>
            <w:tcBorders>
              <w:bottom w:val="single" w:sz="8" w:space="0" w:color="E0E0E0"/>
            </w:tcBorders>
            <w:shd w:val="clear" w:color="auto" w:fill="E0E0E0"/>
            <w:vAlign w:val="bottom"/>
          </w:tcPr>
          <w:p w14:paraId="61832B11"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40" w:type="dxa"/>
            <w:tcBorders>
              <w:bottom w:val="single" w:sz="8" w:space="0" w:color="E0E0E0"/>
              <w:right w:val="single" w:sz="8" w:space="0" w:color="auto"/>
            </w:tcBorders>
            <w:shd w:val="clear" w:color="auto" w:fill="E0E0E0"/>
            <w:vAlign w:val="bottom"/>
          </w:tcPr>
          <w:p w14:paraId="0018179A"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00" w:type="dxa"/>
            <w:tcBorders>
              <w:bottom w:val="single" w:sz="8" w:space="0" w:color="E0E0E0"/>
            </w:tcBorders>
            <w:shd w:val="clear" w:color="auto" w:fill="E0E0E0"/>
            <w:vAlign w:val="bottom"/>
          </w:tcPr>
          <w:p w14:paraId="374E1C0E"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4440" w:type="dxa"/>
            <w:tcBorders>
              <w:bottom w:val="single" w:sz="8" w:space="0" w:color="E0E0E0"/>
            </w:tcBorders>
            <w:shd w:val="clear" w:color="auto" w:fill="E0E0E0"/>
            <w:vAlign w:val="bottom"/>
          </w:tcPr>
          <w:p w14:paraId="4A9705E6"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40" w:type="dxa"/>
            <w:tcBorders>
              <w:bottom w:val="single" w:sz="8" w:space="0" w:color="E0E0E0"/>
              <w:right w:val="single" w:sz="8" w:space="0" w:color="auto"/>
            </w:tcBorders>
            <w:shd w:val="clear" w:color="auto" w:fill="E0E0E0"/>
            <w:vAlign w:val="bottom"/>
          </w:tcPr>
          <w:p w14:paraId="1ECA349B"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00" w:type="dxa"/>
            <w:tcBorders>
              <w:bottom w:val="single" w:sz="8" w:space="0" w:color="E0E0E0"/>
            </w:tcBorders>
            <w:shd w:val="clear" w:color="auto" w:fill="E0E0E0"/>
            <w:vAlign w:val="bottom"/>
          </w:tcPr>
          <w:p w14:paraId="4E50CEF0"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600" w:type="dxa"/>
            <w:tcBorders>
              <w:bottom w:val="single" w:sz="8" w:space="0" w:color="E0E0E0"/>
            </w:tcBorders>
            <w:shd w:val="clear" w:color="auto" w:fill="E0E0E0"/>
            <w:vAlign w:val="bottom"/>
          </w:tcPr>
          <w:p w14:paraId="0D1FA29C"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60" w:type="dxa"/>
            <w:tcBorders>
              <w:bottom w:val="single" w:sz="8" w:space="0" w:color="E0E0E0"/>
              <w:right w:val="single" w:sz="8" w:space="0" w:color="auto"/>
            </w:tcBorders>
            <w:shd w:val="clear" w:color="auto" w:fill="E0E0E0"/>
            <w:vAlign w:val="bottom"/>
          </w:tcPr>
          <w:p w14:paraId="11ADF0D9"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r>
      <w:tr w:rsidR="002F449D" w:rsidRPr="003B46C4" w14:paraId="30E6C1C2" w14:textId="77777777" w:rsidTr="00055C32">
        <w:trPr>
          <w:trHeight w:val="320"/>
        </w:trPr>
        <w:tc>
          <w:tcPr>
            <w:tcW w:w="2820" w:type="dxa"/>
            <w:gridSpan w:val="3"/>
            <w:tcBorders>
              <w:top w:val="single" w:sz="8" w:space="0" w:color="auto"/>
              <w:left w:val="single" w:sz="8" w:space="0" w:color="auto"/>
              <w:right w:val="single" w:sz="8" w:space="0" w:color="auto"/>
            </w:tcBorders>
            <w:shd w:val="clear" w:color="auto" w:fill="auto"/>
            <w:vAlign w:val="bottom"/>
          </w:tcPr>
          <w:p w14:paraId="0E777AC7" w14:textId="77777777" w:rsidR="002F449D" w:rsidRPr="003B46C4" w:rsidRDefault="002F449D" w:rsidP="00217F77">
            <w:pPr>
              <w:suppressAutoHyphens w:val="0"/>
              <w:spacing w:line="0" w:lineRule="atLeast"/>
              <w:ind w:left="120"/>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Problem / solution</w:t>
            </w:r>
          </w:p>
        </w:tc>
        <w:tc>
          <w:tcPr>
            <w:tcW w:w="100" w:type="dxa"/>
            <w:tcBorders>
              <w:top w:val="single" w:sz="8" w:space="0" w:color="auto"/>
            </w:tcBorders>
            <w:shd w:val="clear" w:color="auto" w:fill="auto"/>
            <w:vAlign w:val="bottom"/>
          </w:tcPr>
          <w:p w14:paraId="18ADD9A5"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80" w:type="dxa"/>
            <w:gridSpan w:val="2"/>
            <w:tcBorders>
              <w:top w:val="single" w:sz="8" w:space="0" w:color="auto"/>
              <w:right w:val="single" w:sz="8" w:space="0" w:color="auto"/>
            </w:tcBorders>
            <w:shd w:val="clear" w:color="auto" w:fill="auto"/>
            <w:vAlign w:val="bottom"/>
          </w:tcPr>
          <w:p w14:paraId="60834F01" w14:textId="7D42A1B4" w:rsidR="002F449D" w:rsidRPr="00A57DDB" w:rsidRDefault="002F449D" w:rsidP="00217F77">
            <w:pPr>
              <w:suppressAutoHyphens w:val="0"/>
              <w:spacing w:line="0" w:lineRule="atLeast"/>
              <w:rPr>
                <w:rFonts w:ascii="Times New Roman" w:eastAsia="Times New Roman" w:hAnsi="Times New Roman" w:cs="Times New Roman"/>
                <w:kern w:val="0"/>
                <w:szCs w:val="20"/>
                <w:lang w:eastAsia="en-UG" w:bidi="ar-SA"/>
              </w:rPr>
            </w:pPr>
            <w:r w:rsidRPr="003B46C4">
              <w:rPr>
                <w:rFonts w:ascii="Times New Roman" w:eastAsia="Times New Roman" w:hAnsi="Times New Roman" w:cs="Times New Roman"/>
                <w:kern w:val="0"/>
                <w:szCs w:val="20"/>
                <w:lang w:val="en-UG" w:eastAsia="en-UG" w:bidi="ar-SA"/>
              </w:rPr>
              <w:t xml:space="preserve">We detected that </w:t>
            </w:r>
            <w:r w:rsidR="00A57DDB">
              <w:rPr>
                <w:rFonts w:ascii="Times New Roman" w:eastAsia="Times New Roman" w:hAnsi="Times New Roman" w:cs="Times New Roman"/>
                <w:kern w:val="0"/>
                <w:szCs w:val="20"/>
                <w:lang w:eastAsia="en-UG" w:bidi="ar-SA"/>
              </w:rPr>
              <w:t xml:space="preserve">when a user enters so many words in their message, iyts difficult for the system to return a </w:t>
            </w:r>
            <w:r w:rsidR="00FD6789">
              <w:rPr>
                <w:rFonts w:ascii="Times New Roman" w:eastAsia="Times New Roman" w:hAnsi="Times New Roman" w:cs="Times New Roman"/>
                <w:kern w:val="0"/>
                <w:szCs w:val="20"/>
                <w:lang w:eastAsia="en-UG" w:bidi="ar-SA"/>
              </w:rPr>
              <w:t>proper reply.</w:t>
            </w:r>
          </w:p>
        </w:tc>
        <w:tc>
          <w:tcPr>
            <w:tcW w:w="1700" w:type="dxa"/>
            <w:gridSpan w:val="2"/>
            <w:tcBorders>
              <w:top w:val="single" w:sz="8" w:space="0" w:color="auto"/>
            </w:tcBorders>
            <w:shd w:val="clear" w:color="auto" w:fill="auto"/>
            <w:vAlign w:val="bottom"/>
          </w:tcPr>
          <w:p w14:paraId="287ABED1" w14:textId="2F5EE1F1" w:rsidR="002F449D" w:rsidRPr="00FD6789" w:rsidRDefault="00FD6789" w:rsidP="00217F77">
            <w:pPr>
              <w:suppressAutoHyphens w:val="0"/>
              <w:spacing w:line="0" w:lineRule="atLeast"/>
              <w:ind w:left="100"/>
              <w:rPr>
                <w:rFonts w:ascii="Times New Roman" w:eastAsia="Times New Roman" w:hAnsi="Times New Roman" w:cs="Times New Roman"/>
                <w:kern w:val="0"/>
                <w:szCs w:val="20"/>
                <w:lang w:eastAsia="en-UG" w:bidi="ar-SA"/>
              </w:rPr>
            </w:pPr>
            <w:r>
              <w:rPr>
                <w:rFonts w:ascii="Times New Roman" w:eastAsia="Times New Roman" w:hAnsi="Times New Roman" w:cs="Times New Roman"/>
                <w:kern w:val="0"/>
                <w:szCs w:val="20"/>
                <w:lang w:eastAsia="en-UG" w:bidi="ar-SA"/>
              </w:rPr>
              <w:t>01</w:t>
            </w:r>
            <w:r w:rsidR="002F449D" w:rsidRPr="003B46C4">
              <w:rPr>
                <w:rFonts w:ascii="Times New Roman" w:eastAsia="Times New Roman" w:hAnsi="Times New Roman" w:cs="Times New Roman"/>
                <w:kern w:val="0"/>
                <w:szCs w:val="20"/>
                <w:lang w:val="en-UG" w:eastAsia="en-UG" w:bidi="ar-SA"/>
              </w:rPr>
              <w:t>/1/202</w:t>
            </w:r>
            <w:r>
              <w:rPr>
                <w:rFonts w:ascii="Times New Roman" w:eastAsia="Times New Roman" w:hAnsi="Times New Roman" w:cs="Times New Roman"/>
                <w:kern w:val="0"/>
                <w:szCs w:val="20"/>
                <w:lang w:eastAsia="en-UG" w:bidi="ar-SA"/>
              </w:rPr>
              <w:t>2</w:t>
            </w:r>
          </w:p>
        </w:tc>
        <w:tc>
          <w:tcPr>
            <w:tcW w:w="160" w:type="dxa"/>
            <w:tcBorders>
              <w:top w:val="single" w:sz="8" w:space="0" w:color="auto"/>
              <w:right w:val="single" w:sz="8" w:space="0" w:color="auto"/>
            </w:tcBorders>
            <w:shd w:val="clear" w:color="auto" w:fill="auto"/>
            <w:vAlign w:val="bottom"/>
          </w:tcPr>
          <w:p w14:paraId="07F72F85"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2F449D" w:rsidRPr="003B46C4" w14:paraId="1E0594F4" w14:textId="77777777" w:rsidTr="00055C32">
        <w:trPr>
          <w:trHeight w:val="408"/>
        </w:trPr>
        <w:tc>
          <w:tcPr>
            <w:tcW w:w="120" w:type="dxa"/>
            <w:tcBorders>
              <w:left w:val="single" w:sz="8" w:space="0" w:color="auto"/>
            </w:tcBorders>
            <w:shd w:val="clear" w:color="auto" w:fill="auto"/>
            <w:vAlign w:val="bottom"/>
          </w:tcPr>
          <w:p w14:paraId="1FA3EB0C"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60" w:type="dxa"/>
            <w:shd w:val="clear" w:color="auto" w:fill="auto"/>
            <w:vAlign w:val="bottom"/>
          </w:tcPr>
          <w:p w14:paraId="6E7CEE58"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49D08EA5"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60FD2056"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80" w:type="dxa"/>
            <w:gridSpan w:val="2"/>
            <w:tcBorders>
              <w:right w:val="single" w:sz="8" w:space="0" w:color="auto"/>
            </w:tcBorders>
            <w:shd w:val="clear" w:color="auto" w:fill="auto"/>
            <w:vAlign w:val="bottom"/>
          </w:tcPr>
          <w:p w14:paraId="69CE7F9F" w14:textId="0180DF0E"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3202E4AF"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0" w:type="dxa"/>
            <w:shd w:val="clear" w:color="auto" w:fill="auto"/>
            <w:vAlign w:val="bottom"/>
          </w:tcPr>
          <w:p w14:paraId="340BD2F5"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 w:type="dxa"/>
            <w:tcBorders>
              <w:right w:val="single" w:sz="8" w:space="0" w:color="auto"/>
            </w:tcBorders>
            <w:shd w:val="clear" w:color="auto" w:fill="auto"/>
            <w:vAlign w:val="bottom"/>
          </w:tcPr>
          <w:p w14:paraId="44A8E27C"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2F449D" w:rsidRPr="003B46C4" w14:paraId="20E25FD7" w14:textId="77777777" w:rsidTr="00055C32">
        <w:trPr>
          <w:trHeight w:val="415"/>
        </w:trPr>
        <w:tc>
          <w:tcPr>
            <w:tcW w:w="120" w:type="dxa"/>
            <w:tcBorders>
              <w:left w:val="single" w:sz="8" w:space="0" w:color="auto"/>
            </w:tcBorders>
            <w:shd w:val="clear" w:color="auto" w:fill="auto"/>
            <w:vAlign w:val="bottom"/>
          </w:tcPr>
          <w:p w14:paraId="57300950"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60" w:type="dxa"/>
            <w:shd w:val="clear" w:color="auto" w:fill="auto"/>
            <w:vAlign w:val="bottom"/>
          </w:tcPr>
          <w:p w14:paraId="68E23680"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4951B0AE"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5DF3D76E"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80" w:type="dxa"/>
            <w:gridSpan w:val="2"/>
            <w:tcBorders>
              <w:right w:val="single" w:sz="8" w:space="0" w:color="auto"/>
            </w:tcBorders>
            <w:shd w:val="clear" w:color="auto" w:fill="auto"/>
            <w:vAlign w:val="bottom"/>
          </w:tcPr>
          <w:p w14:paraId="6E9C7717" w14:textId="53A72F8C"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0391AF49"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0" w:type="dxa"/>
            <w:shd w:val="clear" w:color="auto" w:fill="auto"/>
            <w:vAlign w:val="bottom"/>
          </w:tcPr>
          <w:p w14:paraId="06FE35CD"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 w:type="dxa"/>
            <w:tcBorders>
              <w:right w:val="single" w:sz="8" w:space="0" w:color="auto"/>
            </w:tcBorders>
            <w:shd w:val="clear" w:color="auto" w:fill="auto"/>
            <w:vAlign w:val="bottom"/>
          </w:tcPr>
          <w:p w14:paraId="6162A860"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2F449D" w:rsidRPr="003B46C4" w14:paraId="1DB7D45A" w14:textId="77777777" w:rsidTr="00055C32">
        <w:trPr>
          <w:trHeight w:val="413"/>
        </w:trPr>
        <w:tc>
          <w:tcPr>
            <w:tcW w:w="120" w:type="dxa"/>
            <w:tcBorders>
              <w:left w:val="single" w:sz="8" w:space="0" w:color="auto"/>
            </w:tcBorders>
            <w:shd w:val="clear" w:color="auto" w:fill="auto"/>
            <w:vAlign w:val="bottom"/>
          </w:tcPr>
          <w:p w14:paraId="27838357"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60" w:type="dxa"/>
            <w:shd w:val="clear" w:color="auto" w:fill="auto"/>
            <w:vAlign w:val="bottom"/>
          </w:tcPr>
          <w:p w14:paraId="7B5257F9"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2105F494"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7C8494D3"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80" w:type="dxa"/>
            <w:gridSpan w:val="2"/>
            <w:tcBorders>
              <w:right w:val="single" w:sz="8" w:space="0" w:color="auto"/>
            </w:tcBorders>
            <w:shd w:val="clear" w:color="auto" w:fill="auto"/>
            <w:vAlign w:val="bottom"/>
          </w:tcPr>
          <w:p w14:paraId="054E524D" w14:textId="270B92E0"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28B7F9F7"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0" w:type="dxa"/>
            <w:shd w:val="clear" w:color="auto" w:fill="auto"/>
            <w:vAlign w:val="bottom"/>
          </w:tcPr>
          <w:p w14:paraId="34FD2FBB"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 w:type="dxa"/>
            <w:tcBorders>
              <w:right w:val="single" w:sz="8" w:space="0" w:color="auto"/>
            </w:tcBorders>
            <w:shd w:val="clear" w:color="auto" w:fill="auto"/>
            <w:vAlign w:val="bottom"/>
          </w:tcPr>
          <w:p w14:paraId="701CD8D8"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2F449D" w:rsidRPr="003B46C4" w14:paraId="071E83ED" w14:textId="77777777" w:rsidTr="00055C32">
        <w:trPr>
          <w:trHeight w:val="416"/>
        </w:trPr>
        <w:tc>
          <w:tcPr>
            <w:tcW w:w="120" w:type="dxa"/>
            <w:tcBorders>
              <w:left w:val="single" w:sz="8" w:space="0" w:color="auto"/>
            </w:tcBorders>
            <w:shd w:val="clear" w:color="auto" w:fill="auto"/>
            <w:vAlign w:val="bottom"/>
          </w:tcPr>
          <w:p w14:paraId="305A3A2B"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60" w:type="dxa"/>
            <w:shd w:val="clear" w:color="auto" w:fill="auto"/>
            <w:vAlign w:val="bottom"/>
          </w:tcPr>
          <w:p w14:paraId="10764350"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240116AD"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58CFB0AE"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80" w:type="dxa"/>
            <w:gridSpan w:val="2"/>
            <w:tcBorders>
              <w:right w:val="single" w:sz="8" w:space="0" w:color="auto"/>
            </w:tcBorders>
            <w:shd w:val="clear" w:color="auto" w:fill="auto"/>
            <w:vAlign w:val="bottom"/>
          </w:tcPr>
          <w:p w14:paraId="32B9E824" w14:textId="75BD734D"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210B7A42"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0" w:type="dxa"/>
            <w:shd w:val="clear" w:color="auto" w:fill="auto"/>
            <w:vAlign w:val="bottom"/>
          </w:tcPr>
          <w:p w14:paraId="505DECE6"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 w:type="dxa"/>
            <w:tcBorders>
              <w:right w:val="single" w:sz="8" w:space="0" w:color="auto"/>
            </w:tcBorders>
            <w:shd w:val="clear" w:color="auto" w:fill="auto"/>
            <w:vAlign w:val="bottom"/>
          </w:tcPr>
          <w:p w14:paraId="3E5612DD"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2F449D" w:rsidRPr="003B46C4" w14:paraId="1310F030" w14:textId="77777777" w:rsidTr="00055C32">
        <w:trPr>
          <w:trHeight w:val="202"/>
        </w:trPr>
        <w:tc>
          <w:tcPr>
            <w:tcW w:w="2820" w:type="dxa"/>
            <w:gridSpan w:val="3"/>
            <w:tcBorders>
              <w:left w:val="single" w:sz="8" w:space="0" w:color="auto"/>
              <w:bottom w:val="single" w:sz="8" w:space="0" w:color="auto"/>
              <w:right w:val="single" w:sz="8" w:space="0" w:color="auto"/>
            </w:tcBorders>
            <w:shd w:val="clear" w:color="auto" w:fill="auto"/>
            <w:vAlign w:val="bottom"/>
          </w:tcPr>
          <w:p w14:paraId="38B7D432"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00" w:type="dxa"/>
            <w:tcBorders>
              <w:bottom w:val="single" w:sz="8" w:space="0" w:color="auto"/>
            </w:tcBorders>
            <w:shd w:val="clear" w:color="auto" w:fill="auto"/>
            <w:vAlign w:val="bottom"/>
          </w:tcPr>
          <w:p w14:paraId="7F54455F"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4580" w:type="dxa"/>
            <w:gridSpan w:val="2"/>
            <w:tcBorders>
              <w:bottom w:val="single" w:sz="8" w:space="0" w:color="auto"/>
              <w:right w:val="single" w:sz="8" w:space="0" w:color="auto"/>
            </w:tcBorders>
            <w:shd w:val="clear" w:color="auto" w:fill="auto"/>
            <w:vAlign w:val="bottom"/>
          </w:tcPr>
          <w:p w14:paraId="5EF64B17"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00" w:type="dxa"/>
            <w:shd w:val="clear" w:color="auto" w:fill="auto"/>
            <w:vAlign w:val="bottom"/>
          </w:tcPr>
          <w:p w14:paraId="29AB9BAE"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600" w:type="dxa"/>
            <w:shd w:val="clear" w:color="auto" w:fill="auto"/>
            <w:vAlign w:val="bottom"/>
          </w:tcPr>
          <w:p w14:paraId="37803263"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60" w:type="dxa"/>
            <w:tcBorders>
              <w:right w:val="single" w:sz="8" w:space="0" w:color="auto"/>
            </w:tcBorders>
            <w:shd w:val="clear" w:color="auto" w:fill="auto"/>
            <w:vAlign w:val="bottom"/>
          </w:tcPr>
          <w:p w14:paraId="4C19C114"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r>
      <w:tr w:rsidR="002F449D" w:rsidRPr="003B46C4" w14:paraId="603CA5E6" w14:textId="77777777" w:rsidTr="00055C32">
        <w:trPr>
          <w:trHeight w:val="320"/>
        </w:trPr>
        <w:tc>
          <w:tcPr>
            <w:tcW w:w="2820" w:type="dxa"/>
            <w:gridSpan w:val="3"/>
            <w:tcBorders>
              <w:left w:val="single" w:sz="8" w:space="0" w:color="auto"/>
              <w:right w:val="single" w:sz="8" w:space="0" w:color="auto"/>
            </w:tcBorders>
            <w:shd w:val="clear" w:color="auto" w:fill="auto"/>
            <w:vAlign w:val="bottom"/>
          </w:tcPr>
          <w:p w14:paraId="0BDB25B3" w14:textId="77777777" w:rsidR="002F449D" w:rsidRPr="003B46C4" w:rsidRDefault="002F449D" w:rsidP="00217F77">
            <w:pPr>
              <w:suppressAutoHyphens w:val="0"/>
              <w:spacing w:line="0" w:lineRule="atLeast"/>
              <w:ind w:left="120"/>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Functional maintenance</w:t>
            </w:r>
          </w:p>
        </w:tc>
        <w:tc>
          <w:tcPr>
            <w:tcW w:w="100" w:type="dxa"/>
            <w:shd w:val="clear" w:color="auto" w:fill="auto"/>
            <w:vAlign w:val="bottom"/>
          </w:tcPr>
          <w:p w14:paraId="714209B5"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80" w:type="dxa"/>
            <w:gridSpan w:val="2"/>
            <w:tcBorders>
              <w:right w:val="single" w:sz="8" w:space="0" w:color="auto"/>
            </w:tcBorders>
            <w:shd w:val="clear" w:color="auto" w:fill="auto"/>
            <w:vAlign w:val="bottom"/>
          </w:tcPr>
          <w:p w14:paraId="0D7B621D"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In case of any change in the functionality of</w:t>
            </w:r>
          </w:p>
        </w:tc>
        <w:tc>
          <w:tcPr>
            <w:tcW w:w="100" w:type="dxa"/>
            <w:shd w:val="clear" w:color="auto" w:fill="auto"/>
            <w:vAlign w:val="bottom"/>
          </w:tcPr>
          <w:p w14:paraId="516FA1AA"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0" w:type="dxa"/>
            <w:shd w:val="clear" w:color="auto" w:fill="auto"/>
            <w:vAlign w:val="bottom"/>
          </w:tcPr>
          <w:p w14:paraId="4299DA43"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 w:type="dxa"/>
            <w:tcBorders>
              <w:right w:val="single" w:sz="8" w:space="0" w:color="auto"/>
            </w:tcBorders>
            <w:shd w:val="clear" w:color="auto" w:fill="auto"/>
            <w:vAlign w:val="bottom"/>
          </w:tcPr>
          <w:p w14:paraId="23571E93"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2F449D" w:rsidRPr="003B46C4" w14:paraId="082EE1B5" w14:textId="77777777" w:rsidTr="00055C32">
        <w:trPr>
          <w:trHeight w:val="410"/>
        </w:trPr>
        <w:tc>
          <w:tcPr>
            <w:tcW w:w="120" w:type="dxa"/>
            <w:tcBorders>
              <w:left w:val="single" w:sz="8" w:space="0" w:color="auto"/>
            </w:tcBorders>
            <w:shd w:val="clear" w:color="auto" w:fill="auto"/>
            <w:vAlign w:val="bottom"/>
          </w:tcPr>
          <w:p w14:paraId="11B540C0"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60" w:type="dxa"/>
            <w:shd w:val="clear" w:color="auto" w:fill="auto"/>
            <w:vAlign w:val="bottom"/>
          </w:tcPr>
          <w:p w14:paraId="7181B135"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17782595"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77468B2F"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80" w:type="dxa"/>
            <w:gridSpan w:val="2"/>
            <w:tcBorders>
              <w:right w:val="single" w:sz="8" w:space="0" w:color="auto"/>
            </w:tcBorders>
            <w:shd w:val="clear" w:color="auto" w:fill="auto"/>
            <w:vAlign w:val="bottom"/>
          </w:tcPr>
          <w:p w14:paraId="685683E8" w14:textId="2F6DEF40" w:rsidR="002F449D" w:rsidRPr="003B46C4" w:rsidRDefault="00EC0BD8"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MMRPAS system</w:t>
            </w:r>
            <w:r w:rsidR="002F449D" w:rsidRPr="003B46C4">
              <w:rPr>
                <w:rFonts w:ascii="Times New Roman" w:eastAsia="Times New Roman" w:hAnsi="Times New Roman" w:cs="Times New Roman"/>
                <w:kern w:val="0"/>
                <w:szCs w:val="20"/>
                <w:lang w:val="en-UG" w:eastAsia="en-UG" w:bidi="ar-SA"/>
              </w:rPr>
              <w:t xml:space="preserve">, the registered users </w:t>
            </w:r>
            <w:r w:rsidR="00A57DDB" w:rsidRPr="003B46C4">
              <w:rPr>
                <w:rFonts w:ascii="Times New Roman" w:eastAsia="Times New Roman" w:hAnsi="Times New Roman" w:cs="Times New Roman"/>
                <w:kern w:val="0"/>
                <w:szCs w:val="20"/>
                <w:lang w:val="en-UG" w:eastAsia="en-UG" w:bidi="ar-SA"/>
              </w:rPr>
              <w:t>shall be</w:t>
            </w:r>
          </w:p>
        </w:tc>
        <w:tc>
          <w:tcPr>
            <w:tcW w:w="100" w:type="dxa"/>
            <w:shd w:val="clear" w:color="auto" w:fill="auto"/>
            <w:vAlign w:val="bottom"/>
          </w:tcPr>
          <w:p w14:paraId="5A0F429B"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0" w:type="dxa"/>
            <w:shd w:val="clear" w:color="auto" w:fill="auto"/>
            <w:vAlign w:val="bottom"/>
          </w:tcPr>
          <w:p w14:paraId="167B20A8"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 w:type="dxa"/>
            <w:tcBorders>
              <w:right w:val="single" w:sz="8" w:space="0" w:color="auto"/>
            </w:tcBorders>
            <w:shd w:val="clear" w:color="auto" w:fill="auto"/>
            <w:vAlign w:val="bottom"/>
          </w:tcPr>
          <w:p w14:paraId="0CA09989"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2F449D" w:rsidRPr="003B46C4" w14:paraId="44A46627" w14:textId="77777777" w:rsidTr="00055C32">
        <w:trPr>
          <w:trHeight w:val="413"/>
        </w:trPr>
        <w:tc>
          <w:tcPr>
            <w:tcW w:w="120" w:type="dxa"/>
            <w:tcBorders>
              <w:left w:val="single" w:sz="8" w:space="0" w:color="auto"/>
            </w:tcBorders>
            <w:shd w:val="clear" w:color="auto" w:fill="auto"/>
            <w:vAlign w:val="bottom"/>
          </w:tcPr>
          <w:p w14:paraId="0995946E"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60" w:type="dxa"/>
            <w:shd w:val="clear" w:color="auto" w:fill="auto"/>
            <w:vAlign w:val="bottom"/>
          </w:tcPr>
          <w:p w14:paraId="4A6BF1DD"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2A2A8414"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3C19B01C"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80" w:type="dxa"/>
            <w:gridSpan w:val="2"/>
            <w:tcBorders>
              <w:right w:val="single" w:sz="8" w:space="0" w:color="auto"/>
            </w:tcBorders>
            <w:shd w:val="clear" w:color="auto" w:fill="auto"/>
            <w:vAlign w:val="bottom"/>
          </w:tcPr>
          <w:p w14:paraId="4085E888"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notified 2 days before the upgrade.</w:t>
            </w:r>
          </w:p>
        </w:tc>
        <w:tc>
          <w:tcPr>
            <w:tcW w:w="100" w:type="dxa"/>
            <w:shd w:val="clear" w:color="auto" w:fill="auto"/>
            <w:vAlign w:val="bottom"/>
          </w:tcPr>
          <w:p w14:paraId="6C367262"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0" w:type="dxa"/>
            <w:shd w:val="clear" w:color="auto" w:fill="auto"/>
            <w:vAlign w:val="bottom"/>
          </w:tcPr>
          <w:p w14:paraId="7FCF16A7"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 w:type="dxa"/>
            <w:tcBorders>
              <w:right w:val="single" w:sz="8" w:space="0" w:color="auto"/>
            </w:tcBorders>
            <w:shd w:val="clear" w:color="auto" w:fill="auto"/>
            <w:vAlign w:val="bottom"/>
          </w:tcPr>
          <w:p w14:paraId="46A50B04"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2F449D" w:rsidRPr="003B46C4" w14:paraId="69E81C62" w14:textId="77777777" w:rsidTr="00055C32">
        <w:trPr>
          <w:trHeight w:val="202"/>
        </w:trPr>
        <w:tc>
          <w:tcPr>
            <w:tcW w:w="2820" w:type="dxa"/>
            <w:gridSpan w:val="3"/>
            <w:tcBorders>
              <w:left w:val="single" w:sz="8" w:space="0" w:color="auto"/>
              <w:bottom w:val="single" w:sz="8" w:space="0" w:color="auto"/>
              <w:right w:val="single" w:sz="8" w:space="0" w:color="auto"/>
            </w:tcBorders>
            <w:shd w:val="clear" w:color="auto" w:fill="auto"/>
            <w:vAlign w:val="bottom"/>
          </w:tcPr>
          <w:p w14:paraId="71EFCDDE"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00" w:type="dxa"/>
            <w:tcBorders>
              <w:bottom w:val="single" w:sz="8" w:space="0" w:color="auto"/>
            </w:tcBorders>
            <w:shd w:val="clear" w:color="auto" w:fill="auto"/>
            <w:vAlign w:val="bottom"/>
          </w:tcPr>
          <w:p w14:paraId="17B9A67A"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4580" w:type="dxa"/>
            <w:gridSpan w:val="2"/>
            <w:tcBorders>
              <w:bottom w:val="single" w:sz="8" w:space="0" w:color="auto"/>
              <w:right w:val="single" w:sz="8" w:space="0" w:color="auto"/>
            </w:tcBorders>
            <w:shd w:val="clear" w:color="auto" w:fill="auto"/>
            <w:vAlign w:val="bottom"/>
          </w:tcPr>
          <w:p w14:paraId="48344E4B"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00" w:type="dxa"/>
            <w:shd w:val="clear" w:color="auto" w:fill="auto"/>
            <w:vAlign w:val="bottom"/>
          </w:tcPr>
          <w:p w14:paraId="19AC6106"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600" w:type="dxa"/>
            <w:shd w:val="clear" w:color="auto" w:fill="auto"/>
            <w:vAlign w:val="bottom"/>
          </w:tcPr>
          <w:p w14:paraId="0512EB7D"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c>
          <w:tcPr>
            <w:tcW w:w="160" w:type="dxa"/>
            <w:tcBorders>
              <w:right w:val="single" w:sz="8" w:space="0" w:color="auto"/>
            </w:tcBorders>
            <w:shd w:val="clear" w:color="auto" w:fill="auto"/>
            <w:vAlign w:val="bottom"/>
          </w:tcPr>
          <w:p w14:paraId="41E0D8C0" w14:textId="77777777" w:rsidR="002F449D" w:rsidRPr="003B46C4" w:rsidRDefault="002F449D" w:rsidP="00217F77">
            <w:pPr>
              <w:suppressAutoHyphens w:val="0"/>
              <w:spacing w:line="0" w:lineRule="atLeast"/>
              <w:rPr>
                <w:rFonts w:ascii="Times New Roman" w:eastAsia="Times New Roman" w:hAnsi="Times New Roman" w:cs="Times New Roman"/>
                <w:kern w:val="0"/>
                <w:sz w:val="17"/>
                <w:szCs w:val="20"/>
                <w:lang w:val="en-UG" w:eastAsia="en-UG" w:bidi="ar-SA"/>
              </w:rPr>
            </w:pPr>
          </w:p>
        </w:tc>
      </w:tr>
      <w:tr w:rsidR="002F449D" w:rsidRPr="003B46C4" w14:paraId="67ACF0DE" w14:textId="77777777" w:rsidTr="00055C32">
        <w:trPr>
          <w:trHeight w:val="320"/>
        </w:trPr>
        <w:tc>
          <w:tcPr>
            <w:tcW w:w="2820" w:type="dxa"/>
            <w:gridSpan w:val="3"/>
            <w:tcBorders>
              <w:left w:val="single" w:sz="8" w:space="0" w:color="auto"/>
              <w:right w:val="single" w:sz="8" w:space="0" w:color="auto"/>
            </w:tcBorders>
            <w:shd w:val="clear" w:color="auto" w:fill="auto"/>
            <w:vAlign w:val="bottom"/>
          </w:tcPr>
          <w:p w14:paraId="0895C541" w14:textId="77777777" w:rsidR="002F449D" w:rsidRPr="003B46C4" w:rsidRDefault="002F449D" w:rsidP="00217F77">
            <w:pPr>
              <w:suppressAutoHyphens w:val="0"/>
              <w:spacing w:line="0" w:lineRule="atLeast"/>
              <w:ind w:left="120"/>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Functional expansion</w:t>
            </w:r>
          </w:p>
        </w:tc>
        <w:tc>
          <w:tcPr>
            <w:tcW w:w="100" w:type="dxa"/>
            <w:shd w:val="clear" w:color="auto" w:fill="auto"/>
            <w:vAlign w:val="bottom"/>
          </w:tcPr>
          <w:p w14:paraId="74BD066F"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80" w:type="dxa"/>
            <w:gridSpan w:val="2"/>
            <w:tcBorders>
              <w:right w:val="single" w:sz="8" w:space="0" w:color="auto"/>
            </w:tcBorders>
            <w:shd w:val="clear" w:color="auto" w:fill="auto"/>
            <w:vAlign w:val="bottom"/>
          </w:tcPr>
          <w:p w14:paraId="12ACB688"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The following suggestions are critical for the</w:t>
            </w:r>
          </w:p>
        </w:tc>
        <w:tc>
          <w:tcPr>
            <w:tcW w:w="100" w:type="dxa"/>
            <w:shd w:val="clear" w:color="auto" w:fill="auto"/>
            <w:vAlign w:val="bottom"/>
          </w:tcPr>
          <w:p w14:paraId="06E32998"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0" w:type="dxa"/>
            <w:shd w:val="clear" w:color="auto" w:fill="auto"/>
            <w:vAlign w:val="bottom"/>
          </w:tcPr>
          <w:p w14:paraId="53BF69CF"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 w:type="dxa"/>
            <w:tcBorders>
              <w:right w:val="single" w:sz="8" w:space="0" w:color="auto"/>
            </w:tcBorders>
            <w:shd w:val="clear" w:color="auto" w:fill="auto"/>
            <w:vAlign w:val="bottom"/>
          </w:tcPr>
          <w:p w14:paraId="714B0FE0"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2F449D" w:rsidRPr="003B46C4" w14:paraId="30FE91B6" w14:textId="77777777" w:rsidTr="00055C32">
        <w:trPr>
          <w:trHeight w:val="415"/>
        </w:trPr>
        <w:tc>
          <w:tcPr>
            <w:tcW w:w="2820" w:type="dxa"/>
            <w:gridSpan w:val="3"/>
            <w:tcBorders>
              <w:left w:val="single" w:sz="8" w:space="0" w:color="auto"/>
              <w:right w:val="single" w:sz="8" w:space="0" w:color="auto"/>
            </w:tcBorders>
            <w:shd w:val="clear" w:color="auto" w:fill="auto"/>
            <w:vAlign w:val="bottom"/>
          </w:tcPr>
          <w:p w14:paraId="70A17573" w14:textId="77777777" w:rsidR="002F449D" w:rsidRPr="003B46C4" w:rsidRDefault="002F449D" w:rsidP="00217F77">
            <w:pPr>
              <w:suppressAutoHyphens w:val="0"/>
              <w:spacing w:line="0" w:lineRule="atLeast"/>
              <w:ind w:left="120"/>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and performance</w:t>
            </w:r>
          </w:p>
        </w:tc>
        <w:tc>
          <w:tcPr>
            <w:tcW w:w="100" w:type="dxa"/>
            <w:shd w:val="clear" w:color="auto" w:fill="auto"/>
            <w:vAlign w:val="bottom"/>
          </w:tcPr>
          <w:p w14:paraId="7D239FD4"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80" w:type="dxa"/>
            <w:gridSpan w:val="2"/>
            <w:tcBorders>
              <w:right w:val="single" w:sz="8" w:space="0" w:color="auto"/>
            </w:tcBorders>
            <w:shd w:val="clear" w:color="auto" w:fill="auto"/>
            <w:vAlign w:val="bottom"/>
          </w:tcPr>
          <w:p w14:paraId="5AB78D50" w14:textId="3DF9E125"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better performance of MMRPAS system.</w:t>
            </w:r>
          </w:p>
        </w:tc>
        <w:tc>
          <w:tcPr>
            <w:tcW w:w="100" w:type="dxa"/>
            <w:shd w:val="clear" w:color="auto" w:fill="auto"/>
            <w:vAlign w:val="bottom"/>
          </w:tcPr>
          <w:p w14:paraId="4EB5154C"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0" w:type="dxa"/>
            <w:shd w:val="clear" w:color="auto" w:fill="auto"/>
            <w:vAlign w:val="bottom"/>
          </w:tcPr>
          <w:p w14:paraId="13FED948"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 w:type="dxa"/>
            <w:tcBorders>
              <w:right w:val="single" w:sz="8" w:space="0" w:color="auto"/>
            </w:tcBorders>
            <w:shd w:val="clear" w:color="auto" w:fill="auto"/>
            <w:vAlign w:val="bottom"/>
          </w:tcPr>
          <w:p w14:paraId="32E25C60"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2F449D" w:rsidRPr="003B46C4" w14:paraId="1B981E07" w14:textId="77777777" w:rsidTr="00055C32">
        <w:trPr>
          <w:trHeight w:val="413"/>
        </w:trPr>
        <w:tc>
          <w:tcPr>
            <w:tcW w:w="2820" w:type="dxa"/>
            <w:gridSpan w:val="3"/>
            <w:tcBorders>
              <w:left w:val="single" w:sz="8" w:space="0" w:color="auto"/>
              <w:right w:val="single" w:sz="8" w:space="0" w:color="auto"/>
            </w:tcBorders>
            <w:shd w:val="clear" w:color="auto" w:fill="auto"/>
            <w:vAlign w:val="bottom"/>
          </w:tcPr>
          <w:p w14:paraId="3128CDDB" w14:textId="77777777" w:rsidR="002F449D" w:rsidRPr="003B46C4" w:rsidRDefault="002F449D" w:rsidP="00217F77">
            <w:pPr>
              <w:suppressAutoHyphens w:val="0"/>
              <w:spacing w:line="0" w:lineRule="atLeast"/>
              <w:ind w:left="120"/>
              <w:rPr>
                <w:rFonts w:ascii="Times New Roman" w:eastAsia="Times New Roman" w:hAnsi="Times New Roman" w:cs="Times New Roman"/>
                <w:b/>
                <w:kern w:val="0"/>
                <w:szCs w:val="20"/>
                <w:lang w:val="en-UG" w:eastAsia="en-UG" w:bidi="ar-SA"/>
              </w:rPr>
            </w:pPr>
            <w:r w:rsidRPr="003B46C4">
              <w:rPr>
                <w:rFonts w:ascii="Times New Roman" w:eastAsia="Times New Roman" w:hAnsi="Times New Roman" w:cs="Times New Roman"/>
                <w:b/>
                <w:kern w:val="0"/>
                <w:szCs w:val="20"/>
                <w:lang w:val="en-UG" w:eastAsia="en-UG" w:bidi="ar-SA"/>
              </w:rPr>
              <w:t>improvement</w:t>
            </w:r>
          </w:p>
        </w:tc>
        <w:tc>
          <w:tcPr>
            <w:tcW w:w="100" w:type="dxa"/>
            <w:shd w:val="clear" w:color="auto" w:fill="auto"/>
            <w:vAlign w:val="bottom"/>
          </w:tcPr>
          <w:p w14:paraId="056E2321"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80" w:type="dxa"/>
            <w:gridSpan w:val="2"/>
            <w:tcBorders>
              <w:right w:val="single" w:sz="8" w:space="0" w:color="auto"/>
            </w:tcBorders>
            <w:shd w:val="clear" w:color="auto" w:fill="auto"/>
            <w:vAlign w:val="bottom"/>
          </w:tcPr>
          <w:p w14:paraId="6D4650EC" w14:textId="77777777" w:rsidR="002F449D" w:rsidRPr="003B46C4" w:rsidRDefault="002F449D" w:rsidP="00217F77">
            <w:pPr>
              <w:suppressAutoHyphens w:val="0"/>
              <w:spacing w:line="0" w:lineRule="atLeast"/>
              <w:ind w:left="360"/>
              <w:rPr>
                <w:rFonts w:ascii="Times New Roman" w:eastAsia="Times New Roman" w:hAnsi="Times New Roman" w:cs="Times New Roman"/>
                <w:i/>
                <w:kern w:val="0"/>
                <w:szCs w:val="20"/>
                <w:lang w:val="en-UG" w:eastAsia="en-UG" w:bidi="ar-SA"/>
              </w:rPr>
            </w:pPr>
            <w:r w:rsidRPr="003B46C4">
              <w:rPr>
                <w:rFonts w:ascii="Times New Roman" w:eastAsia="Times New Roman" w:hAnsi="Times New Roman" w:cs="Times New Roman"/>
                <w:kern w:val="0"/>
                <w:szCs w:val="20"/>
                <w:lang w:val="en-UG" w:eastAsia="en-UG" w:bidi="ar-SA"/>
              </w:rPr>
              <w:t xml:space="preserve">1.  </w:t>
            </w:r>
            <w:hyperlink r:id="rId58" w:anchor="caching" w:history="1">
              <w:r w:rsidRPr="003B46C4">
                <w:rPr>
                  <w:rFonts w:ascii="Times New Roman" w:eastAsia="Times New Roman" w:hAnsi="Times New Roman" w:cs="Times New Roman"/>
                  <w:i/>
                  <w:kern w:val="0"/>
                  <w:szCs w:val="20"/>
                  <w:lang w:val="en-UG" w:eastAsia="en-UG" w:bidi="ar-SA"/>
                </w:rPr>
                <w:t>Caching</w:t>
              </w:r>
            </w:hyperlink>
          </w:p>
        </w:tc>
        <w:tc>
          <w:tcPr>
            <w:tcW w:w="100" w:type="dxa"/>
            <w:shd w:val="clear" w:color="auto" w:fill="auto"/>
            <w:vAlign w:val="bottom"/>
          </w:tcPr>
          <w:p w14:paraId="3D9B66D2"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0" w:type="dxa"/>
            <w:shd w:val="clear" w:color="auto" w:fill="auto"/>
            <w:vAlign w:val="bottom"/>
          </w:tcPr>
          <w:p w14:paraId="0DC44E26"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 w:type="dxa"/>
            <w:tcBorders>
              <w:right w:val="single" w:sz="8" w:space="0" w:color="auto"/>
            </w:tcBorders>
            <w:shd w:val="clear" w:color="auto" w:fill="auto"/>
            <w:vAlign w:val="bottom"/>
          </w:tcPr>
          <w:p w14:paraId="3EF6C2B3"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2F449D" w:rsidRPr="003B46C4" w14:paraId="3736DF0D" w14:textId="77777777" w:rsidTr="00055C32">
        <w:trPr>
          <w:trHeight w:val="411"/>
        </w:trPr>
        <w:tc>
          <w:tcPr>
            <w:tcW w:w="120" w:type="dxa"/>
            <w:tcBorders>
              <w:left w:val="single" w:sz="8" w:space="0" w:color="auto"/>
            </w:tcBorders>
            <w:shd w:val="clear" w:color="auto" w:fill="auto"/>
            <w:vAlign w:val="bottom"/>
          </w:tcPr>
          <w:p w14:paraId="35C4B395"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60" w:type="dxa"/>
            <w:shd w:val="clear" w:color="auto" w:fill="auto"/>
            <w:vAlign w:val="bottom"/>
          </w:tcPr>
          <w:p w14:paraId="562A2814"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2A507603"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6BCC1665"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80" w:type="dxa"/>
            <w:gridSpan w:val="2"/>
            <w:tcBorders>
              <w:right w:val="single" w:sz="8" w:space="0" w:color="auto"/>
            </w:tcBorders>
            <w:shd w:val="clear" w:color="auto" w:fill="auto"/>
            <w:vAlign w:val="bottom"/>
          </w:tcPr>
          <w:p w14:paraId="0F842192" w14:textId="77777777" w:rsidR="002F449D" w:rsidRPr="003B46C4" w:rsidRDefault="002F449D" w:rsidP="00217F77">
            <w:pPr>
              <w:suppressAutoHyphens w:val="0"/>
              <w:spacing w:line="0" w:lineRule="atLeast"/>
              <w:ind w:left="36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2.  Optimizing the mammogram images.</w:t>
            </w:r>
          </w:p>
        </w:tc>
        <w:tc>
          <w:tcPr>
            <w:tcW w:w="100" w:type="dxa"/>
            <w:shd w:val="clear" w:color="auto" w:fill="auto"/>
            <w:vAlign w:val="bottom"/>
          </w:tcPr>
          <w:p w14:paraId="5B08A1B3"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0" w:type="dxa"/>
            <w:shd w:val="clear" w:color="auto" w:fill="auto"/>
            <w:vAlign w:val="bottom"/>
          </w:tcPr>
          <w:p w14:paraId="75302AB0"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 w:type="dxa"/>
            <w:tcBorders>
              <w:right w:val="single" w:sz="8" w:space="0" w:color="auto"/>
            </w:tcBorders>
            <w:shd w:val="clear" w:color="auto" w:fill="auto"/>
            <w:vAlign w:val="bottom"/>
          </w:tcPr>
          <w:p w14:paraId="53E299E6"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2F449D" w:rsidRPr="003B46C4" w14:paraId="31AB857A" w14:textId="77777777" w:rsidTr="00055C32">
        <w:trPr>
          <w:trHeight w:val="413"/>
        </w:trPr>
        <w:tc>
          <w:tcPr>
            <w:tcW w:w="120" w:type="dxa"/>
            <w:tcBorders>
              <w:left w:val="single" w:sz="8" w:space="0" w:color="auto"/>
            </w:tcBorders>
            <w:shd w:val="clear" w:color="auto" w:fill="auto"/>
            <w:vAlign w:val="bottom"/>
          </w:tcPr>
          <w:p w14:paraId="4F17CF09"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60" w:type="dxa"/>
            <w:shd w:val="clear" w:color="auto" w:fill="auto"/>
            <w:vAlign w:val="bottom"/>
          </w:tcPr>
          <w:p w14:paraId="5F6E79E3"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2C46EFB4"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386697FE"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80" w:type="dxa"/>
            <w:gridSpan w:val="2"/>
            <w:tcBorders>
              <w:right w:val="single" w:sz="8" w:space="0" w:color="auto"/>
            </w:tcBorders>
            <w:shd w:val="clear" w:color="auto" w:fill="auto"/>
            <w:vAlign w:val="bottom"/>
          </w:tcPr>
          <w:p w14:paraId="52E1CFAD" w14:textId="77777777" w:rsidR="002F449D" w:rsidRPr="003B46C4" w:rsidRDefault="002F449D" w:rsidP="00217F77">
            <w:pPr>
              <w:suppressAutoHyphens w:val="0"/>
              <w:spacing w:line="0" w:lineRule="atLeast"/>
              <w:ind w:left="36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3.  Using Logs to monitor the</w:t>
            </w:r>
          </w:p>
        </w:tc>
        <w:tc>
          <w:tcPr>
            <w:tcW w:w="100" w:type="dxa"/>
            <w:shd w:val="clear" w:color="auto" w:fill="auto"/>
            <w:vAlign w:val="bottom"/>
          </w:tcPr>
          <w:p w14:paraId="3BE908F9"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0" w:type="dxa"/>
            <w:shd w:val="clear" w:color="auto" w:fill="auto"/>
            <w:vAlign w:val="bottom"/>
          </w:tcPr>
          <w:p w14:paraId="760A0C39"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 w:type="dxa"/>
            <w:tcBorders>
              <w:right w:val="single" w:sz="8" w:space="0" w:color="auto"/>
            </w:tcBorders>
            <w:shd w:val="clear" w:color="auto" w:fill="auto"/>
            <w:vAlign w:val="bottom"/>
          </w:tcPr>
          <w:p w14:paraId="7A83E9C1"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2F449D" w:rsidRPr="003B46C4" w14:paraId="508256D1" w14:textId="77777777" w:rsidTr="00055C32">
        <w:trPr>
          <w:trHeight w:val="415"/>
        </w:trPr>
        <w:tc>
          <w:tcPr>
            <w:tcW w:w="120" w:type="dxa"/>
            <w:tcBorders>
              <w:left w:val="single" w:sz="8" w:space="0" w:color="auto"/>
            </w:tcBorders>
            <w:shd w:val="clear" w:color="auto" w:fill="auto"/>
            <w:vAlign w:val="bottom"/>
          </w:tcPr>
          <w:p w14:paraId="1C2C769C"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60" w:type="dxa"/>
            <w:shd w:val="clear" w:color="auto" w:fill="auto"/>
            <w:vAlign w:val="bottom"/>
          </w:tcPr>
          <w:p w14:paraId="70CEF79D"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4EFE4409"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0B84ECCE"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580" w:type="dxa"/>
            <w:gridSpan w:val="2"/>
            <w:tcBorders>
              <w:right w:val="single" w:sz="8" w:space="0" w:color="auto"/>
            </w:tcBorders>
            <w:shd w:val="clear" w:color="auto" w:fill="auto"/>
            <w:vAlign w:val="bottom"/>
          </w:tcPr>
          <w:p w14:paraId="057D6505" w14:textId="77777777" w:rsidR="002F449D" w:rsidRPr="003B46C4" w:rsidRDefault="002F449D" w:rsidP="00217F77">
            <w:pPr>
              <w:suppressAutoHyphens w:val="0"/>
              <w:spacing w:line="0" w:lineRule="atLeast"/>
              <w:ind w:left="720"/>
              <w:rPr>
                <w:rFonts w:ascii="Times New Roman" w:eastAsia="Times New Roman" w:hAnsi="Times New Roman" w:cs="Times New Roman"/>
                <w:kern w:val="0"/>
                <w:szCs w:val="20"/>
                <w:lang w:val="en-UG" w:eastAsia="en-UG" w:bidi="ar-SA"/>
              </w:rPr>
            </w:pPr>
            <w:r w:rsidRPr="003B46C4">
              <w:rPr>
                <w:rFonts w:ascii="Times New Roman" w:eastAsia="Times New Roman" w:hAnsi="Times New Roman" w:cs="Times New Roman"/>
                <w:kern w:val="0"/>
                <w:szCs w:val="20"/>
                <w:lang w:val="en-UG" w:eastAsia="en-UG" w:bidi="ar-SA"/>
              </w:rPr>
              <w:t>performance of the system.</w:t>
            </w:r>
          </w:p>
        </w:tc>
        <w:tc>
          <w:tcPr>
            <w:tcW w:w="100" w:type="dxa"/>
            <w:shd w:val="clear" w:color="auto" w:fill="auto"/>
            <w:vAlign w:val="bottom"/>
          </w:tcPr>
          <w:p w14:paraId="36991D8D"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0" w:type="dxa"/>
            <w:shd w:val="clear" w:color="auto" w:fill="auto"/>
            <w:vAlign w:val="bottom"/>
          </w:tcPr>
          <w:p w14:paraId="2B0F6E8F"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 w:type="dxa"/>
            <w:tcBorders>
              <w:right w:val="single" w:sz="8" w:space="0" w:color="auto"/>
            </w:tcBorders>
            <w:shd w:val="clear" w:color="auto" w:fill="auto"/>
            <w:vAlign w:val="bottom"/>
          </w:tcPr>
          <w:p w14:paraId="0A11309B"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2F449D" w:rsidRPr="003B46C4" w14:paraId="41D24618" w14:textId="77777777" w:rsidTr="001D2291">
        <w:trPr>
          <w:trHeight w:val="617"/>
        </w:trPr>
        <w:tc>
          <w:tcPr>
            <w:tcW w:w="120" w:type="dxa"/>
            <w:tcBorders>
              <w:left w:val="single" w:sz="8" w:space="0" w:color="auto"/>
            </w:tcBorders>
            <w:shd w:val="clear" w:color="auto" w:fill="auto"/>
            <w:vAlign w:val="bottom"/>
          </w:tcPr>
          <w:p w14:paraId="334965B8"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60" w:type="dxa"/>
            <w:shd w:val="clear" w:color="auto" w:fill="auto"/>
            <w:vAlign w:val="bottom"/>
          </w:tcPr>
          <w:p w14:paraId="21D01CDC"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47EFF5AB"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5BB0817A"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440" w:type="dxa"/>
            <w:shd w:val="clear" w:color="auto" w:fill="auto"/>
            <w:vAlign w:val="bottom"/>
          </w:tcPr>
          <w:p w14:paraId="1D6415CA"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right w:val="single" w:sz="8" w:space="0" w:color="auto"/>
            </w:tcBorders>
            <w:shd w:val="clear" w:color="auto" w:fill="auto"/>
            <w:vAlign w:val="bottom"/>
          </w:tcPr>
          <w:p w14:paraId="23A4B283"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shd w:val="clear" w:color="auto" w:fill="auto"/>
            <w:vAlign w:val="bottom"/>
          </w:tcPr>
          <w:p w14:paraId="0061140D"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0" w:type="dxa"/>
            <w:shd w:val="clear" w:color="auto" w:fill="auto"/>
            <w:vAlign w:val="bottom"/>
          </w:tcPr>
          <w:p w14:paraId="274ADCA3"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 w:type="dxa"/>
            <w:tcBorders>
              <w:right w:val="single" w:sz="8" w:space="0" w:color="auto"/>
            </w:tcBorders>
            <w:shd w:val="clear" w:color="auto" w:fill="auto"/>
            <w:vAlign w:val="bottom"/>
          </w:tcPr>
          <w:p w14:paraId="7DFF2F9B" w14:textId="77777777" w:rsidR="002F449D" w:rsidRPr="003B46C4" w:rsidRDefault="002F449D" w:rsidP="00217F77">
            <w:pPr>
              <w:suppressAutoHyphens w:val="0"/>
              <w:spacing w:line="0" w:lineRule="atLeast"/>
              <w:rPr>
                <w:rFonts w:ascii="Times New Roman" w:eastAsia="Times New Roman" w:hAnsi="Times New Roman" w:cs="Times New Roman"/>
                <w:kern w:val="0"/>
                <w:szCs w:val="20"/>
                <w:lang w:val="en-UG" w:eastAsia="en-UG" w:bidi="ar-SA"/>
              </w:rPr>
            </w:pPr>
          </w:p>
        </w:tc>
      </w:tr>
      <w:tr w:rsidR="001D2291" w:rsidRPr="003B46C4" w14:paraId="14FBA914" w14:textId="77777777" w:rsidTr="00055C32">
        <w:trPr>
          <w:trHeight w:val="617"/>
        </w:trPr>
        <w:tc>
          <w:tcPr>
            <w:tcW w:w="120" w:type="dxa"/>
            <w:tcBorders>
              <w:left w:val="single" w:sz="8" w:space="0" w:color="auto"/>
              <w:bottom w:val="single" w:sz="8" w:space="0" w:color="auto"/>
            </w:tcBorders>
            <w:shd w:val="clear" w:color="auto" w:fill="auto"/>
            <w:vAlign w:val="bottom"/>
          </w:tcPr>
          <w:p w14:paraId="002510D2" w14:textId="77777777" w:rsidR="001D2291" w:rsidRPr="003B46C4" w:rsidRDefault="001D2291"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2560" w:type="dxa"/>
            <w:tcBorders>
              <w:bottom w:val="single" w:sz="8" w:space="0" w:color="auto"/>
            </w:tcBorders>
            <w:shd w:val="clear" w:color="auto" w:fill="auto"/>
            <w:vAlign w:val="bottom"/>
          </w:tcPr>
          <w:p w14:paraId="2902F313" w14:textId="77777777" w:rsidR="001D2291" w:rsidRPr="003B46C4" w:rsidRDefault="001D2291"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bottom w:val="single" w:sz="8" w:space="0" w:color="auto"/>
              <w:right w:val="single" w:sz="8" w:space="0" w:color="auto"/>
            </w:tcBorders>
            <w:shd w:val="clear" w:color="auto" w:fill="auto"/>
            <w:vAlign w:val="bottom"/>
          </w:tcPr>
          <w:p w14:paraId="7133EEE0" w14:textId="77777777" w:rsidR="001D2291" w:rsidRPr="003B46C4" w:rsidRDefault="001D2291"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tcBorders>
              <w:bottom w:val="single" w:sz="8" w:space="0" w:color="auto"/>
            </w:tcBorders>
            <w:shd w:val="clear" w:color="auto" w:fill="auto"/>
            <w:vAlign w:val="bottom"/>
          </w:tcPr>
          <w:p w14:paraId="706000D5" w14:textId="77777777" w:rsidR="001D2291" w:rsidRPr="003B46C4" w:rsidRDefault="001D2291"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4440" w:type="dxa"/>
            <w:tcBorders>
              <w:bottom w:val="single" w:sz="8" w:space="0" w:color="auto"/>
            </w:tcBorders>
            <w:shd w:val="clear" w:color="auto" w:fill="auto"/>
            <w:vAlign w:val="bottom"/>
          </w:tcPr>
          <w:p w14:paraId="2E0CD627" w14:textId="77777777" w:rsidR="001D2291" w:rsidRPr="003B46C4" w:rsidRDefault="001D2291"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40" w:type="dxa"/>
            <w:tcBorders>
              <w:bottom w:val="single" w:sz="8" w:space="0" w:color="auto"/>
              <w:right w:val="single" w:sz="8" w:space="0" w:color="auto"/>
            </w:tcBorders>
            <w:shd w:val="clear" w:color="auto" w:fill="auto"/>
            <w:vAlign w:val="bottom"/>
          </w:tcPr>
          <w:p w14:paraId="3D8069DD" w14:textId="77777777" w:rsidR="001D2291" w:rsidRPr="003B46C4" w:rsidRDefault="001D2291"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00" w:type="dxa"/>
            <w:tcBorders>
              <w:bottom w:val="single" w:sz="8" w:space="0" w:color="auto"/>
            </w:tcBorders>
            <w:shd w:val="clear" w:color="auto" w:fill="auto"/>
            <w:vAlign w:val="bottom"/>
          </w:tcPr>
          <w:p w14:paraId="026A1902" w14:textId="77777777" w:rsidR="001D2291" w:rsidRPr="003B46C4" w:rsidRDefault="001D2291"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0" w:type="dxa"/>
            <w:tcBorders>
              <w:bottom w:val="single" w:sz="8" w:space="0" w:color="auto"/>
            </w:tcBorders>
            <w:shd w:val="clear" w:color="auto" w:fill="auto"/>
            <w:vAlign w:val="bottom"/>
          </w:tcPr>
          <w:p w14:paraId="3B4E0D69" w14:textId="77777777" w:rsidR="001D2291" w:rsidRPr="003B46C4" w:rsidRDefault="001D2291" w:rsidP="00217F77">
            <w:pPr>
              <w:suppressAutoHyphens w:val="0"/>
              <w:spacing w:line="0" w:lineRule="atLeast"/>
              <w:rPr>
                <w:rFonts w:ascii="Times New Roman" w:eastAsia="Times New Roman" w:hAnsi="Times New Roman" w:cs="Times New Roman"/>
                <w:kern w:val="0"/>
                <w:szCs w:val="20"/>
                <w:lang w:val="en-UG" w:eastAsia="en-UG" w:bidi="ar-SA"/>
              </w:rPr>
            </w:pPr>
          </w:p>
        </w:tc>
        <w:tc>
          <w:tcPr>
            <w:tcW w:w="160" w:type="dxa"/>
            <w:tcBorders>
              <w:bottom w:val="single" w:sz="8" w:space="0" w:color="auto"/>
              <w:right w:val="single" w:sz="8" w:space="0" w:color="auto"/>
            </w:tcBorders>
            <w:shd w:val="clear" w:color="auto" w:fill="auto"/>
            <w:vAlign w:val="bottom"/>
          </w:tcPr>
          <w:p w14:paraId="3C654B04" w14:textId="77777777" w:rsidR="001D2291" w:rsidRPr="003B46C4" w:rsidRDefault="001D2291" w:rsidP="00217F77">
            <w:pPr>
              <w:suppressAutoHyphens w:val="0"/>
              <w:spacing w:line="0" w:lineRule="atLeast"/>
              <w:rPr>
                <w:rFonts w:ascii="Times New Roman" w:eastAsia="Times New Roman" w:hAnsi="Times New Roman" w:cs="Times New Roman"/>
                <w:kern w:val="0"/>
                <w:szCs w:val="20"/>
                <w:lang w:val="en-UG" w:eastAsia="en-UG" w:bidi="ar-SA"/>
              </w:rPr>
            </w:pPr>
          </w:p>
        </w:tc>
      </w:tr>
    </w:tbl>
    <w:p w14:paraId="3AD7D911" w14:textId="77777777" w:rsidR="002F449D" w:rsidRPr="003B46C4" w:rsidRDefault="002F449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05AF2C8F" w14:textId="77777777" w:rsidR="002F449D" w:rsidRPr="003B46C4" w:rsidRDefault="002F449D" w:rsidP="00217F77">
      <w:pPr>
        <w:suppressAutoHyphens w:val="0"/>
        <w:spacing w:line="200" w:lineRule="exact"/>
        <w:rPr>
          <w:rFonts w:ascii="Times New Roman" w:eastAsia="Times New Roman" w:hAnsi="Times New Roman" w:cs="Times New Roman"/>
          <w:kern w:val="0"/>
          <w:sz w:val="20"/>
          <w:szCs w:val="20"/>
          <w:lang w:val="en-UG" w:eastAsia="en-UG" w:bidi="ar-SA"/>
        </w:rPr>
      </w:pPr>
    </w:p>
    <w:p w14:paraId="735C7FFA" w14:textId="77777777" w:rsidR="00EC0BD8" w:rsidRPr="003B46C4" w:rsidRDefault="00EC0BD8" w:rsidP="00217F77">
      <w:pPr>
        <w:suppressAutoHyphens w:val="0"/>
        <w:spacing w:line="218" w:lineRule="exact"/>
        <w:rPr>
          <w:rFonts w:ascii="Times New Roman" w:eastAsia="Times New Roman" w:hAnsi="Times New Roman" w:cs="Times New Roman"/>
          <w:kern w:val="0"/>
          <w:sz w:val="20"/>
          <w:szCs w:val="20"/>
          <w:lang w:val="en-UG" w:eastAsia="en-UG" w:bidi="ar-SA"/>
        </w:rPr>
      </w:pPr>
    </w:p>
    <w:p w14:paraId="587855AA" w14:textId="77777777" w:rsidR="007D1BB8" w:rsidRPr="003B46C4" w:rsidRDefault="007D1BB8" w:rsidP="00217F77">
      <w:pPr>
        <w:rPr>
          <w:rFonts w:ascii="Times New Roman" w:hAnsi="Times New Roman" w:cs="Times New Roman"/>
          <w:i/>
        </w:rPr>
      </w:pPr>
    </w:p>
    <w:p w14:paraId="5E537D22" w14:textId="3B3AC3DA" w:rsidR="00511CC1" w:rsidRPr="003B46C4" w:rsidRDefault="00511CC1" w:rsidP="00217F77">
      <w:pPr>
        <w:rPr>
          <w:rFonts w:ascii="Times New Roman" w:eastAsia="Times New Roman" w:hAnsi="Times New Roman" w:cs="Times New Roman"/>
          <w:i/>
          <w:szCs w:val="20"/>
        </w:rPr>
      </w:pPr>
      <w:r w:rsidRPr="003B46C4">
        <w:rPr>
          <w:rFonts w:ascii="Times New Roman" w:hAnsi="Times New Roman" w:cs="Times New Roman"/>
          <w:i/>
        </w:rPr>
        <w:br w:type="page"/>
      </w:r>
    </w:p>
    <w:sectPr w:rsidR="00511CC1" w:rsidRPr="003B46C4" w:rsidSect="00217F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0815B" w14:textId="77777777" w:rsidR="00D5747E" w:rsidRDefault="00951812">
      <w:r>
        <w:separator/>
      </w:r>
    </w:p>
  </w:endnote>
  <w:endnote w:type="continuationSeparator" w:id="0">
    <w:p w14:paraId="23286F74" w14:textId="77777777" w:rsidR="00D5747E" w:rsidRDefault="00951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Segoe UI"/>
    <w:charset w:val="01"/>
    <w:family w:val="auto"/>
    <w:pitch w:val="variable"/>
  </w:font>
  <w:font w:name="FreeSans">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809219"/>
      <w:docPartObj>
        <w:docPartGallery w:val="Page Numbers (Bottom of Page)"/>
        <w:docPartUnique/>
      </w:docPartObj>
    </w:sdtPr>
    <w:sdtEndPr>
      <w:rPr>
        <w:noProof/>
      </w:rPr>
    </w:sdtEndPr>
    <w:sdtContent>
      <w:p w14:paraId="1E80B057" w14:textId="77777777" w:rsidR="00035DDA" w:rsidRDefault="005B1536">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14:paraId="49F9AFDA" w14:textId="77777777" w:rsidR="00987DA6" w:rsidRDefault="00D60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ADD6" w14:textId="7066955B" w:rsidR="00217F77" w:rsidRDefault="00217F77" w:rsidP="00C116EC">
    <w:pPr>
      <w:pStyle w:val="Footer"/>
      <w:tabs>
        <w:tab w:val="clear" w:pos="4680"/>
        <w:tab w:val="clear" w:pos="9360"/>
        <w:tab w:val="left" w:pos="205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0432327"/>
      <w:docPartObj>
        <w:docPartGallery w:val="Page Numbers (Bottom of Page)"/>
        <w:docPartUnique/>
      </w:docPartObj>
    </w:sdtPr>
    <w:sdtEndPr>
      <w:rPr>
        <w:noProof/>
      </w:rPr>
    </w:sdtEndPr>
    <w:sdtContent>
      <w:p w14:paraId="555E340C" w14:textId="7F1FED42" w:rsidR="005E0723" w:rsidRDefault="005E07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830363" w14:textId="77777777" w:rsidR="00511CC1" w:rsidRDefault="00511C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853666"/>
      <w:docPartObj>
        <w:docPartGallery w:val="Page Numbers (Bottom of Page)"/>
        <w:docPartUnique/>
      </w:docPartObj>
    </w:sdtPr>
    <w:sdtEndPr>
      <w:rPr>
        <w:noProof/>
      </w:rPr>
    </w:sdtEndPr>
    <w:sdtContent>
      <w:p w14:paraId="6DAE87EB" w14:textId="5495125F" w:rsidR="0049434F" w:rsidRDefault="004943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734504" w14:textId="77777777" w:rsidR="00511CC1" w:rsidRDefault="00511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40A87" w14:textId="77777777" w:rsidR="00D5747E" w:rsidRDefault="00951812">
      <w:r>
        <w:separator/>
      </w:r>
    </w:p>
  </w:footnote>
  <w:footnote w:type="continuationSeparator" w:id="0">
    <w:p w14:paraId="10750753" w14:textId="77777777" w:rsidR="00D5747E" w:rsidRDefault="00951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168B5" w14:textId="6EE6205D" w:rsidR="00C116EC" w:rsidRDefault="00C116EC">
    <w:pPr>
      <w:pStyle w:val="Header"/>
    </w:pPr>
  </w:p>
  <w:p w14:paraId="04FF9B96" w14:textId="77777777" w:rsidR="00C116EC" w:rsidRDefault="00C116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216231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1F16E9E8"/>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1190CDE6"/>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66EF438C"/>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140E0F76"/>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9"/>
    <w:multiLevelType w:val="hybridMultilevel"/>
    <w:tmpl w:val="0DED7262"/>
    <w:lvl w:ilvl="0" w:tplc="FFFFFFFF">
      <w:start w:val="9"/>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7FDCC232"/>
    <w:lvl w:ilvl="0" w:tplc="FFFFFFFF">
      <w:start w:val="3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B"/>
    <w:multiLevelType w:val="hybridMultilevel"/>
    <w:tmpl w:val="1BEFD79E"/>
    <w:lvl w:ilvl="0" w:tplc="FFFFFFFF">
      <w:start w:val="3"/>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C"/>
    <w:multiLevelType w:val="hybridMultilevel"/>
    <w:tmpl w:val="41A7C4C8"/>
    <w:lvl w:ilvl="0" w:tplc="FFFFFFFF">
      <w:start w:val="5"/>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D"/>
    <w:multiLevelType w:val="hybridMultilevel"/>
    <w:tmpl w:val="6B68079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F"/>
    <w:multiLevelType w:val="hybridMultilevel"/>
    <w:tmpl w:val="25E45D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1"/>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2"/>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3"/>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22E411C"/>
    <w:multiLevelType w:val="multilevel"/>
    <w:tmpl w:val="31C24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7BC6BDA"/>
    <w:multiLevelType w:val="hybridMultilevel"/>
    <w:tmpl w:val="D744D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854270C"/>
    <w:multiLevelType w:val="hybridMultilevel"/>
    <w:tmpl w:val="7B84F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C9A6B1F"/>
    <w:multiLevelType w:val="hybridMultilevel"/>
    <w:tmpl w:val="9A9CD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78717F"/>
    <w:multiLevelType w:val="hybridMultilevel"/>
    <w:tmpl w:val="E18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E90B71"/>
    <w:multiLevelType w:val="multilevel"/>
    <w:tmpl w:val="03C28C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23B4606"/>
    <w:multiLevelType w:val="hybridMultilevel"/>
    <w:tmpl w:val="3910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50B4F"/>
    <w:multiLevelType w:val="multilevel"/>
    <w:tmpl w:val="9A96D7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629034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B4C69BA"/>
    <w:multiLevelType w:val="hybridMultilevel"/>
    <w:tmpl w:val="94C02D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1"/>
  </w:num>
  <w:num w:numId="2">
    <w:abstractNumId w:val="19"/>
  </w:num>
  <w:num w:numId="3">
    <w:abstractNumId w:val="15"/>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24"/>
  </w:num>
  <w:num w:numId="20">
    <w:abstractNumId w:val="17"/>
  </w:num>
  <w:num w:numId="21">
    <w:abstractNumId w:val="16"/>
  </w:num>
  <w:num w:numId="22">
    <w:abstractNumId w:val="18"/>
  </w:num>
  <w:num w:numId="23">
    <w:abstractNumId w:val="22"/>
  </w:num>
  <w:num w:numId="24">
    <w:abstractNumId w:val="20"/>
  </w:num>
  <w:num w:numId="25">
    <w:abstractNumId w:val="23"/>
  </w:num>
  <w:num w:numId="26">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32"/>
    <w:rsid w:val="00004955"/>
    <w:rsid w:val="00021013"/>
    <w:rsid w:val="000370BB"/>
    <w:rsid w:val="00077F1A"/>
    <w:rsid w:val="000E77BF"/>
    <w:rsid w:val="00126C63"/>
    <w:rsid w:val="001522D0"/>
    <w:rsid w:val="00190E15"/>
    <w:rsid w:val="001911D0"/>
    <w:rsid w:val="001A174C"/>
    <w:rsid w:val="001B7902"/>
    <w:rsid w:val="001D2291"/>
    <w:rsid w:val="00201E71"/>
    <w:rsid w:val="00217F77"/>
    <w:rsid w:val="00245E0A"/>
    <w:rsid w:val="00277E00"/>
    <w:rsid w:val="002E5960"/>
    <w:rsid w:val="002F449D"/>
    <w:rsid w:val="00347979"/>
    <w:rsid w:val="003520A0"/>
    <w:rsid w:val="003615C8"/>
    <w:rsid w:val="00383611"/>
    <w:rsid w:val="003907C7"/>
    <w:rsid w:val="003B106F"/>
    <w:rsid w:val="003B46C4"/>
    <w:rsid w:val="004674BD"/>
    <w:rsid w:val="004716CF"/>
    <w:rsid w:val="0047481A"/>
    <w:rsid w:val="0049434F"/>
    <w:rsid w:val="00497A34"/>
    <w:rsid w:val="004A6A5F"/>
    <w:rsid w:val="004D24FA"/>
    <w:rsid w:val="00511CC1"/>
    <w:rsid w:val="00512CBA"/>
    <w:rsid w:val="00534E8D"/>
    <w:rsid w:val="00542EA7"/>
    <w:rsid w:val="00550D57"/>
    <w:rsid w:val="005A0380"/>
    <w:rsid w:val="005B1536"/>
    <w:rsid w:val="005C5A18"/>
    <w:rsid w:val="005E0723"/>
    <w:rsid w:val="005F3458"/>
    <w:rsid w:val="0062021E"/>
    <w:rsid w:val="00635F96"/>
    <w:rsid w:val="006466B9"/>
    <w:rsid w:val="00662023"/>
    <w:rsid w:val="00675F3D"/>
    <w:rsid w:val="00686A24"/>
    <w:rsid w:val="006A62C6"/>
    <w:rsid w:val="00733845"/>
    <w:rsid w:val="007702E3"/>
    <w:rsid w:val="007A43C8"/>
    <w:rsid w:val="007D1BB8"/>
    <w:rsid w:val="008249D6"/>
    <w:rsid w:val="0084096F"/>
    <w:rsid w:val="00867E97"/>
    <w:rsid w:val="008D40EF"/>
    <w:rsid w:val="008D79EE"/>
    <w:rsid w:val="008E5F26"/>
    <w:rsid w:val="008F22D4"/>
    <w:rsid w:val="00905A91"/>
    <w:rsid w:val="0094121B"/>
    <w:rsid w:val="00951812"/>
    <w:rsid w:val="00972325"/>
    <w:rsid w:val="009924F0"/>
    <w:rsid w:val="009A0721"/>
    <w:rsid w:val="009A35B7"/>
    <w:rsid w:val="009D2E39"/>
    <w:rsid w:val="009F4AA4"/>
    <w:rsid w:val="00A03E5B"/>
    <w:rsid w:val="00A3685B"/>
    <w:rsid w:val="00A57DDB"/>
    <w:rsid w:val="00AA595D"/>
    <w:rsid w:val="00AC2AD9"/>
    <w:rsid w:val="00B21323"/>
    <w:rsid w:val="00B21E16"/>
    <w:rsid w:val="00B21E1C"/>
    <w:rsid w:val="00B25A06"/>
    <w:rsid w:val="00B25A0A"/>
    <w:rsid w:val="00B3018F"/>
    <w:rsid w:val="00B520F2"/>
    <w:rsid w:val="00B81855"/>
    <w:rsid w:val="00BA3E88"/>
    <w:rsid w:val="00BB2B1A"/>
    <w:rsid w:val="00BE65CD"/>
    <w:rsid w:val="00C03B31"/>
    <w:rsid w:val="00C116EC"/>
    <w:rsid w:val="00C172B6"/>
    <w:rsid w:val="00C202B7"/>
    <w:rsid w:val="00C31BB8"/>
    <w:rsid w:val="00C838A9"/>
    <w:rsid w:val="00C8455D"/>
    <w:rsid w:val="00C84A18"/>
    <w:rsid w:val="00C86FFD"/>
    <w:rsid w:val="00CC2F2C"/>
    <w:rsid w:val="00CC4B1D"/>
    <w:rsid w:val="00CF06CA"/>
    <w:rsid w:val="00D040AD"/>
    <w:rsid w:val="00D37788"/>
    <w:rsid w:val="00D566F9"/>
    <w:rsid w:val="00D5747E"/>
    <w:rsid w:val="00D60838"/>
    <w:rsid w:val="00DA0899"/>
    <w:rsid w:val="00DD350F"/>
    <w:rsid w:val="00DD55A6"/>
    <w:rsid w:val="00E02732"/>
    <w:rsid w:val="00E33D03"/>
    <w:rsid w:val="00E42D8A"/>
    <w:rsid w:val="00E5497A"/>
    <w:rsid w:val="00E57BFC"/>
    <w:rsid w:val="00E870E8"/>
    <w:rsid w:val="00EA4A05"/>
    <w:rsid w:val="00EC0BD8"/>
    <w:rsid w:val="00EC1832"/>
    <w:rsid w:val="00EF7843"/>
    <w:rsid w:val="00F015F9"/>
    <w:rsid w:val="00F06F3E"/>
    <w:rsid w:val="00F11E9E"/>
    <w:rsid w:val="00F637BB"/>
    <w:rsid w:val="00F72296"/>
    <w:rsid w:val="00FA64B0"/>
    <w:rsid w:val="00FB6584"/>
    <w:rsid w:val="00FC2D0B"/>
    <w:rsid w:val="00FD678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D8735"/>
  <w15:chartTrackingRefBased/>
  <w15:docId w15:val="{3A9F5A2B-2AAE-469D-90EA-05707663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732"/>
    <w:pPr>
      <w:suppressAutoHyphens/>
      <w:spacing w:after="0" w:line="240" w:lineRule="auto"/>
    </w:pPr>
    <w:rPr>
      <w:rFonts w:ascii="Liberation Serif" w:eastAsia="Droid Sans Fallback" w:hAnsi="Liberation Serif" w:cs="FreeSans"/>
      <w:kern w:val="2"/>
      <w:sz w:val="24"/>
      <w:szCs w:val="24"/>
      <w:lang w:val="en-US" w:eastAsia="zh-CN" w:bidi="hi-IN"/>
    </w:rPr>
  </w:style>
  <w:style w:type="paragraph" w:styleId="Heading1">
    <w:name w:val="heading 1"/>
    <w:basedOn w:val="Normal"/>
    <w:next w:val="Normal"/>
    <w:link w:val="Heading1Char"/>
    <w:uiPriority w:val="9"/>
    <w:qFormat/>
    <w:rsid w:val="00E42D8A"/>
    <w:pPr>
      <w:numPr>
        <w:numId w:val="24"/>
      </w:numPr>
      <w:spacing w:line="276" w:lineRule="auto"/>
      <w:outlineLvl w:val="0"/>
    </w:pPr>
    <w:rPr>
      <w:rFonts w:ascii="Times New Roman" w:hAnsi="Times New Roman"/>
      <w:b/>
      <w:sz w:val="44"/>
      <w:szCs w:val="36"/>
    </w:rPr>
  </w:style>
  <w:style w:type="paragraph" w:styleId="Heading2">
    <w:name w:val="heading 2"/>
    <w:basedOn w:val="Normal"/>
    <w:next w:val="Normal"/>
    <w:link w:val="Heading2Char"/>
    <w:uiPriority w:val="9"/>
    <w:unhideWhenUsed/>
    <w:qFormat/>
    <w:rsid w:val="00D37788"/>
    <w:pPr>
      <w:keepNext/>
      <w:keepLines/>
      <w:numPr>
        <w:ilvl w:val="1"/>
        <w:numId w:val="24"/>
      </w:numPr>
      <w:spacing w:before="40"/>
      <w:outlineLvl w:val="1"/>
    </w:pPr>
    <w:rPr>
      <w:rFonts w:ascii="Times New Roman" w:eastAsia="Times New Roman" w:hAnsi="Times New Roman" w:cs="Mangal"/>
      <w:color w:val="000000" w:themeColor="text1"/>
      <w:sz w:val="32"/>
      <w:szCs w:val="23"/>
      <w:lang w:eastAsia="en-US" w:bidi="ar-SA"/>
    </w:rPr>
  </w:style>
  <w:style w:type="paragraph" w:styleId="Heading3">
    <w:name w:val="heading 3"/>
    <w:basedOn w:val="Normal"/>
    <w:next w:val="Normal"/>
    <w:link w:val="Heading3Char"/>
    <w:uiPriority w:val="9"/>
    <w:unhideWhenUsed/>
    <w:qFormat/>
    <w:rsid w:val="00347979"/>
    <w:pPr>
      <w:keepNext/>
      <w:keepLines/>
      <w:numPr>
        <w:ilvl w:val="2"/>
        <w:numId w:val="24"/>
      </w:numPr>
      <w:spacing w:before="40"/>
      <w:outlineLvl w:val="2"/>
    </w:pPr>
    <w:rPr>
      <w:rFonts w:ascii="Times New Roman" w:eastAsia="Times New Roman" w:hAnsi="Times New Roman" w:cs="Mangal"/>
      <w:color w:val="000000" w:themeColor="text1"/>
      <w:sz w:val="28"/>
      <w:szCs w:val="21"/>
      <w:lang w:val="en-UG" w:eastAsia="en-UG" w:bidi="ar-SA"/>
    </w:rPr>
  </w:style>
  <w:style w:type="paragraph" w:styleId="Heading4">
    <w:name w:val="heading 4"/>
    <w:basedOn w:val="Normal"/>
    <w:next w:val="Normal"/>
    <w:link w:val="Heading4Char"/>
    <w:uiPriority w:val="9"/>
    <w:unhideWhenUsed/>
    <w:qFormat/>
    <w:rsid w:val="004674BD"/>
    <w:pPr>
      <w:keepNext/>
      <w:keepLines/>
      <w:numPr>
        <w:ilvl w:val="3"/>
        <w:numId w:val="24"/>
      </w:numPr>
      <w:spacing w:before="40"/>
      <w:outlineLvl w:val="3"/>
    </w:pPr>
    <w:rPr>
      <w:rFonts w:ascii="Times New Roman" w:eastAsiaTheme="majorEastAsia" w:hAnsi="Times New Roman" w:cs="Mangal"/>
      <w:i/>
      <w:iCs/>
      <w:szCs w:val="21"/>
    </w:rPr>
  </w:style>
  <w:style w:type="paragraph" w:styleId="Heading5">
    <w:name w:val="heading 5"/>
    <w:basedOn w:val="Normal"/>
    <w:next w:val="Normal"/>
    <w:link w:val="Heading5Char"/>
    <w:uiPriority w:val="9"/>
    <w:semiHidden/>
    <w:unhideWhenUsed/>
    <w:qFormat/>
    <w:rsid w:val="00E42D8A"/>
    <w:pPr>
      <w:keepNext/>
      <w:keepLines/>
      <w:numPr>
        <w:ilvl w:val="4"/>
        <w:numId w:val="24"/>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E42D8A"/>
    <w:pPr>
      <w:keepNext/>
      <w:keepLines/>
      <w:numPr>
        <w:ilvl w:val="5"/>
        <w:numId w:val="24"/>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E42D8A"/>
    <w:pPr>
      <w:keepNext/>
      <w:keepLines/>
      <w:numPr>
        <w:ilvl w:val="6"/>
        <w:numId w:val="24"/>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E42D8A"/>
    <w:pPr>
      <w:keepNext/>
      <w:keepLines/>
      <w:numPr>
        <w:ilvl w:val="7"/>
        <w:numId w:val="24"/>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E42D8A"/>
    <w:pPr>
      <w:keepNext/>
      <w:keepLines/>
      <w:numPr>
        <w:ilvl w:val="8"/>
        <w:numId w:val="24"/>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D8A"/>
    <w:rPr>
      <w:rFonts w:ascii="Times New Roman" w:eastAsia="Droid Sans Fallback" w:hAnsi="Times New Roman" w:cs="FreeSans"/>
      <w:b/>
      <w:kern w:val="2"/>
      <w:sz w:val="44"/>
      <w:szCs w:val="36"/>
      <w:lang w:val="en-US" w:eastAsia="zh-CN" w:bidi="hi-IN"/>
    </w:rPr>
  </w:style>
  <w:style w:type="paragraph" w:styleId="Footer">
    <w:name w:val="footer"/>
    <w:basedOn w:val="Normal"/>
    <w:link w:val="FooterChar"/>
    <w:uiPriority w:val="99"/>
    <w:unhideWhenUsed/>
    <w:rsid w:val="00E0273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02732"/>
    <w:rPr>
      <w:rFonts w:ascii="Liberation Serif" w:eastAsia="Droid Sans Fallback" w:hAnsi="Liberation Serif" w:cs="Mangal"/>
      <w:kern w:val="2"/>
      <w:sz w:val="24"/>
      <w:szCs w:val="21"/>
      <w:lang w:val="en-US" w:eastAsia="zh-CN" w:bidi="hi-IN"/>
    </w:rPr>
  </w:style>
  <w:style w:type="paragraph" w:styleId="BodyText">
    <w:name w:val="Body Text"/>
    <w:basedOn w:val="Normal"/>
    <w:link w:val="BodyTextChar"/>
    <w:semiHidden/>
    <w:unhideWhenUsed/>
    <w:rsid w:val="00E02732"/>
    <w:pPr>
      <w:spacing w:after="140" w:line="288" w:lineRule="auto"/>
    </w:pPr>
  </w:style>
  <w:style w:type="character" w:customStyle="1" w:styleId="BodyTextChar">
    <w:name w:val="Body Text Char"/>
    <w:basedOn w:val="DefaultParagraphFont"/>
    <w:link w:val="BodyText"/>
    <w:semiHidden/>
    <w:rsid w:val="00E02732"/>
    <w:rPr>
      <w:rFonts w:ascii="Liberation Serif" w:eastAsia="Droid Sans Fallback" w:hAnsi="Liberation Serif" w:cs="FreeSans"/>
      <w:kern w:val="2"/>
      <w:sz w:val="24"/>
      <w:szCs w:val="24"/>
      <w:lang w:val="en-US" w:eastAsia="zh-CN" w:bidi="hi-IN"/>
    </w:rPr>
  </w:style>
  <w:style w:type="paragraph" w:customStyle="1" w:styleId="Default">
    <w:name w:val="Default"/>
    <w:rsid w:val="00E02732"/>
    <w:pPr>
      <w:suppressAutoHyphens/>
      <w:autoSpaceDE w:val="0"/>
      <w:spacing w:after="0" w:line="240" w:lineRule="auto"/>
    </w:pPr>
    <w:rPr>
      <w:rFonts w:ascii="Arial Narrow" w:eastAsia="Calibri" w:hAnsi="Arial Narrow" w:cs="Arial Narrow"/>
      <w:color w:val="000000"/>
      <w:kern w:val="2"/>
      <w:sz w:val="24"/>
      <w:szCs w:val="24"/>
      <w:lang w:val="en-US" w:eastAsia="zh-CN"/>
    </w:rPr>
  </w:style>
  <w:style w:type="table" w:styleId="TableGrid">
    <w:name w:val="Table Grid"/>
    <w:basedOn w:val="TableNormal"/>
    <w:uiPriority w:val="39"/>
    <w:rsid w:val="00AA5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37788"/>
    <w:rPr>
      <w:rFonts w:ascii="Times New Roman" w:eastAsia="Times New Roman" w:hAnsi="Times New Roman" w:cs="Mangal"/>
      <w:color w:val="000000" w:themeColor="text1"/>
      <w:kern w:val="2"/>
      <w:sz w:val="32"/>
      <w:szCs w:val="23"/>
      <w:lang w:val="en-US"/>
    </w:rPr>
  </w:style>
  <w:style w:type="paragraph" w:styleId="BodyTextIndent">
    <w:name w:val="Body Text Indent"/>
    <w:basedOn w:val="Normal"/>
    <w:link w:val="BodyTextIndentChar"/>
    <w:uiPriority w:val="99"/>
    <w:semiHidden/>
    <w:unhideWhenUsed/>
    <w:rsid w:val="00511CC1"/>
    <w:pPr>
      <w:spacing w:after="120"/>
      <w:ind w:left="283"/>
    </w:pPr>
    <w:rPr>
      <w:rFonts w:cs="Mangal"/>
      <w:szCs w:val="21"/>
    </w:rPr>
  </w:style>
  <w:style w:type="character" w:customStyle="1" w:styleId="BodyTextIndentChar">
    <w:name w:val="Body Text Indent Char"/>
    <w:basedOn w:val="DefaultParagraphFont"/>
    <w:link w:val="BodyTextIndent"/>
    <w:uiPriority w:val="99"/>
    <w:semiHidden/>
    <w:rsid w:val="00511CC1"/>
    <w:rPr>
      <w:rFonts w:ascii="Liberation Serif" w:eastAsia="Droid Sans Fallback" w:hAnsi="Liberation Serif" w:cs="Mangal"/>
      <w:kern w:val="2"/>
      <w:sz w:val="24"/>
      <w:szCs w:val="21"/>
      <w:lang w:val="en-US" w:eastAsia="zh-CN" w:bidi="hi-IN"/>
    </w:rPr>
  </w:style>
  <w:style w:type="paragraph" w:styleId="BodyTextIndent3">
    <w:name w:val="Body Text Indent 3"/>
    <w:basedOn w:val="Normal"/>
    <w:link w:val="BodyTextIndent3Char"/>
    <w:uiPriority w:val="99"/>
    <w:semiHidden/>
    <w:unhideWhenUsed/>
    <w:rsid w:val="00511CC1"/>
    <w:pPr>
      <w:spacing w:after="120"/>
      <w:ind w:left="283"/>
    </w:pPr>
    <w:rPr>
      <w:rFonts w:cs="Mangal"/>
      <w:sz w:val="16"/>
      <w:szCs w:val="14"/>
    </w:rPr>
  </w:style>
  <w:style w:type="character" w:customStyle="1" w:styleId="BodyTextIndent3Char">
    <w:name w:val="Body Text Indent 3 Char"/>
    <w:basedOn w:val="DefaultParagraphFont"/>
    <w:link w:val="BodyTextIndent3"/>
    <w:uiPriority w:val="99"/>
    <w:semiHidden/>
    <w:rsid w:val="00511CC1"/>
    <w:rPr>
      <w:rFonts w:ascii="Liberation Serif" w:eastAsia="Droid Sans Fallback" w:hAnsi="Liberation Serif" w:cs="Mangal"/>
      <w:kern w:val="2"/>
      <w:sz w:val="16"/>
      <w:szCs w:val="14"/>
      <w:lang w:val="en-US" w:eastAsia="zh-CN" w:bidi="hi-IN"/>
    </w:rPr>
  </w:style>
  <w:style w:type="paragraph" w:styleId="ListParagraph">
    <w:name w:val="List Paragraph"/>
    <w:basedOn w:val="Normal"/>
    <w:uiPriority w:val="34"/>
    <w:qFormat/>
    <w:rsid w:val="00511CC1"/>
    <w:pPr>
      <w:suppressAutoHyphens w:val="0"/>
      <w:spacing w:after="200" w:line="276" w:lineRule="auto"/>
      <w:ind w:left="720"/>
      <w:contextualSpacing/>
    </w:pPr>
    <w:rPr>
      <w:rFonts w:asciiTheme="minorHAnsi" w:eastAsiaTheme="minorHAnsi" w:hAnsiTheme="minorHAnsi" w:cstheme="minorBidi"/>
      <w:kern w:val="0"/>
      <w:sz w:val="22"/>
      <w:szCs w:val="22"/>
      <w:lang w:eastAsia="en-US" w:bidi="ar-SA"/>
    </w:rPr>
  </w:style>
  <w:style w:type="paragraph" w:styleId="Header">
    <w:name w:val="header"/>
    <w:basedOn w:val="Normal"/>
    <w:link w:val="HeaderChar"/>
    <w:uiPriority w:val="99"/>
    <w:rsid w:val="00511CC1"/>
    <w:pPr>
      <w:tabs>
        <w:tab w:val="center" w:pos="4320"/>
        <w:tab w:val="right" w:pos="8640"/>
      </w:tabs>
      <w:suppressAutoHyphens w:val="0"/>
      <w:spacing w:before="60" w:after="60"/>
      <w:ind w:left="1440"/>
    </w:pPr>
    <w:rPr>
      <w:rFonts w:ascii="Arial" w:eastAsia="Times New Roman" w:hAnsi="Arial" w:cs="Times New Roman"/>
      <w:kern w:val="0"/>
      <w:sz w:val="22"/>
      <w:szCs w:val="20"/>
      <w:lang w:val="en-GB" w:eastAsia="en-US" w:bidi="ar-SA"/>
    </w:rPr>
  </w:style>
  <w:style w:type="character" w:customStyle="1" w:styleId="HeaderChar">
    <w:name w:val="Header Char"/>
    <w:basedOn w:val="DefaultParagraphFont"/>
    <w:link w:val="Header"/>
    <w:uiPriority w:val="99"/>
    <w:rsid w:val="00511CC1"/>
    <w:rPr>
      <w:rFonts w:ascii="Arial" w:eastAsia="Times New Roman" w:hAnsi="Arial" w:cs="Times New Roman"/>
      <w:szCs w:val="20"/>
      <w:lang w:val="en-GB"/>
    </w:rPr>
  </w:style>
  <w:style w:type="paragraph" w:customStyle="1" w:styleId="hl">
    <w:name w:val="hl"/>
    <w:basedOn w:val="Normal"/>
    <w:rsid w:val="00E57BFC"/>
    <w:pPr>
      <w:suppressAutoHyphens w:val="0"/>
      <w:spacing w:before="100" w:beforeAutospacing="1" w:after="100" w:afterAutospacing="1"/>
    </w:pPr>
    <w:rPr>
      <w:rFonts w:ascii="Times New Roman" w:eastAsia="Times New Roman" w:hAnsi="Times New Roman" w:cs="Times New Roman"/>
      <w:kern w:val="0"/>
      <w:lang w:val="en-UG" w:eastAsia="en-UG" w:bidi="ar-SA"/>
    </w:rPr>
  </w:style>
  <w:style w:type="character" w:styleId="Strong">
    <w:name w:val="Strong"/>
    <w:basedOn w:val="DefaultParagraphFont"/>
    <w:uiPriority w:val="22"/>
    <w:qFormat/>
    <w:rsid w:val="00E57BFC"/>
    <w:rPr>
      <w:b/>
      <w:bCs/>
    </w:rPr>
  </w:style>
  <w:style w:type="table" w:customStyle="1" w:styleId="TableGrid1">
    <w:name w:val="Table Grid1"/>
    <w:basedOn w:val="TableNormal"/>
    <w:next w:val="TableGrid"/>
    <w:uiPriority w:val="39"/>
    <w:rsid w:val="000370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47979"/>
    <w:rPr>
      <w:rFonts w:ascii="Times New Roman" w:eastAsia="Times New Roman" w:hAnsi="Times New Roman" w:cs="Mangal"/>
      <w:color w:val="000000" w:themeColor="text1"/>
      <w:kern w:val="2"/>
      <w:sz w:val="28"/>
      <w:szCs w:val="21"/>
      <w:lang w:eastAsia="en-UG"/>
    </w:rPr>
  </w:style>
  <w:style w:type="character" w:customStyle="1" w:styleId="Heading4Char">
    <w:name w:val="Heading 4 Char"/>
    <w:basedOn w:val="DefaultParagraphFont"/>
    <w:link w:val="Heading4"/>
    <w:uiPriority w:val="9"/>
    <w:rsid w:val="004674BD"/>
    <w:rPr>
      <w:rFonts w:ascii="Times New Roman" w:eastAsiaTheme="majorEastAsia" w:hAnsi="Times New Roman" w:cs="Mangal"/>
      <w:i/>
      <w:iCs/>
      <w:kern w:val="2"/>
      <w:sz w:val="24"/>
      <w:szCs w:val="21"/>
      <w:lang w:val="en-US" w:eastAsia="zh-CN" w:bidi="hi-IN"/>
    </w:rPr>
  </w:style>
  <w:style w:type="character" w:customStyle="1" w:styleId="Heading5Char">
    <w:name w:val="Heading 5 Char"/>
    <w:basedOn w:val="DefaultParagraphFont"/>
    <w:link w:val="Heading5"/>
    <w:uiPriority w:val="9"/>
    <w:semiHidden/>
    <w:rsid w:val="00E42D8A"/>
    <w:rPr>
      <w:rFonts w:asciiTheme="majorHAnsi" w:eastAsiaTheme="majorEastAsia" w:hAnsiTheme="majorHAnsi" w:cs="Mangal"/>
      <w:color w:val="2F5496" w:themeColor="accent1" w:themeShade="BF"/>
      <w:kern w:val="2"/>
      <w:sz w:val="24"/>
      <w:szCs w:val="21"/>
      <w:lang w:val="en-US" w:eastAsia="zh-CN" w:bidi="hi-IN"/>
    </w:rPr>
  </w:style>
  <w:style w:type="character" w:customStyle="1" w:styleId="Heading6Char">
    <w:name w:val="Heading 6 Char"/>
    <w:basedOn w:val="DefaultParagraphFont"/>
    <w:link w:val="Heading6"/>
    <w:uiPriority w:val="9"/>
    <w:semiHidden/>
    <w:rsid w:val="00E42D8A"/>
    <w:rPr>
      <w:rFonts w:asciiTheme="majorHAnsi" w:eastAsiaTheme="majorEastAsia" w:hAnsiTheme="majorHAnsi" w:cs="Mangal"/>
      <w:color w:val="1F3763" w:themeColor="accent1" w:themeShade="7F"/>
      <w:kern w:val="2"/>
      <w:sz w:val="24"/>
      <w:szCs w:val="21"/>
      <w:lang w:val="en-US" w:eastAsia="zh-CN" w:bidi="hi-IN"/>
    </w:rPr>
  </w:style>
  <w:style w:type="character" w:customStyle="1" w:styleId="Heading7Char">
    <w:name w:val="Heading 7 Char"/>
    <w:basedOn w:val="DefaultParagraphFont"/>
    <w:link w:val="Heading7"/>
    <w:uiPriority w:val="9"/>
    <w:semiHidden/>
    <w:rsid w:val="00E42D8A"/>
    <w:rPr>
      <w:rFonts w:asciiTheme="majorHAnsi" w:eastAsiaTheme="majorEastAsia" w:hAnsiTheme="majorHAnsi" w:cs="Mangal"/>
      <w:i/>
      <w:iCs/>
      <w:color w:val="1F3763" w:themeColor="accent1" w:themeShade="7F"/>
      <w:kern w:val="2"/>
      <w:sz w:val="24"/>
      <w:szCs w:val="21"/>
      <w:lang w:val="en-US" w:eastAsia="zh-CN" w:bidi="hi-IN"/>
    </w:rPr>
  </w:style>
  <w:style w:type="character" w:customStyle="1" w:styleId="Heading8Char">
    <w:name w:val="Heading 8 Char"/>
    <w:basedOn w:val="DefaultParagraphFont"/>
    <w:link w:val="Heading8"/>
    <w:uiPriority w:val="9"/>
    <w:semiHidden/>
    <w:rsid w:val="00E42D8A"/>
    <w:rPr>
      <w:rFonts w:asciiTheme="majorHAnsi" w:eastAsiaTheme="majorEastAsia" w:hAnsiTheme="majorHAnsi" w:cs="Mangal"/>
      <w:color w:val="272727" w:themeColor="text1" w:themeTint="D8"/>
      <w:kern w:val="2"/>
      <w:sz w:val="21"/>
      <w:szCs w:val="19"/>
      <w:lang w:val="en-US" w:eastAsia="zh-CN" w:bidi="hi-IN"/>
    </w:rPr>
  </w:style>
  <w:style w:type="character" w:customStyle="1" w:styleId="Heading9Char">
    <w:name w:val="Heading 9 Char"/>
    <w:basedOn w:val="DefaultParagraphFont"/>
    <w:link w:val="Heading9"/>
    <w:uiPriority w:val="9"/>
    <w:semiHidden/>
    <w:rsid w:val="00E42D8A"/>
    <w:rPr>
      <w:rFonts w:asciiTheme="majorHAnsi" w:eastAsiaTheme="majorEastAsia" w:hAnsiTheme="majorHAnsi" w:cs="Mangal"/>
      <w:i/>
      <w:iCs/>
      <w:color w:val="272727" w:themeColor="text1" w:themeTint="D8"/>
      <w:kern w:val="2"/>
      <w:sz w:val="21"/>
      <w:szCs w:val="19"/>
      <w:lang w:val="en-US" w:eastAsia="zh-CN" w:bidi="hi-IN"/>
    </w:rPr>
  </w:style>
  <w:style w:type="paragraph" w:styleId="TOCHeading">
    <w:name w:val="TOC Heading"/>
    <w:basedOn w:val="Heading1"/>
    <w:next w:val="Normal"/>
    <w:uiPriority w:val="39"/>
    <w:unhideWhenUsed/>
    <w:qFormat/>
    <w:rsid w:val="005E0723"/>
    <w:pPr>
      <w:keepNext/>
      <w:keepLines/>
      <w:numPr>
        <w:numId w:val="0"/>
      </w:numPr>
      <w:suppressAutoHyphens w:val="0"/>
      <w:spacing w:before="240" w:line="259" w:lineRule="auto"/>
      <w:outlineLvl w:val="9"/>
    </w:pPr>
    <w:rPr>
      <w:rFonts w:asciiTheme="majorHAnsi" w:eastAsiaTheme="majorEastAsia" w:hAnsiTheme="majorHAnsi" w:cstheme="majorBidi"/>
      <w:b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5E0723"/>
    <w:pPr>
      <w:spacing w:after="100"/>
    </w:pPr>
    <w:rPr>
      <w:rFonts w:cs="Mangal"/>
      <w:szCs w:val="21"/>
    </w:rPr>
  </w:style>
  <w:style w:type="paragraph" w:styleId="TOC2">
    <w:name w:val="toc 2"/>
    <w:basedOn w:val="Normal"/>
    <w:next w:val="Normal"/>
    <w:autoRedefine/>
    <w:uiPriority w:val="39"/>
    <w:unhideWhenUsed/>
    <w:rsid w:val="005E0723"/>
    <w:pPr>
      <w:spacing w:after="100"/>
      <w:ind w:left="240"/>
    </w:pPr>
    <w:rPr>
      <w:rFonts w:cs="Mangal"/>
      <w:szCs w:val="21"/>
    </w:rPr>
  </w:style>
  <w:style w:type="paragraph" w:styleId="TOC3">
    <w:name w:val="toc 3"/>
    <w:basedOn w:val="Normal"/>
    <w:next w:val="Normal"/>
    <w:autoRedefine/>
    <w:uiPriority w:val="39"/>
    <w:unhideWhenUsed/>
    <w:rsid w:val="005E0723"/>
    <w:pPr>
      <w:spacing w:after="100"/>
      <w:ind w:left="480"/>
    </w:pPr>
    <w:rPr>
      <w:rFonts w:cs="Mangal"/>
      <w:szCs w:val="21"/>
    </w:rPr>
  </w:style>
  <w:style w:type="character" w:styleId="Hyperlink">
    <w:name w:val="Hyperlink"/>
    <w:basedOn w:val="DefaultParagraphFont"/>
    <w:uiPriority w:val="99"/>
    <w:unhideWhenUsed/>
    <w:rsid w:val="005E0723"/>
    <w:rPr>
      <w:color w:val="0563C1" w:themeColor="hyperlink"/>
      <w:u w:val="single"/>
    </w:rPr>
  </w:style>
  <w:style w:type="paragraph" w:styleId="NormalWeb">
    <w:name w:val="Normal (Web)"/>
    <w:basedOn w:val="Normal"/>
    <w:uiPriority w:val="99"/>
    <w:semiHidden/>
    <w:unhideWhenUsed/>
    <w:rsid w:val="00201E71"/>
    <w:pPr>
      <w:suppressAutoHyphens w:val="0"/>
      <w:spacing w:before="100" w:beforeAutospacing="1" w:after="100" w:afterAutospacing="1"/>
    </w:pPr>
    <w:rPr>
      <w:rFonts w:ascii="Times New Roman" w:eastAsia="Times New Roman" w:hAnsi="Times New Roman" w:cs="Times New Roman"/>
      <w:kern w:val="0"/>
      <w:lang w:val="en-UG" w:eastAsia="en-UG" w:bidi="ar-SA"/>
    </w:rPr>
  </w:style>
  <w:style w:type="paragraph" w:styleId="Caption">
    <w:name w:val="caption"/>
    <w:basedOn w:val="Normal"/>
    <w:next w:val="Normal"/>
    <w:uiPriority w:val="35"/>
    <w:unhideWhenUsed/>
    <w:qFormat/>
    <w:rsid w:val="00F637BB"/>
    <w:pPr>
      <w:spacing w:after="200"/>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8158">
      <w:bodyDiv w:val="1"/>
      <w:marLeft w:val="0"/>
      <w:marRight w:val="0"/>
      <w:marTop w:val="0"/>
      <w:marBottom w:val="0"/>
      <w:divBdr>
        <w:top w:val="none" w:sz="0" w:space="0" w:color="auto"/>
        <w:left w:val="none" w:sz="0" w:space="0" w:color="auto"/>
        <w:bottom w:val="none" w:sz="0" w:space="0" w:color="auto"/>
        <w:right w:val="none" w:sz="0" w:space="0" w:color="auto"/>
      </w:divBdr>
      <w:divsChild>
        <w:div w:id="2032871527">
          <w:marLeft w:val="0"/>
          <w:marRight w:val="0"/>
          <w:marTop w:val="0"/>
          <w:marBottom w:val="352"/>
          <w:divBdr>
            <w:top w:val="none" w:sz="0" w:space="0" w:color="auto"/>
            <w:left w:val="none" w:sz="0" w:space="0" w:color="auto"/>
            <w:bottom w:val="none" w:sz="0" w:space="0" w:color="auto"/>
            <w:right w:val="none" w:sz="0" w:space="0" w:color="auto"/>
          </w:divBdr>
          <w:divsChild>
            <w:div w:id="10344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1.wmf"/><Relationship Id="rId39" Type="http://schemas.openxmlformats.org/officeDocument/2006/relationships/control" Target="activeX/activeX10.xml"/><Relationship Id="rId21" Type="http://schemas.openxmlformats.org/officeDocument/2006/relationships/control" Target="activeX/activeX1.xml"/><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control" Target="activeX/activeX14.xml"/><Relationship Id="rId50" Type="http://schemas.openxmlformats.org/officeDocument/2006/relationships/image" Target="media/image23.wmf"/><Relationship Id="rId55" Type="http://schemas.openxmlformats.org/officeDocument/2006/relationships/control" Target="activeX/activeX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control" Target="activeX/activeX5.xml"/><Relationship Id="rId11" Type="http://schemas.openxmlformats.org/officeDocument/2006/relationships/footer" Target="footer2.xm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control" Target="activeX/activeX9.xml"/><Relationship Id="rId40" Type="http://schemas.openxmlformats.org/officeDocument/2006/relationships/image" Target="media/image18.wmf"/><Relationship Id="rId45" Type="http://schemas.openxmlformats.org/officeDocument/2006/relationships/control" Target="activeX/activeX13.xml"/><Relationship Id="rId53" Type="http://schemas.openxmlformats.org/officeDocument/2006/relationships/control" Target="activeX/activeX17.xml"/><Relationship Id="rId58" Type="http://schemas.openxmlformats.org/officeDocument/2006/relationships/hyperlink" Target="https://www.dnsstuff.com/web-application-performance" TargetMode="Externa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wmf"/><Relationship Id="rId27" Type="http://schemas.openxmlformats.org/officeDocument/2006/relationships/control" Target="activeX/activeX4.xml"/><Relationship Id="rId30" Type="http://schemas.openxmlformats.org/officeDocument/2006/relationships/image" Target="media/image13.wmf"/><Relationship Id="rId35" Type="http://schemas.openxmlformats.org/officeDocument/2006/relationships/control" Target="activeX/activeX8.xml"/><Relationship Id="rId43" Type="http://schemas.openxmlformats.org/officeDocument/2006/relationships/control" Target="activeX/activeX12.xml"/><Relationship Id="rId48" Type="http://schemas.openxmlformats.org/officeDocument/2006/relationships/image" Target="media/image22.wmf"/><Relationship Id="rId56" Type="http://schemas.openxmlformats.org/officeDocument/2006/relationships/image" Target="media/image26.jpeg"/><Relationship Id="rId8" Type="http://schemas.openxmlformats.org/officeDocument/2006/relationships/image" Target="media/image1.emf"/><Relationship Id="rId51" Type="http://schemas.openxmlformats.org/officeDocument/2006/relationships/control" Target="activeX/activeX16.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control" Target="activeX/activeX3.xml"/><Relationship Id="rId33" Type="http://schemas.openxmlformats.org/officeDocument/2006/relationships/control" Target="activeX/activeX7.xml"/><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control" Target="activeX/activeX11.xml"/><Relationship Id="rId54" Type="http://schemas.openxmlformats.org/officeDocument/2006/relationships/image" Target="media/image2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control" Target="activeX/activeX2.xml"/><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control" Target="activeX/activeX15.xml"/><Relationship Id="rId57" Type="http://schemas.openxmlformats.org/officeDocument/2006/relationships/image" Target="media/image27.jpeg"/><Relationship Id="rId10" Type="http://schemas.openxmlformats.org/officeDocument/2006/relationships/header" Target="header1.xml"/><Relationship Id="rId31" Type="http://schemas.openxmlformats.org/officeDocument/2006/relationships/control" Target="activeX/activeX6.xml"/><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67982-78EB-43B5-B5A4-201C1260B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40</Pages>
  <Words>5338</Words>
  <Characters>30427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Kyanzi</dc:creator>
  <cp:keywords/>
  <dc:description/>
  <cp:lastModifiedBy>Hassan Kyanzi</cp:lastModifiedBy>
  <cp:revision>30</cp:revision>
  <dcterms:created xsi:type="dcterms:W3CDTF">2021-12-24T09:03:00Z</dcterms:created>
  <dcterms:modified xsi:type="dcterms:W3CDTF">2022-01-24T15:01:00Z</dcterms:modified>
</cp:coreProperties>
</file>