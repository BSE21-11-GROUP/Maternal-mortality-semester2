
<file path=[Content_Types].xml><?xml version="1.0" encoding="utf-8"?>
<Types xmlns="http://schemas.openxmlformats.org/package/2006/content-types">
  <Default Extension="bin" ContentType="application/vnd.ms-office.activeX"/>
  <Default Extension="png" ContentType="image/png"/>
  <Default Extension="tmp"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44A64" w14:textId="77777777" w:rsidR="0002536D" w:rsidRPr="00230B04" w:rsidRDefault="0002536D" w:rsidP="0002536D">
      <w:pPr>
        <w:suppressAutoHyphens/>
        <w:spacing w:after="0" w:line="240" w:lineRule="auto"/>
        <w:jc w:val="center"/>
        <w:rPr>
          <w:rFonts w:ascii="Times New Roman" w:eastAsia="Droid Sans Fallback" w:hAnsi="Times New Roman" w:cs="Times New Roman"/>
          <w:b/>
          <w:bCs/>
          <w:i/>
          <w:iCs/>
          <w:kern w:val="2"/>
          <w:sz w:val="32"/>
          <w:szCs w:val="32"/>
          <w:lang w:eastAsia="zh-CN" w:bidi="hi-IN"/>
        </w:rPr>
      </w:pPr>
      <w:r w:rsidRPr="00230B04">
        <w:rPr>
          <w:rFonts w:ascii="Times New Roman" w:eastAsia="Droid Sans Fallback" w:hAnsi="Times New Roman" w:cs="Times New Roman"/>
          <w:b/>
          <w:bCs/>
          <w:kern w:val="2"/>
          <w:sz w:val="32"/>
          <w:szCs w:val="32"/>
          <w:lang w:eastAsia="zh-CN" w:bidi="hi-IN"/>
        </w:rPr>
        <w:t>System implementation, testing and validation report for maternal mortality rate prediction and advisory system.</w:t>
      </w:r>
    </w:p>
    <w:p w14:paraId="0D96B5B3" w14:textId="77777777" w:rsidR="0002536D" w:rsidRPr="00230B04" w:rsidRDefault="0002536D" w:rsidP="0002536D">
      <w:pPr>
        <w:suppressAutoHyphens/>
        <w:spacing w:after="0" w:line="240" w:lineRule="auto"/>
        <w:jc w:val="both"/>
        <w:rPr>
          <w:rFonts w:ascii="Times New Roman" w:eastAsia="Droid Sans Fallback" w:hAnsi="Times New Roman" w:cs="Times New Roman"/>
          <w:kern w:val="2"/>
          <w:sz w:val="32"/>
          <w:szCs w:val="32"/>
          <w:lang w:eastAsia="zh-CN" w:bidi="hi-IN"/>
        </w:rPr>
      </w:pPr>
    </w:p>
    <w:p w14:paraId="69C53F8F" w14:textId="77777777" w:rsidR="0002536D" w:rsidRDefault="0002536D" w:rsidP="0002536D">
      <w:pPr>
        <w:spacing w:before="60" w:after="60" w:line="240" w:lineRule="auto"/>
        <w:ind w:left="1440"/>
        <w:jc w:val="both"/>
        <w:rPr>
          <w:rFonts w:ascii="Times New Roman" w:eastAsia="Times New Roman" w:hAnsi="Times New Roman" w:cs="Times New Roman"/>
          <w:szCs w:val="20"/>
          <w:lang w:val="en-GB"/>
        </w:rPr>
      </w:pPr>
    </w:p>
    <w:p w14:paraId="4F243F3E" w14:textId="77777777" w:rsidR="0002536D" w:rsidRDefault="0002536D" w:rsidP="0002536D">
      <w:pPr>
        <w:spacing w:before="60" w:after="60" w:line="240" w:lineRule="auto"/>
        <w:ind w:left="1440"/>
        <w:jc w:val="both"/>
        <w:rPr>
          <w:rFonts w:ascii="Times New Roman" w:eastAsia="Times New Roman" w:hAnsi="Times New Roman" w:cs="Times New Roman"/>
          <w:szCs w:val="20"/>
          <w:lang w:val="en-GB"/>
        </w:rPr>
      </w:pPr>
    </w:p>
    <w:p w14:paraId="3C9B15C0" w14:textId="77777777" w:rsidR="0002536D" w:rsidRDefault="0002536D" w:rsidP="0002536D">
      <w:pPr>
        <w:spacing w:before="60" w:after="60" w:line="240" w:lineRule="auto"/>
        <w:ind w:left="1440"/>
        <w:jc w:val="both"/>
        <w:rPr>
          <w:rFonts w:ascii="Times New Roman" w:eastAsia="Times New Roman" w:hAnsi="Times New Roman" w:cs="Times New Roman"/>
          <w:szCs w:val="20"/>
          <w:lang w:val="en-GB"/>
        </w:rPr>
      </w:pPr>
      <w:bookmarkStart w:id="0" w:name="_GoBack"/>
      <w:bookmarkEnd w:id="0"/>
    </w:p>
    <w:p w14:paraId="249E33A1" w14:textId="77777777" w:rsidR="0002536D" w:rsidRDefault="0002536D" w:rsidP="0002536D">
      <w:pPr>
        <w:spacing w:before="60" w:after="60" w:line="240" w:lineRule="auto"/>
        <w:ind w:left="1440"/>
        <w:jc w:val="both"/>
        <w:rPr>
          <w:rFonts w:ascii="Times New Roman" w:eastAsia="Times New Roman" w:hAnsi="Times New Roman" w:cs="Times New Roman"/>
          <w:szCs w:val="20"/>
          <w:lang w:val="en-GB"/>
        </w:rPr>
      </w:pPr>
    </w:p>
    <w:p w14:paraId="642F68E6" w14:textId="77777777" w:rsidR="0002536D" w:rsidRDefault="0002536D" w:rsidP="0002536D">
      <w:pPr>
        <w:spacing w:before="60" w:after="60" w:line="240" w:lineRule="auto"/>
        <w:ind w:left="1440"/>
        <w:jc w:val="both"/>
        <w:rPr>
          <w:rFonts w:ascii="Times New Roman" w:eastAsia="Times New Roman" w:hAnsi="Times New Roman" w:cs="Times New Roman"/>
          <w:szCs w:val="20"/>
          <w:lang w:val="en-GB"/>
        </w:rPr>
      </w:pPr>
    </w:p>
    <w:p w14:paraId="09D82F5A" w14:textId="77777777" w:rsidR="0002536D" w:rsidRDefault="0002536D" w:rsidP="0002536D">
      <w:pPr>
        <w:spacing w:before="60" w:after="60" w:line="240" w:lineRule="auto"/>
        <w:ind w:left="1440"/>
        <w:jc w:val="both"/>
        <w:rPr>
          <w:rFonts w:ascii="Times New Roman" w:eastAsia="Times New Roman" w:hAnsi="Times New Roman" w:cs="Times New Roman"/>
          <w:szCs w:val="20"/>
          <w:lang w:val="en-GB"/>
        </w:rPr>
      </w:pPr>
    </w:p>
    <w:p w14:paraId="459D4379" w14:textId="77777777" w:rsidR="0002536D" w:rsidRDefault="0002536D" w:rsidP="0002536D">
      <w:pPr>
        <w:spacing w:before="60" w:after="60" w:line="240" w:lineRule="auto"/>
        <w:ind w:left="1440"/>
        <w:jc w:val="both"/>
        <w:rPr>
          <w:rFonts w:ascii="Times New Roman" w:eastAsia="Times New Roman" w:hAnsi="Times New Roman" w:cs="Times New Roman"/>
          <w:szCs w:val="20"/>
          <w:lang w:val="en-GB"/>
        </w:rPr>
      </w:pPr>
    </w:p>
    <w:p w14:paraId="3D324024" w14:textId="77777777" w:rsidR="0002536D" w:rsidRDefault="0002536D" w:rsidP="0002536D">
      <w:pPr>
        <w:spacing w:before="60" w:after="60" w:line="240" w:lineRule="auto"/>
        <w:ind w:left="1440"/>
        <w:jc w:val="both"/>
        <w:rPr>
          <w:rFonts w:ascii="Times New Roman" w:eastAsia="Times New Roman" w:hAnsi="Times New Roman" w:cs="Times New Roman"/>
          <w:szCs w:val="20"/>
          <w:lang w:val="en-GB"/>
        </w:rPr>
      </w:pPr>
    </w:p>
    <w:p w14:paraId="4BD36DFC" w14:textId="77777777" w:rsidR="0002536D" w:rsidRDefault="0002536D" w:rsidP="0002536D">
      <w:pPr>
        <w:spacing w:before="60" w:after="60" w:line="240" w:lineRule="auto"/>
        <w:ind w:left="1440"/>
        <w:jc w:val="both"/>
        <w:rPr>
          <w:rFonts w:ascii="Times New Roman" w:eastAsia="Times New Roman" w:hAnsi="Times New Roman" w:cs="Times New Roman"/>
          <w:szCs w:val="20"/>
          <w:lang w:val="en-GB"/>
        </w:rPr>
      </w:pPr>
    </w:p>
    <w:p w14:paraId="092F2C46" w14:textId="77777777" w:rsidR="0002536D" w:rsidRDefault="0002536D" w:rsidP="0002536D">
      <w:pPr>
        <w:spacing w:before="60" w:after="60" w:line="240" w:lineRule="auto"/>
        <w:ind w:left="1440"/>
        <w:jc w:val="both"/>
        <w:rPr>
          <w:rFonts w:ascii="Times New Roman" w:eastAsia="Times New Roman" w:hAnsi="Times New Roman" w:cs="Times New Roman"/>
          <w:szCs w:val="20"/>
          <w:lang w:val="en-GB"/>
        </w:rPr>
      </w:pPr>
    </w:p>
    <w:p w14:paraId="71C23718" w14:textId="77777777" w:rsidR="0002536D" w:rsidRPr="008C49B4" w:rsidRDefault="0002536D" w:rsidP="0002536D">
      <w:pPr>
        <w:spacing w:before="60" w:after="60" w:line="240" w:lineRule="auto"/>
        <w:ind w:left="1440"/>
        <w:jc w:val="both"/>
        <w:rPr>
          <w:rFonts w:ascii="Times New Roman" w:eastAsia="Times New Roman" w:hAnsi="Times New Roman" w:cs="Times New Roman"/>
          <w:szCs w:val="20"/>
          <w:lang w:val="en-GB"/>
        </w:rPr>
      </w:pPr>
    </w:p>
    <w:p w14:paraId="42C8805D" w14:textId="77777777" w:rsidR="0002536D" w:rsidRPr="008C49B4" w:rsidRDefault="0002536D" w:rsidP="0002536D">
      <w:pPr>
        <w:suppressAutoHyphens/>
        <w:spacing w:after="0" w:line="240" w:lineRule="auto"/>
        <w:jc w:val="both"/>
        <w:rPr>
          <w:rFonts w:ascii="Times New Roman" w:eastAsia="Droid Sans Fallback" w:hAnsi="Times New Roman" w:cs="Times New Roman"/>
          <w:kern w:val="2"/>
          <w:sz w:val="24"/>
          <w:szCs w:val="24"/>
          <w:lang w:eastAsia="zh-CN" w:bidi="hi-IN"/>
        </w:rPr>
      </w:pPr>
    </w:p>
    <w:tbl>
      <w:tblPr>
        <w:tblpPr w:leftFromText="180" w:rightFromText="180" w:vertAnchor="text" w:horzAnchor="page" w:tblpX="4557" w:tblpY="143"/>
        <w:tblW w:w="0" w:type="auto"/>
        <w:tblLook w:val="0000" w:firstRow="0" w:lastRow="0" w:firstColumn="0" w:lastColumn="0" w:noHBand="0" w:noVBand="0"/>
      </w:tblPr>
      <w:tblGrid>
        <w:gridCol w:w="2384"/>
        <w:gridCol w:w="3612"/>
      </w:tblGrid>
      <w:tr w:rsidR="004F7171" w:rsidRPr="00230B04" w14:paraId="7D240208" w14:textId="77777777" w:rsidTr="004F7171">
        <w:trPr>
          <w:trHeight w:val="412"/>
        </w:trPr>
        <w:tc>
          <w:tcPr>
            <w:tcW w:w="2384" w:type="dxa"/>
          </w:tcPr>
          <w:p w14:paraId="068FD61E" w14:textId="77777777" w:rsidR="004F7171" w:rsidRPr="00230B04" w:rsidRDefault="004F7171" w:rsidP="004F7171">
            <w:pPr>
              <w:suppressAutoHyphens/>
              <w:spacing w:after="120" w:line="240" w:lineRule="auto"/>
              <w:jc w:val="both"/>
              <w:rPr>
                <w:rFonts w:ascii="Times New Roman" w:eastAsia="Droid Sans Fallback" w:hAnsi="Times New Roman" w:cs="Times New Roman"/>
                <w:kern w:val="2"/>
                <w:sz w:val="24"/>
                <w:szCs w:val="24"/>
                <w:lang w:eastAsia="zh-CN" w:bidi="hi-IN"/>
              </w:rPr>
            </w:pPr>
            <w:r w:rsidRPr="00230B04">
              <w:rPr>
                <w:rFonts w:ascii="Times New Roman" w:eastAsia="Droid Sans Fallback" w:hAnsi="Times New Roman" w:cs="Times New Roman"/>
                <w:kern w:val="2"/>
                <w:sz w:val="24"/>
                <w:szCs w:val="24"/>
                <w:lang w:eastAsia="zh-CN" w:bidi="hi-IN"/>
              </w:rPr>
              <w:t>Document No:</w:t>
            </w:r>
          </w:p>
        </w:tc>
        <w:tc>
          <w:tcPr>
            <w:tcW w:w="3612" w:type="dxa"/>
          </w:tcPr>
          <w:p w14:paraId="5715DF4A" w14:textId="77777777" w:rsidR="004F7171" w:rsidRPr="00230B04" w:rsidRDefault="004F7171" w:rsidP="004F7171">
            <w:pPr>
              <w:suppressAutoHyphens/>
              <w:spacing w:after="120" w:line="240" w:lineRule="auto"/>
              <w:jc w:val="both"/>
              <w:rPr>
                <w:rFonts w:ascii="Times New Roman" w:eastAsia="Droid Sans Fallback" w:hAnsi="Times New Roman" w:cs="Times New Roman"/>
                <w:kern w:val="2"/>
                <w:sz w:val="24"/>
                <w:szCs w:val="24"/>
                <w:lang w:eastAsia="zh-CN" w:bidi="hi-IN"/>
              </w:rPr>
            </w:pPr>
          </w:p>
        </w:tc>
      </w:tr>
      <w:tr w:rsidR="004F7171" w:rsidRPr="00230B04" w14:paraId="42005750" w14:textId="77777777" w:rsidTr="004F7171">
        <w:trPr>
          <w:trHeight w:val="3966"/>
        </w:trPr>
        <w:tc>
          <w:tcPr>
            <w:tcW w:w="2384" w:type="dxa"/>
          </w:tcPr>
          <w:p w14:paraId="696ED92D" w14:textId="77777777" w:rsidR="004F7171" w:rsidRPr="00230B04" w:rsidRDefault="004F7171" w:rsidP="004F7171">
            <w:pPr>
              <w:suppressAutoHyphens/>
              <w:spacing w:after="120" w:line="240" w:lineRule="auto"/>
              <w:jc w:val="both"/>
              <w:rPr>
                <w:rFonts w:ascii="Times New Roman" w:eastAsia="Droid Sans Fallback" w:hAnsi="Times New Roman" w:cs="Times New Roman"/>
                <w:kern w:val="2"/>
                <w:sz w:val="24"/>
                <w:szCs w:val="24"/>
                <w:lang w:eastAsia="zh-CN" w:bidi="hi-IN"/>
              </w:rPr>
            </w:pPr>
            <w:r w:rsidRPr="00230B04">
              <w:rPr>
                <w:rFonts w:ascii="Times New Roman" w:eastAsia="Droid Sans Fallback" w:hAnsi="Times New Roman" w:cs="Times New Roman"/>
                <w:kern w:val="2"/>
                <w:sz w:val="24"/>
                <w:szCs w:val="24"/>
                <w:lang w:eastAsia="zh-CN" w:bidi="hi-IN"/>
              </w:rPr>
              <w:t xml:space="preserve">Prepared by: </w:t>
            </w:r>
          </w:p>
        </w:tc>
        <w:tc>
          <w:tcPr>
            <w:tcW w:w="3612" w:type="dxa"/>
          </w:tcPr>
          <w:p w14:paraId="5C8E7F51" w14:textId="77777777" w:rsidR="004F7171" w:rsidRPr="00230B04" w:rsidRDefault="004F7171" w:rsidP="004F7171">
            <w:pPr>
              <w:spacing w:after="120" w:line="276" w:lineRule="auto"/>
              <w:jc w:val="both"/>
              <w:rPr>
                <w:rFonts w:ascii="Times New Roman" w:eastAsia="Calibri" w:hAnsi="Times New Roman" w:cs="Times New Roman"/>
                <w:sz w:val="24"/>
                <w:szCs w:val="24"/>
              </w:rPr>
            </w:pPr>
            <w:r w:rsidRPr="00230B04">
              <w:rPr>
                <w:rFonts w:ascii="Times New Roman" w:eastAsia="Calibri" w:hAnsi="Times New Roman" w:cs="Times New Roman"/>
                <w:sz w:val="24"/>
                <w:szCs w:val="24"/>
              </w:rPr>
              <w:t>KYANZI HASSAN MUSISI</w:t>
            </w:r>
          </w:p>
          <w:p w14:paraId="61B73CD0" w14:textId="77777777" w:rsidR="004F7171" w:rsidRPr="00230B04" w:rsidRDefault="004F7171" w:rsidP="004F7171">
            <w:pPr>
              <w:spacing w:after="120" w:line="276" w:lineRule="auto"/>
              <w:jc w:val="both"/>
              <w:rPr>
                <w:rFonts w:ascii="Times New Roman" w:eastAsia="Calibri" w:hAnsi="Times New Roman" w:cs="Times New Roman"/>
                <w:sz w:val="24"/>
                <w:szCs w:val="24"/>
              </w:rPr>
            </w:pPr>
            <w:r w:rsidRPr="00230B04">
              <w:rPr>
                <w:rFonts w:ascii="Times New Roman" w:eastAsia="Calibri" w:hAnsi="Times New Roman" w:cs="Times New Roman"/>
                <w:sz w:val="24"/>
                <w:szCs w:val="24"/>
              </w:rPr>
              <w:t>WAMALA EDGAR WATSON</w:t>
            </w:r>
          </w:p>
          <w:p w14:paraId="4DA4D11A" w14:textId="77777777" w:rsidR="004F7171" w:rsidRPr="00230B04" w:rsidRDefault="004F7171" w:rsidP="004F7171">
            <w:pPr>
              <w:spacing w:after="120" w:line="276" w:lineRule="auto"/>
              <w:jc w:val="both"/>
              <w:rPr>
                <w:rFonts w:ascii="Times New Roman" w:eastAsia="Calibri" w:hAnsi="Times New Roman" w:cs="Times New Roman"/>
                <w:sz w:val="24"/>
                <w:szCs w:val="24"/>
              </w:rPr>
            </w:pPr>
            <w:r w:rsidRPr="00230B04">
              <w:rPr>
                <w:rFonts w:ascii="Times New Roman" w:eastAsia="Calibri" w:hAnsi="Times New Roman" w:cs="Times New Roman"/>
                <w:sz w:val="24"/>
                <w:szCs w:val="24"/>
              </w:rPr>
              <w:t>ASIIMWE BRENDA ANGEL</w:t>
            </w:r>
          </w:p>
          <w:p w14:paraId="46F6AE9B" w14:textId="77777777" w:rsidR="004F7171" w:rsidRPr="00230B04" w:rsidRDefault="004F7171" w:rsidP="004F7171">
            <w:pPr>
              <w:spacing w:after="120" w:line="276" w:lineRule="auto"/>
              <w:jc w:val="both"/>
              <w:rPr>
                <w:rFonts w:ascii="Times New Roman" w:eastAsia="Calibri" w:hAnsi="Times New Roman" w:cs="Times New Roman"/>
                <w:sz w:val="24"/>
                <w:szCs w:val="24"/>
              </w:rPr>
            </w:pPr>
            <w:r w:rsidRPr="00230B04">
              <w:rPr>
                <w:rFonts w:ascii="Times New Roman" w:eastAsia="Calibri" w:hAnsi="Times New Roman" w:cs="Times New Roman"/>
                <w:sz w:val="24"/>
                <w:szCs w:val="24"/>
              </w:rPr>
              <w:t>and TINDYEBWA ALLAN FORTUNATE</w:t>
            </w:r>
          </w:p>
          <w:p w14:paraId="00955A30" w14:textId="77777777" w:rsidR="004F7171" w:rsidRPr="00230B04" w:rsidRDefault="004F7171" w:rsidP="004F7171">
            <w:pPr>
              <w:spacing w:after="120" w:line="276" w:lineRule="auto"/>
              <w:jc w:val="both"/>
              <w:rPr>
                <w:rFonts w:ascii="Times New Roman" w:eastAsia="Calibri" w:hAnsi="Times New Roman" w:cs="Times New Roman"/>
                <w:sz w:val="24"/>
                <w:szCs w:val="24"/>
              </w:rPr>
            </w:pPr>
          </w:p>
          <w:p w14:paraId="7CB189CC" w14:textId="77777777" w:rsidR="004F7171" w:rsidRPr="00230B04" w:rsidRDefault="004F7171" w:rsidP="004F7171">
            <w:pPr>
              <w:suppressAutoHyphens/>
              <w:spacing w:after="120" w:line="240" w:lineRule="auto"/>
              <w:jc w:val="both"/>
              <w:rPr>
                <w:rFonts w:ascii="Times New Roman" w:eastAsia="Droid Sans Fallback" w:hAnsi="Times New Roman" w:cs="Times New Roman"/>
                <w:kern w:val="2"/>
                <w:sz w:val="24"/>
                <w:szCs w:val="24"/>
                <w:lang w:eastAsia="zh-CN" w:bidi="hi-IN"/>
              </w:rPr>
            </w:pPr>
          </w:p>
        </w:tc>
      </w:tr>
      <w:tr w:rsidR="004F7171" w:rsidRPr="00230B04" w14:paraId="036AB970" w14:textId="77777777" w:rsidTr="004F7171">
        <w:trPr>
          <w:trHeight w:val="301"/>
        </w:trPr>
        <w:tc>
          <w:tcPr>
            <w:tcW w:w="2384" w:type="dxa"/>
          </w:tcPr>
          <w:p w14:paraId="22227533" w14:textId="77777777" w:rsidR="004F7171" w:rsidRPr="00230B04" w:rsidRDefault="004F7171" w:rsidP="004F7171">
            <w:pPr>
              <w:suppressAutoHyphens/>
              <w:spacing w:after="0" w:line="240" w:lineRule="auto"/>
              <w:jc w:val="both"/>
              <w:rPr>
                <w:rFonts w:ascii="Times New Roman" w:eastAsia="Droid Sans Fallback" w:hAnsi="Times New Roman" w:cs="Times New Roman"/>
                <w:kern w:val="2"/>
                <w:sz w:val="24"/>
                <w:szCs w:val="24"/>
                <w:lang w:eastAsia="zh-CN" w:bidi="hi-IN"/>
              </w:rPr>
            </w:pPr>
            <w:r w:rsidRPr="00230B04">
              <w:rPr>
                <w:rFonts w:ascii="Times New Roman" w:eastAsia="Droid Sans Fallback" w:hAnsi="Times New Roman" w:cs="Times New Roman"/>
                <w:kern w:val="2"/>
                <w:sz w:val="24"/>
                <w:szCs w:val="24"/>
                <w:lang w:eastAsia="zh-CN" w:bidi="hi-IN"/>
              </w:rPr>
              <w:t>Date:</w:t>
            </w:r>
          </w:p>
        </w:tc>
        <w:tc>
          <w:tcPr>
            <w:tcW w:w="3612" w:type="dxa"/>
          </w:tcPr>
          <w:p w14:paraId="1EF6F6E7" w14:textId="77777777" w:rsidR="004F7171" w:rsidRPr="00230B04" w:rsidRDefault="004F7171" w:rsidP="004F7171">
            <w:pPr>
              <w:suppressAutoHyphens/>
              <w:spacing w:after="0" w:line="240" w:lineRule="auto"/>
              <w:jc w:val="both"/>
              <w:rPr>
                <w:rFonts w:ascii="Times New Roman" w:eastAsia="Droid Sans Fallback" w:hAnsi="Times New Roman" w:cs="Times New Roman"/>
                <w:kern w:val="2"/>
                <w:sz w:val="24"/>
                <w:szCs w:val="24"/>
                <w:lang w:eastAsia="zh-CN" w:bidi="hi-IN"/>
              </w:rPr>
            </w:pPr>
            <w:r w:rsidRPr="00230B04">
              <w:rPr>
                <w:rFonts w:ascii="Times New Roman" w:eastAsia="Droid Sans Fallback" w:hAnsi="Times New Roman" w:cs="Times New Roman"/>
                <w:kern w:val="2"/>
                <w:sz w:val="24"/>
                <w:szCs w:val="24"/>
                <w:lang w:eastAsia="zh-CN" w:bidi="hi-IN"/>
              </w:rPr>
              <w:t>20th-01-2022</w:t>
            </w:r>
          </w:p>
        </w:tc>
      </w:tr>
      <w:tr w:rsidR="004F7171" w:rsidRPr="00230B04" w14:paraId="467A8BBE" w14:textId="77777777" w:rsidTr="004F7171">
        <w:trPr>
          <w:trHeight w:val="285"/>
        </w:trPr>
        <w:tc>
          <w:tcPr>
            <w:tcW w:w="2384" w:type="dxa"/>
          </w:tcPr>
          <w:p w14:paraId="3058B609" w14:textId="77777777" w:rsidR="004F7171" w:rsidRPr="00230B04" w:rsidRDefault="004F7171" w:rsidP="004F7171">
            <w:pPr>
              <w:suppressAutoHyphens/>
              <w:spacing w:after="0" w:line="240" w:lineRule="auto"/>
              <w:jc w:val="both"/>
              <w:rPr>
                <w:rFonts w:ascii="Times New Roman" w:eastAsia="Droid Sans Fallback" w:hAnsi="Times New Roman" w:cs="Times New Roman"/>
                <w:kern w:val="2"/>
                <w:sz w:val="24"/>
                <w:szCs w:val="24"/>
                <w:lang w:eastAsia="zh-CN" w:bidi="hi-IN"/>
              </w:rPr>
            </w:pPr>
            <w:r w:rsidRPr="00230B04">
              <w:rPr>
                <w:rFonts w:ascii="Times New Roman" w:eastAsia="Droid Sans Fallback" w:hAnsi="Times New Roman" w:cs="Times New Roman"/>
                <w:kern w:val="2"/>
                <w:sz w:val="24"/>
                <w:szCs w:val="24"/>
                <w:lang w:eastAsia="zh-CN" w:bidi="hi-IN"/>
              </w:rPr>
              <w:t>Version:</w:t>
            </w:r>
          </w:p>
        </w:tc>
        <w:tc>
          <w:tcPr>
            <w:tcW w:w="3612" w:type="dxa"/>
          </w:tcPr>
          <w:p w14:paraId="564C4186" w14:textId="77777777" w:rsidR="004F7171" w:rsidRPr="00230B04" w:rsidRDefault="004F7171" w:rsidP="004F7171">
            <w:pPr>
              <w:suppressAutoHyphens/>
              <w:spacing w:after="0" w:line="240" w:lineRule="auto"/>
              <w:jc w:val="both"/>
              <w:rPr>
                <w:rFonts w:ascii="Times New Roman" w:eastAsia="Droid Sans Fallback" w:hAnsi="Times New Roman" w:cs="Times New Roman"/>
                <w:kern w:val="2"/>
                <w:sz w:val="24"/>
                <w:szCs w:val="24"/>
                <w:lang w:eastAsia="zh-CN" w:bidi="hi-IN"/>
              </w:rPr>
            </w:pPr>
            <w:r w:rsidRPr="00230B04">
              <w:rPr>
                <w:rFonts w:ascii="Times New Roman" w:eastAsia="Droid Sans Fallback" w:hAnsi="Times New Roman" w:cs="Times New Roman"/>
                <w:kern w:val="2"/>
                <w:sz w:val="24"/>
                <w:szCs w:val="24"/>
                <w:lang w:eastAsia="zh-CN" w:bidi="hi-IN"/>
              </w:rPr>
              <w:fldChar w:fldCharType="begin"/>
            </w:r>
            <w:r w:rsidRPr="00230B04">
              <w:rPr>
                <w:rFonts w:ascii="Times New Roman" w:eastAsia="Droid Sans Fallback" w:hAnsi="Times New Roman" w:cs="Times New Roman"/>
                <w:kern w:val="2"/>
                <w:sz w:val="24"/>
                <w:szCs w:val="24"/>
                <w:lang w:eastAsia="zh-CN" w:bidi="hi-IN"/>
              </w:rPr>
              <w:instrText xml:space="preserve"> INFO Comments \* MERGEFORMAT </w:instrText>
            </w:r>
            <w:r w:rsidRPr="00230B04">
              <w:rPr>
                <w:rFonts w:ascii="Times New Roman" w:eastAsia="Droid Sans Fallback" w:hAnsi="Times New Roman" w:cs="Times New Roman"/>
                <w:kern w:val="2"/>
                <w:sz w:val="24"/>
                <w:szCs w:val="24"/>
                <w:lang w:eastAsia="zh-CN" w:bidi="hi-IN"/>
              </w:rPr>
              <w:fldChar w:fldCharType="separate"/>
            </w:r>
            <w:r w:rsidRPr="00230B04">
              <w:rPr>
                <w:rFonts w:ascii="Times New Roman" w:eastAsia="Droid Sans Fallback" w:hAnsi="Times New Roman" w:cs="Times New Roman"/>
                <w:kern w:val="2"/>
                <w:sz w:val="24"/>
                <w:szCs w:val="24"/>
                <w:lang w:eastAsia="zh-CN" w:bidi="hi-IN"/>
              </w:rPr>
              <w:t>3.0</w:t>
            </w:r>
            <w:r w:rsidRPr="00230B04">
              <w:rPr>
                <w:rFonts w:ascii="Times New Roman" w:eastAsia="Droid Sans Fallback" w:hAnsi="Times New Roman" w:cs="Times New Roman"/>
                <w:kern w:val="2"/>
                <w:sz w:val="24"/>
                <w:szCs w:val="24"/>
                <w:lang w:eastAsia="zh-CN" w:bidi="hi-IN"/>
              </w:rPr>
              <w:fldChar w:fldCharType="end"/>
            </w:r>
          </w:p>
        </w:tc>
      </w:tr>
    </w:tbl>
    <w:p w14:paraId="20F15850" w14:textId="77777777" w:rsidR="0002536D" w:rsidRPr="008C49B4" w:rsidRDefault="0002536D" w:rsidP="0002536D">
      <w:pPr>
        <w:suppressAutoHyphens/>
        <w:spacing w:after="0" w:line="240" w:lineRule="auto"/>
        <w:jc w:val="both"/>
        <w:rPr>
          <w:rFonts w:ascii="Times New Roman" w:eastAsia="Droid Sans Fallback" w:hAnsi="Times New Roman" w:cs="Times New Roman"/>
          <w:kern w:val="2"/>
          <w:sz w:val="24"/>
          <w:szCs w:val="24"/>
          <w:lang w:eastAsia="zh-CN" w:bidi="hi-IN"/>
        </w:rPr>
      </w:pPr>
    </w:p>
    <w:p w14:paraId="5382615C" w14:textId="77777777" w:rsidR="0002536D" w:rsidRPr="00230B04" w:rsidRDefault="0002536D" w:rsidP="0002536D">
      <w:pPr>
        <w:spacing w:before="60" w:after="60" w:line="240" w:lineRule="auto"/>
        <w:ind w:left="1440"/>
        <w:jc w:val="both"/>
        <w:rPr>
          <w:rFonts w:ascii="Times New Roman" w:eastAsia="Times New Roman" w:hAnsi="Times New Roman" w:cs="Times New Roman"/>
          <w:sz w:val="24"/>
          <w:szCs w:val="24"/>
          <w:lang w:val="en-GB"/>
        </w:rPr>
      </w:pPr>
    </w:p>
    <w:p w14:paraId="4BDDF145" w14:textId="77777777" w:rsidR="0002536D" w:rsidRPr="008C49B4" w:rsidRDefault="0002536D" w:rsidP="0002536D">
      <w:pPr>
        <w:spacing w:before="60" w:after="60" w:line="240" w:lineRule="auto"/>
        <w:jc w:val="both"/>
        <w:rPr>
          <w:rFonts w:ascii="Times New Roman" w:eastAsia="Times New Roman" w:hAnsi="Times New Roman" w:cs="Times New Roman"/>
          <w:sz w:val="28"/>
          <w:szCs w:val="20"/>
          <w:lang w:val="en-GB"/>
        </w:rPr>
      </w:pPr>
      <w:r w:rsidRPr="00230B04">
        <w:rPr>
          <w:rFonts w:ascii="Times New Roman" w:eastAsia="Times New Roman" w:hAnsi="Times New Roman" w:cs="Times New Roman"/>
          <w:sz w:val="24"/>
          <w:szCs w:val="24"/>
          <w:lang w:val="en-GB"/>
        </w:rPr>
        <w:br w:type="page"/>
      </w:r>
      <w:r w:rsidRPr="008C49B4">
        <w:rPr>
          <w:rFonts w:ascii="Times New Roman" w:eastAsia="Times New Roman" w:hAnsi="Times New Roman" w:cs="Times New Roman"/>
          <w:sz w:val="28"/>
          <w:szCs w:val="20"/>
          <w:lang w:val="en-GB"/>
        </w:rPr>
        <w:lastRenderedPageBreak/>
        <w:t>Document Approval</w:t>
      </w:r>
    </w:p>
    <w:p w14:paraId="1C7DBEA8" w14:textId="77777777" w:rsidR="0002536D" w:rsidRPr="008C49B4" w:rsidRDefault="0002536D" w:rsidP="0002536D">
      <w:pPr>
        <w:spacing w:before="60" w:after="60" w:line="240" w:lineRule="auto"/>
        <w:jc w:val="both"/>
        <w:rPr>
          <w:rFonts w:ascii="Times New Roman" w:eastAsia="Times New Roman" w:hAnsi="Times New Roman" w:cs="Times New Roman"/>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2"/>
        <w:gridCol w:w="1560"/>
        <w:gridCol w:w="1701"/>
        <w:gridCol w:w="3219"/>
      </w:tblGrid>
      <w:tr w:rsidR="0002536D" w:rsidRPr="008C49B4" w14:paraId="64E9C1D9" w14:textId="77777777" w:rsidTr="004F7171">
        <w:tc>
          <w:tcPr>
            <w:tcW w:w="3232" w:type="dxa"/>
            <w:shd w:val="clear" w:color="auto" w:fill="E6E6E6"/>
          </w:tcPr>
          <w:p w14:paraId="1F07FDAA" w14:textId="77777777" w:rsidR="0002536D" w:rsidRPr="008C49B4" w:rsidRDefault="0002536D" w:rsidP="00B65CCB">
            <w:pPr>
              <w:suppressAutoHyphens/>
              <w:spacing w:after="0" w:line="240" w:lineRule="auto"/>
              <w:jc w:val="both"/>
              <w:rPr>
                <w:rFonts w:ascii="Times New Roman" w:eastAsia="Droid Sans Fallback" w:hAnsi="Times New Roman" w:cs="Times New Roman"/>
                <w:b/>
                <w:bCs/>
                <w:kern w:val="2"/>
                <w:sz w:val="24"/>
                <w:szCs w:val="24"/>
                <w:lang w:eastAsia="zh-CN" w:bidi="hi-IN"/>
              </w:rPr>
            </w:pPr>
            <w:r w:rsidRPr="008C49B4">
              <w:rPr>
                <w:rFonts w:ascii="Times New Roman" w:eastAsia="Droid Sans Fallback" w:hAnsi="Times New Roman" w:cs="Times New Roman"/>
                <w:b/>
                <w:bCs/>
                <w:kern w:val="2"/>
                <w:sz w:val="24"/>
                <w:szCs w:val="24"/>
                <w:lang w:eastAsia="zh-CN" w:bidi="hi-IN"/>
              </w:rPr>
              <w:t>Name</w:t>
            </w:r>
          </w:p>
        </w:tc>
        <w:tc>
          <w:tcPr>
            <w:tcW w:w="1560" w:type="dxa"/>
            <w:shd w:val="clear" w:color="auto" w:fill="E6E6E6"/>
          </w:tcPr>
          <w:p w14:paraId="109B12F1" w14:textId="77777777" w:rsidR="0002536D" w:rsidRPr="008C49B4" w:rsidRDefault="0002536D" w:rsidP="00B65CCB">
            <w:pPr>
              <w:suppressAutoHyphens/>
              <w:spacing w:after="0" w:line="240" w:lineRule="auto"/>
              <w:jc w:val="both"/>
              <w:rPr>
                <w:rFonts w:ascii="Times New Roman" w:eastAsia="Droid Sans Fallback" w:hAnsi="Times New Roman" w:cs="Times New Roman"/>
                <w:b/>
                <w:bCs/>
                <w:kern w:val="2"/>
                <w:sz w:val="24"/>
                <w:szCs w:val="24"/>
                <w:lang w:eastAsia="zh-CN" w:bidi="hi-IN"/>
              </w:rPr>
            </w:pPr>
            <w:r w:rsidRPr="008C49B4">
              <w:rPr>
                <w:rFonts w:ascii="Times New Roman" w:eastAsia="Droid Sans Fallback" w:hAnsi="Times New Roman" w:cs="Times New Roman"/>
                <w:b/>
                <w:bCs/>
                <w:kern w:val="2"/>
                <w:sz w:val="24"/>
                <w:szCs w:val="24"/>
                <w:lang w:eastAsia="zh-CN" w:bidi="hi-IN"/>
              </w:rPr>
              <w:t>Role</w:t>
            </w:r>
          </w:p>
        </w:tc>
        <w:tc>
          <w:tcPr>
            <w:tcW w:w="1701" w:type="dxa"/>
            <w:shd w:val="clear" w:color="auto" w:fill="E6E6E6"/>
          </w:tcPr>
          <w:p w14:paraId="28325329" w14:textId="77777777" w:rsidR="0002536D" w:rsidRPr="008C49B4" w:rsidRDefault="0002536D" w:rsidP="00B65CCB">
            <w:pPr>
              <w:suppressAutoHyphens/>
              <w:spacing w:after="0" w:line="240" w:lineRule="auto"/>
              <w:jc w:val="both"/>
              <w:rPr>
                <w:rFonts w:ascii="Times New Roman" w:eastAsia="Droid Sans Fallback" w:hAnsi="Times New Roman" w:cs="Times New Roman"/>
                <w:b/>
                <w:bCs/>
                <w:kern w:val="2"/>
                <w:sz w:val="24"/>
                <w:szCs w:val="24"/>
                <w:lang w:eastAsia="zh-CN" w:bidi="hi-IN"/>
              </w:rPr>
            </w:pPr>
            <w:r w:rsidRPr="008C49B4">
              <w:rPr>
                <w:rFonts w:ascii="Times New Roman" w:eastAsia="Droid Sans Fallback" w:hAnsi="Times New Roman" w:cs="Times New Roman"/>
                <w:b/>
                <w:bCs/>
                <w:kern w:val="2"/>
                <w:sz w:val="24"/>
                <w:szCs w:val="24"/>
                <w:lang w:eastAsia="zh-CN" w:bidi="hi-IN"/>
              </w:rPr>
              <w:t xml:space="preserve">Date </w:t>
            </w:r>
          </w:p>
        </w:tc>
        <w:tc>
          <w:tcPr>
            <w:tcW w:w="3219" w:type="dxa"/>
            <w:shd w:val="clear" w:color="auto" w:fill="E6E6E6"/>
          </w:tcPr>
          <w:p w14:paraId="2DAD1ACC" w14:textId="77777777" w:rsidR="0002536D" w:rsidRPr="008C49B4" w:rsidRDefault="0002536D" w:rsidP="00B65CCB">
            <w:pPr>
              <w:suppressAutoHyphens/>
              <w:spacing w:after="0" w:line="240" w:lineRule="auto"/>
              <w:jc w:val="both"/>
              <w:rPr>
                <w:rFonts w:ascii="Times New Roman" w:eastAsia="Droid Sans Fallback" w:hAnsi="Times New Roman" w:cs="Times New Roman"/>
                <w:b/>
                <w:bCs/>
                <w:kern w:val="2"/>
                <w:sz w:val="24"/>
                <w:szCs w:val="24"/>
                <w:lang w:eastAsia="zh-CN" w:bidi="hi-IN"/>
              </w:rPr>
            </w:pPr>
            <w:r w:rsidRPr="008C49B4">
              <w:rPr>
                <w:rFonts w:ascii="Times New Roman" w:eastAsia="Droid Sans Fallback" w:hAnsi="Times New Roman" w:cs="Times New Roman"/>
                <w:b/>
                <w:bCs/>
                <w:kern w:val="2"/>
                <w:sz w:val="24"/>
                <w:szCs w:val="24"/>
                <w:lang w:eastAsia="zh-CN" w:bidi="hi-IN"/>
              </w:rPr>
              <w:t>Signature</w:t>
            </w:r>
          </w:p>
        </w:tc>
      </w:tr>
      <w:tr w:rsidR="0002536D" w:rsidRPr="008C49B4" w14:paraId="65C7B4D6" w14:textId="77777777" w:rsidTr="004F7171">
        <w:tc>
          <w:tcPr>
            <w:tcW w:w="3232" w:type="dxa"/>
          </w:tcPr>
          <w:p w14:paraId="76BE9572"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proofErr w:type="spellStart"/>
            <w:r w:rsidRPr="008C49B4">
              <w:rPr>
                <w:rFonts w:ascii="Times New Roman" w:eastAsia="Droid Sans Fallback" w:hAnsi="Times New Roman" w:cs="Times New Roman"/>
                <w:kern w:val="2"/>
                <w:sz w:val="24"/>
                <w:szCs w:val="24"/>
                <w:lang w:eastAsia="zh-CN" w:bidi="hi-IN"/>
              </w:rPr>
              <w:t>Asiimwe</w:t>
            </w:r>
            <w:proofErr w:type="spellEnd"/>
            <w:r w:rsidRPr="008C49B4">
              <w:rPr>
                <w:rFonts w:ascii="Times New Roman" w:eastAsia="Droid Sans Fallback" w:hAnsi="Times New Roman" w:cs="Times New Roman"/>
                <w:kern w:val="2"/>
                <w:sz w:val="24"/>
                <w:szCs w:val="24"/>
                <w:lang w:eastAsia="zh-CN" w:bidi="hi-IN"/>
              </w:rPr>
              <w:t xml:space="preserve"> Brenda Angel</w:t>
            </w:r>
          </w:p>
        </w:tc>
        <w:tc>
          <w:tcPr>
            <w:tcW w:w="1560" w:type="dxa"/>
          </w:tcPr>
          <w:p w14:paraId="08781AAC"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r w:rsidRPr="008C49B4">
              <w:rPr>
                <w:rFonts w:ascii="Times New Roman" w:eastAsia="Droid Sans Fallback" w:hAnsi="Times New Roman" w:cs="Times New Roman"/>
                <w:kern w:val="2"/>
                <w:sz w:val="24"/>
                <w:szCs w:val="24"/>
                <w:lang w:eastAsia="zh-CN" w:bidi="hi-IN"/>
              </w:rPr>
              <w:t>Author</w:t>
            </w:r>
          </w:p>
        </w:tc>
        <w:tc>
          <w:tcPr>
            <w:tcW w:w="1701" w:type="dxa"/>
          </w:tcPr>
          <w:p w14:paraId="02A3ED76"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p>
        </w:tc>
        <w:tc>
          <w:tcPr>
            <w:tcW w:w="3219" w:type="dxa"/>
          </w:tcPr>
          <w:p w14:paraId="65D98B73"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p>
        </w:tc>
      </w:tr>
      <w:tr w:rsidR="0002536D" w:rsidRPr="008C49B4" w14:paraId="584F3B54" w14:textId="77777777" w:rsidTr="004F7171">
        <w:tc>
          <w:tcPr>
            <w:tcW w:w="3232" w:type="dxa"/>
          </w:tcPr>
          <w:p w14:paraId="39716277"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proofErr w:type="spellStart"/>
            <w:r w:rsidRPr="008C49B4">
              <w:rPr>
                <w:rFonts w:ascii="Times New Roman" w:eastAsia="Droid Sans Fallback" w:hAnsi="Times New Roman" w:cs="Times New Roman"/>
                <w:kern w:val="2"/>
                <w:sz w:val="24"/>
                <w:szCs w:val="24"/>
                <w:lang w:eastAsia="zh-CN" w:bidi="hi-IN"/>
              </w:rPr>
              <w:t>Tindyebwa</w:t>
            </w:r>
            <w:proofErr w:type="spellEnd"/>
            <w:r w:rsidRPr="008C49B4">
              <w:rPr>
                <w:rFonts w:ascii="Times New Roman" w:eastAsia="Droid Sans Fallback" w:hAnsi="Times New Roman" w:cs="Times New Roman"/>
                <w:kern w:val="2"/>
                <w:sz w:val="24"/>
                <w:szCs w:val="24"/>
                <w:lang w:eastAsia="zh-CN" w:bidi="hi-IN"/>
              </w:rPr>
              <w:t xml:space="preserve"> Fortunate Allan</w:t>
            </w:r>
          </w:p>
        </w:tc>
        <w:tc>
          <w:tcPr>
            <w:tcW w:w="1560" w:type="dxa"/>
          </w:tcPr>
          <w:p w14:paraId="4DDB3836"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r w:rsidRPr="008C49B4">
              <w:rPr>
                <w:rFonts w:ascii="Times New Roman" w:eastAsia="Droid Sans Fallback" w:hAnsi="Times New Roman" w:cs="Times New Roman"/>
                <w:kern w:val="2"/>
                <w:sz w:val="24"/>
                <w:szCs w:val="24"/>
                <w:lang w:eastAsia="zh-CN" w:bidi="hi-IN"/>
              </w:rPr>
              <w:t>Author</w:t>
            </w:r>
          </w:p>
        </w:tc>
        <w:tc>
          <w:tcPr>
            <w:tcW w:w="1701" w:type="dxa"/>
          </w:tcPr>
          <w:p w14:paraId="6E08464F"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p>
        </w:tc>
        <w:tc>
          <w:tcPr>
            <w:tcW w:w="3219" w:type="dxa"/>
          </w:tcPr>
          <w:p w14:paraId="4E7E249B"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p>
        </w:tc>
      </w:tr>
      <w:tr w:rsidR="0002536D" w:rsidRPr="008C49B4" w14:paraId="047D5A21" w14:textId="77777777" w:rsidTr="004F7171">
        <w:tc>
          <w:tcPr>
            <w:tcW w:w="3232" w:type="dxa"/>
          </w:tcPr>
          <w:p w14:paraId="72A3EA5E"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proofErr w:type="spellStart"/>
            <w:r w:rsidRPr="008C49B4">
              <w:rPr>
                <w:rFonts w:ascii="Times New Roman" w:eastAsia="Droid Sans Fallback" w:hAnsi="Times New Roman" w:cs="Times New Roman"/>
                <w:kern w:val="2"/>
                <w:sz w:val="24"/>
                <w:szCs w:val="24"/>
                <w:lang w:eastAsia="zh-CN" w:bidi="hi-IN"/>
              </w:rPr>
              <w:t>Wamala</w:t>
            </w:r>
            <w:proofErr w:type="spellEnd"/>
            <w:r w:rsidRPr="008C49B4">
              <w:rPr>
                <w:rFonts w:ascii="Times New Roman" w:eastAsia="Droid Sans Fallback" w:hAnsi="Times New Roman" w:cs="Times New Roman"/>
                <w:kern w:val="2"/>
                <w:sz w:val="24"/>
                <w:szCs w:val="24"/>
                <w:lang w:eastAsia="zh-CN" w:bidi="hi-IN"/>
              </w:rPr>
              <w:t xml:space="preserve"> Edgar Watson</w:t>
            </w:r>
          </w:p>
        </w:tc>
        <w:tc>
          <w:tcPr>
            <w:tcW w:w="1560" w:type="dxa"/>
          </w:tcPr>
          <w:p w14:paraId="156304B9"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r w:rsidRPr="008C49B4">
              <w:rPr>
                <w:rFonts w:ascii="Times New Roman" w:eastAsia="Droid Sans Fallback" w:hAnsi="Times New Roman" w:cs="Times New Roman"/>
                <w:kern w:val="2"/>
                <w:sz w:val="24"/>
                <w:szCs w:val="24"/>
                <w:lang w:eastAsia="zh-CN" w:bidi="hi-IN"/>
              </w:rPr>
              <w:t>Author</w:t>
            </w:r>
          </w:p>
        </w:tc>
        <w:tc>
          <w:tcPr>
            <w:tcW w:w="1701" w:type="dxa"/>
          </w:tcPr>
          <w:p w14:paraId="12B8E854"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p>
        </w:tc>
        <w:tc>
          <w:tcPr>
            <w:tcW w:w="3219" w:type="dxa"/>
          </w:tcPr>
          <w:p w14:paraId="5AB59E0E"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p>
        </w:tc>
      </w:tr>
      <w:tr w:rsidR="0002536D" w:rsidRPr="008C49B4" w14:paraId="372F82FE" w14:textId="77777777" w:rsidTr="004F7171">
        <w:tc>
          <w:tcPr>
            <w:tcW w:w="3232" w:type="dxa"/>
          </w:tcPr>
          <w:p w14:paraId="57F74BB3"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proofErr w:type="spellStart"/>
            <w:r w:rsidRPr="008C49B4">
              <w:rPr>
                <w:rFonts w:ascii="Times New Roman" w:eastAsia="Droid Sans Fallback" w:hAnsi="Times New Roman" w:cs="Times New Roman"/>
                <w:kern w:val="2"/>
                <w:sz w:val="24"/>
                <w:szCs w:val="24"/>
                <w:lang w:eastAsia="zh-CN" w:bidi="hi-IN"/>
              </w:rPr>
              <w:t>Kyanzi</w:t>
            </w:r>
            <w:proofErr w:type="spellEnd"/>
            <w:r w:rsidRPr="008C49B4">
              <w:rPr>
                <w:rFonts w:ascii="Times New Roman" w:eastAsia="Droid Sans Fallback" w:hAnsi="Times New Roman" w:cs="Times New Roman"/>
                <w:kern w:val="2"/>
                <w:sz w:val="24"/>
                <w:szCs w:val="24"/>
                <w:lang w:eastAsia="zh-CN" w:bidi="hi-IN"/>
              </w:rPr>
              <w:t xml:space="preserve"> Hassan </w:t>
            </w:r>
            <w:proofErr w:type="spellStart"/>
            <w:r w:rsidRPr="008C49B4">
              <w:rPr>
                <w:rFonts w:ascii="Times New Roman" w:eastAsia="Droid Sans Fallback" w:hAnsi="Times New Roman" w:cs="Times New Roman"/>
                <w:kern w:val="2"/>
                <w:sz w:val="24"/>
                <w:szCs w:val="24"/>
                <w:lang w:eastAsia="zh-CN" w:bidi="hi-IN"/>
              </w:rPr>
              <w:t>Musisi</w:t>
            </w:r>
            <w:proofErr w:type="spellEnd"/>
          </w:p>
        </w:tc>
        <w:tc>
          <w:tcPr>
            <w:tcW w:w="1560" w:type="dxa"/>
          </w:tcPr>
          <w:p w14:paraId="451FF635"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r w:rsidRPr="008C49B4">
              <w:rPr>
                <w:rFonts w:ascii="Times New Roman" w:eastAsia="Droid Sans Fallback" w:hAnsi="Times New Roman" w:cs="Times New Roman"/>
                <w:kern w:val="2"/>
                <w:sz w:val="24"/>
                <w:szCs w:val="24"/>
                <w:lang w:eastAsia="zh-CN" w:bidi="hi-IN"/>
              </w:rPr>
              <w:t>Author</w:t>
            </w:r>
          </w:p>
        </w:tc>
        <w:tc>
          <w:tcPr>
            <w:tcW w:w="1701" w:type="dxa"/>
          </w:tcPr>
          <w:p w14:paraId="76352378"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p>
        </w:tc>
        <w:tc>
          <w:tcPr>
            <w:tcW w:w="3219" w:type="dxa"/>
          </w:tcPr>
          <w:p w14:paraId="6F9EB916"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p>
        </w:tc>
      </w:tr>
      <w:tr w:rsidR="0002536D" w:rsidRPr="008C49B4" w14:paraId="296D454A" w14:textId="77777777" w:rsidTr="004F7171">
        <w:tc>
          <w:tcPr>
            <w:tcW w:w="3232" w:type="dxa"/>
          </w:tcPr>
          <w:p w14:paraId="34C129CF"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r w:rsidRPr="008C49B4">
              <w:rPr>
                <w:rFonts w:ascii="Times New Roman" w:eastAsia="Droid Sans Fallback" w:hAnsi="Times New Roman" w:cs="Times New Roman"/>
                <w:kern w:val="2"/>
                <w:sz w:val="24"/>
                <w:szCs w:val="24"/>
                <w:lang w:eastAsia="zh-CN" w:bidi="hi-IN"/>
              </w:rPr>
              <w:t xml:space="preserve">Dr. Moses </w:t>
            </w:r>
            <w:proofErr w:type="spellStart"/>
            <w:r w:rsidRPr="008C49B4">
              <w:rPr>
                <w:rFonts w:ascii="Times New Roman" w:eastAsia="Droid Sans Fallback" w:hAnsi="Times New Roman" w:cs="Times New Roman"/>
                <w:kern w:val="2"/>
                <w:sz w:val="24"/>
                <w:szCs w:val="24"/>
                <w:lang w:eastAsia="zh-CN" w:bidi="hi-IN"/>
              </w:rPr>
              <w:t>Ntanda</w:t>
            </w:r>
            <w:proofErr w:type="spellEnd"/>
          </w:p>
        </w:tc>
        <w:tc>
          <w:tcPr>
            <w:tcW w:w="1560" w:type="dxa"/>
          </w:tcPr>
          <w:p w14:paraId="716DB460"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r w:rsidRPr="008C49B4">
              <w:rPr>
                <w:rFonts w:ascii="Times New Roman" w:eastAsia="Droid Sans Fallback" w:hAnsi="Times New Roman" w:cs="Times New Roman"/>
                <w:kern w:val="2"/>
                <w:sz w:val="24"/>
                <w:szCs w:val="24"/>
                <w:lang w:eastAsia="zh-CN" w:bidi="hi-IN"/>
              </w:rPr>
              <w:t>Validation</w:t>
            </w:r>
          </w:p>
        </w:tc>
        <w:tc>
          <w:tcPr>
            <w:tcW w:w="1701" w:type="dxa"/>
          </w:tcPr>
          <w:p w14:paraId="18ADC056"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p>
        </w:tc>
        <w:tc>
          <w:tcPr>
            <w:tcW w:w="3219" w:type="dxa"/>
          </w:tcPr>
          <w:p w14:paraId="5CB867A6"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p>
        </w:tc>
      </w:tr>
      <w:tr w:rsidR="0002536D" w:rsidRPr="008C49B4" w14:paraId="5632A31F" w14:textId="77777777" w:rsidTr="004F7171">
        <w:tc>
          <w:tcPr>
            <w:tcW w:w="3232" w:type="dxa"/>
          </w:tcPr>
          <w:p w14:paraId="6007F6A1"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p>
        </w:tc>
        <w:tc>
          <w:tcPr>
            <w:tcW w:w="1560" w:type="dxa"/>
          </w:tcPr>
          <w:p w14:paraId="2C8D7B05"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r w:rsidRPr="008C49B4">
              <w:rPr>
                <w:rFonts w:ascii="Times New Roman" w:eastAsia="Droid Sans Fallback" w:hAnsi="Times New Roman" w:cs="Times New Roman"/>
                <w:kern w:val="2"/>
                <w:sz w:val="24"/>
                <w:szCs w:val="24"/>
                <w:lang w:eastAsia="zh-CN" w:bidi="hi-IN"/>
              </w:rPr>
              <w:t>Client</w:t>
            </w:r>
          </w:p>
        </w:tc>
        <w:tc>
          <w:tcPr>
            <w:tcW w:w="1701" w:type="dxa"/>
          </w:tcPr>
          <w:p w14:paraId="4AB5444F"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p>
        </w:tc>
        <w:tc>
          <w:tcPr>
            <w:tcW w:w="3219" w:type="dxa"/>
          </w:tcPr>
          <w:p w14:paraId="270A6E35" w14:textId="77777777" w:rsidR="0002536D" w:rsidRPr="008C49B4" w:rsidRDefault="0002536D" w:rsidP="00B65CCB">
            <w:pPr>
              <w:suppressAutoHyphens/>
              <w:spacing w:after="0" w:line="240" w:lineRule="auto"/>
              <w:jc w:val="both"/>
              <w:rPr>
                <w:rFonts w:ascii="Times New Roman" w:eastAsia="Droid Sans Fallback" w:hAnsi="Times New Roman" w:cs="Times New Roman"/>
                <w:kern w:val="2"/>
                <w:sz w:val="24"/>
                <w:szCs w:val="24"/>
                <w:lang w:eastAsia="zh-CN" w:bidi="hi-IN"/>
              </w:rPr>
            </w:pPr>
          </w:p>
        </w:tc>
      </w:tr>
    </w:tbl>
    <w:p w14:paraId="6FA8BB1E" w14:textId="77777777" w:rsidR="0002536D" w:rsidRPr="008C49B4" w:rsidRDefault="0002536D" w:rsidP="0002536D">
      <w:pPr>
        <w:suppressAutoHyphens/>
        <w:spacing w:after="0" w:line="240" w:lineRule="auto"/>
        <w:jc w:val="both"/>
        <w:rPr>
          <w:rFonts w:ascii="Times New Roman" w:eastAsia="Droid Sans Fallback" w:hAnsi="Times New Roman" w:cs="Times New Roman"/>
          <w:b/>
          <w:kern w:val="2"/>
          <w:sz w:val="24"/>
          <w:szCs w:val="24"/>
          <w:u w:val="single"/>
          <w:lang w:eastAsia="zh-CN" w:bidi="hi-IN"/>
        </w:rPr>
      </w:pPr>
    </w:p>
    <w:p w14:paraId="371F6C74" w14:textId="77777777" w:rsidR="0002536D" w:rsidRPr="008C49B4" w:rsidRDefault="0002536D" w:rsidP="0002536D">
      <w:pPr>
        <w:suppressAutoHyphens/>
        <w:spacing w:after="0" w:line="240" w:lineRule="auto"/>
        <w:jc w:val="both"/>
        <w:rPr>
          <w:rFonts w:ascii="Times New Roman" w:eastAsia="Droid Sans Fallback" w:hAnsi="Times New Roman" w:cs="Times New Roman"/>
          <w:b/>
          <w:kern w:val="2"/>
          <w:sz w:val="24"/>
          <w:szCs w:val="24"/>
          <w:u w:val="single"/>
          <w:lang w:eastAsia="zh-CN" w:bidi="hi-IN"/>
        </w:rPr>
      </w:pPr>
    </w:p>
    <w:p w14:paraId="4B907009" w14:textId="77777777" w:rsidR="0002536D" w:rsidRPr="008C49B4" w:rsidRDefault="0002536D" w:rsidP="0002536D">
      <w:pPr>
        <w:suppressAutoHyphens/>
        <w:spacing w:after="0" w:line="240" w:lineRule="auto"/>
        <w:jc w:val="both"/>
        <w:rPr>
          <w:rFonts w:ascii="Times New Roman" w:eastAsia="Droid Sans Fallback" w:hAnsi="Times New Roman" w:cs="Times New Roman"/>
          <w:b/>
          <w:kern w:val="2"/>
          <w:sz w:val="24"/>
          <w:szCs w:val="24"/>
          <w:u w:val="single"/>
          <w:lang w:eastAsia="zh-CN" w:bidi="hi-IN"/>
        </w:rPr>
      </w:pPr>
    </w:p>
    <w:p w14:paraId="7F26F78F" w14:textId="77777777" w:rsidR="0002536D" w:rsidRPr="008C49B4" w:rsidRDefault="0002536D" w:rsidP="0002536D">
      <w:pPr>
        <w:suppressAutoHyphens/>
        <w:spacing w:after="0" w:line="240" w:lineRule="auto"/>
        <w:jc w:val="both"/>
        <w:rPr>
          <w:rFonts w:ascii="Times New Roman" w:eastAsia="Droid Sans Fallback" w:hAnsi="Times New Roman" w:cs="Times New Roman"/>
          <w:b/>
          <w:kern w:val="2"/>
          <w:sz w:val="24"/>
          <w:szCs w:val="24"/>
          <w:u w:val="single"/>
          <w:lang w:eastAsia="zh-CN" w:bidi="hi-IN"/>
        </w:rPr>
      </w:pPr>
    </w:p>
    <w:p w14:paraId="14F4378A" w14:textId="77777777" w:rsidR="0002536D" w:rsidRPr="008C49B4" w:rsidRDefault="0002536D" w:rsidP="0002536D">
      <w:pPr>
        <w:suppressAutoHyphens/>
        <w:spacing w:after="0" w:line="240" w:lineRule="auto"/>
        <w:jc w:val="both"/>
        <w:rPr>
          <w:rFonts w:ascii="Times New Roman" w:eastAsia="Droid Sans Fallback" w:hAnsi="Times New Roman" w:cs="Times New Roman"/>
          <w:b/>
          <w:kern w:val="2"/>
          <w:sz w:val="24"/>
          <w:szCs w:val="24"/>
          <w:u w:val="single"/>
          <w:lang w:eastAsia="zh-CN" w:bidi="hi-IN"/>
        </w:rPr>
      </w:pPr>
    </w:p>
    <w:p w14:paraId="78037615" w14:textId="77777777" w:rsidR="0002536D" w:rsidRPr="008C49B4" w:rsidRDefault="0002536D" w:rsidP="0002536D">
      <w:pPr>
        <w:suppressAutoHyphens/>
        <w:spacing w:after="0" w:line="240" w:lineRule="auto"/>
        <w:jc w:val="both"/>
        <w:rPr>
          <w:rFonts w:ascii="Times New Roman" w:eastAsia="Droid Sans Fallback" w:hAnsi="Times New Roman" w:cs="Times New Roman"/>
          <w:b/>
          <w:kern w:val="2"/>
          <w:sz w:val="24"/>
          <w:szCs w:val="24"/>
          <w:u w:val="single"/>
          <w:lang w:eastAsia="zh-CN" w:bidi="hi-IN"/>
        </w:rPr>
      </w:pPr>
    </w:p>
    <w:p w14:paraId="37D5F260" w14:textId="77777777" w:rsidR="0002536D" w:rsidRPr="008C49B4" w:rsidRDefault="0002536D" w:rsidP="0002536D">
      <w:pPr>
        <w:suppressAutoHyphens/>
        <w:spacing w:after="0" w:line="240" w:lineRule="auto"/>
        <w:jc w:val="both"/>
        <w:rPr>
          <w:rFonts w:ascii="Times New Roman" w:eastAsia="Droid Sans Fallback" w:hAnsi="Times New Roman" w:cs="Times New Roman"/>
          <w:b/>
          <w:kern w:val="2"/>
          <w:sz w:val="24"/>
          <w:szCs w:val="24"/>
          <w:u w:val="single"/>
          <w:lang w:eastAsia="zh-CN" w:bidi="hi-IN"/>
        </w:rPr>
      </w:pPr>
    </w:p>
    <w:p w14:paraId="25C01256" w14:textId="77777777" w:rsidR="0002536D" w:rsidRPr="008C49B4" w:rsidRDefault="0002536D" w:rsidP="0002536D">
      <w:pPr>
        <w:suppressAutoHyphens/>
        <w:spacing w:after="0" w:line="240" w:lineRule="auto"/>
        <w:jc w:val="both"/>
        <w:rPr>
          <w:rFonts w:ascii="Times New Roman" w:eastAsia="Droid Sans Fallback" w:hAnsi="Times New Roman" w:cs="Times New Roman"/>
          <w:b/>
          <w:kern w:val="2"/>
          <w:sz w:val="24"/>
          <w:szCs w:val="24"/>
          <w:u w:val="single"/>
          <w:lang w:eastAsia="zh-CN" w:bidi="hi-IN"/>
        </w:rPr>
      </w:pPr>
    </w:p>
    <w:p w14:paraId="548C2F54" w14:textId="77777777" w:rsidR="0002536D" w:rsidRPr="008C49B4" w:rsidRDefault="0002536D" w:rsidP="0002536D">
      <w:pPr>
        <w:suppressAutoHyphens/>
        <w:spacing w:after="0" w:line="240" w:lineRule="auto"/>
        <w:jc w:val="both"/>
        <w:rPr>
          <w:rFonts w:ascii="Times New Roman" w:eastAsia="Droid Sans Fallback" w:hAnsi="Times New Roman" w:cs="Times New Roman"/>
          <w:b/>
          <w:kern w:val="2"/>
          <w:sz w:val="24"/>
          <w:szCs w:val="24"/>
          <w:u w:val="single"/>
          <w:lang w:eastAsia="zh-CN" w:bidi="hi-IN"/>
        </w:rPr>
      </w:pPr>
    </w:p>
    <w:p w14:paraId="21008B4D" w14:textId="77777777" w:rsidR="0002536D" w:rsidRPr="008C49B4" w:rsidRDefault="0002536D" w:rsidP="0002536D">
      <w:pPr>
        <w:suppressAutoHyphens/>
        <w:spacing w:after="0" w:line="240" w:lineRule="auto"/>
        <w:jc w:val="both"/>
        <w:rPr>
          <w:rFonts w:ascii="Times New Roman" w:eastAsia="Droid Sans Fallback" w:hAnsi="Times New Roman" w:cs="Times New Roman"/>
          <w:b/>
          <w:kern w:val="2"/>
          <w:sz w:val="24"/>
          <w:szCs w:val="24"/>
          <w:u w:val="single"/>
          <w:lang w:eastAsia="zh-CN" w:bidi="hi-IN"/>
        </w:rPr>
      </w:pPr>
    </w:p>
    <w:p w14:paraId="2CECBE06" w14:textId="77777777" w:rsidR="0002536D" w:rsidRPr="008C49B4" w:rsidRDefault="0002536D" w:rsidP="0002536D">
      <w:pPr>
        <w:suppressAutoHyphens/>
        <w:spacing w:after="0" w:line="240" w:lineRule="auto"/>
        <w:jc w:val="both"/>
        <w:rPr>
          <w:rFonts w:ascii="Times New Roman" w:eastAsia="Droid Sans Fallback" w:hAnsi="Times New Roman" w:cs="Times New Roman"/>
          <w:b/>
          <w:kern w:val="2"/>
          <w:sz w:val="24"/>
          <w:szCs w:val="24"/>
          <w:u w:val="single"/>
          <w:lang w:eastAsia="zh-CN" w:bidi="hi-IN"/>
        </w:rPr>
      </w:pPr>
    </w:p>
    <w:p w14:paraId="1142B6BD" w14:textId="77777777" w:rsidR="0002536D" w:rsidRPr="00230B04" w:rsidRDefault="0002536D" w:rsidP="0002536D">
      <w:pPr>
        <w:pStyle w:val="Heading3"/>
        <w:rPr>
          <w:rFonts w:eastAsia="Droid Sans Fallback"/>
        </w:rPr>
      </w:pPr>
      <w:r w:rsidRPr="008C49B4">
        <w:rPr>
          <w:rFonts w:eastAsia="Droid Sans Fallback"/>
        </w:rPr>
        <w:br w:type="page"/>
      </w:r>
    </w:p>
    <w:sdt>
      <w:sdtPr>
        <w:rPr>
          <w:rFonts w:ascii="Times New Roman" w:eastAsiaTheme="minorHAnsi" w:hAnsi="Times New Roman" w:cs="Times New Roman"/>
          <w:color w:val="auto"/>
          <w:sz w:val="24"/>
          <w:szCs w:val="24"/>
        </w:rPr>
        <w:id w:val="1215632101"/>
        <w:docPartObj>
          <w:docPartGallery w:val="Table of Contents"/>
          <w:docPartUnique/>
        </w:docPartObj>
      </w:sdtPr>
      <w:sdtEndPr>
        <w:rPr>
          <w:b/>
          <w:bCs/>
          <w:noProof/>
        </w:rPr>
      </w:sdtEndPr>
      <w:sdtContent>
        <w:p w14:paraId="476919DF" w14:textId="77777777" w:rsidR="0002536D" w:rsidRPr="00874CE3" w:rsidRDefault="0002536D" w:rsidP="00874CE3">
          <w:pPr>
            <w:pStyle w:val="TOCHeading"/>
            <w:spacing w:line="360" w:lineRule="auto"/>
            <w:jc w:val="center"/>
            <w:rPr>
              <w:rFonts w:ascii="Times New Roman" w:hAnsi="Times New Roman" w:cs="Times New Roman"/>
              <w:b/>
              <w:bCs/>
              <w:color w:val="auto"/>
              <w:sz w:val="24"/>
              <w:szCs w:val="24"/>
            </w:rPr>
          </w:pPr>
          <w:r w:rsidRPr="00874CE3">
            <w:rPr>
              <w:rFonts w:ascii="Times New Roman" w:hAnsi="Times New Roman" w:cs="Times New Roman"/>
              <w:b/>
              <w:bCs/>
              <w:color w:val="auto"/>
              <w:sz w:val="24"/>
              <w:szCs w:val="24"/>
            </w:rPr>
            <w:t xml:space="preserve">    Table of Contents</w:t>
          </w:r>
        </w:p>
        <w:p w14:paraId="065641BC" w14:textId="562F59D1" w:rsidR="00D76A9F" w:rsidRDefault="0002536D">
          <w:pPr>
            <w:pStyle w:val="TOC1"/>
            <w:tabs>
              <w:tab w:val="right" w:leader="dot" w:pos="10710"/>
            </w:tabs>
            <w:rPr>
              <w:rFonts w:asciiTheme="minorHAnsi" w:eastAsiaTheme="minorEastAsia" w:hAnsiTheme="minorHAnsi" w:cstheme="minorBidi"/>
              <w:noProof/>
              <w:kern w:val="0"/>
              <w:sz w:val="22"/>
              <w:szCs w:val="22"/>
              <w:lang w:bidi="ar-SA"/>
            </w:rPr>
          </w:pPr>
          <w:r w:rsidRPr="00874CE3">
            <w:rPr>
              <w:rFonts w:ascii="Times New Roman" w:hAnsi="Times New Roman" w:cs="Times New Roman"/>
              <w:szCs w:val="24"/>
            </w:rPr>
            <w:fldChar w:fldCharType="begin"/>
          </w:r>
          <w:r w:rsidRPr="00874CE3">
            <w:rPr>
              <w:rFonts w:ascii="Times New Roman" w:hAnsi="Times New Roman" w:cs="Times New Roman"/>
              <w:szCs w:val="24"/>
            </w:rPr>
            <w:instrText xml:space="preserve"> TOC \o "1-3" \h \z \u </w:instrText>
          </w:r>
          <w:r w:rsidRPr="00874CE3">
            <w:rPr>
              <w:rFonts w:ascii="Times New Roman" w:hAnsi="Times New Roman" w:cs="Times New Roman"/>
              <w:szCs w:val="24"/>
            </w:rPr>
            <w:fldChar w:fldCharType="separate"/>
          </w:r>
          <w:hyperlink w:anchor="_Toc95152160" w:history="1">
            <w:r w:rsidR="00D76A9F" w:rsidRPr="006A042D">
              <w:rPr>
                <w:rStyle w:val="Hyperlink"/>
                <w:noProof/>
              </w:rPr>
              <w:t>1.Introduction</w:t>
            </w:r>
            <w:r w:rsidR="00D76A9F">
              <w:rPr>
                <w:noProof/>
                <w:webHidden/>
              </w:rPr>
              <w:tab/>
            </w:r>
            <w:r w:rsidR="00D76A9F">
              <w:rPr>
                <w:noProof/>
                <w:webHidden/>
              </w:rPr>
              <w:fldChar w:fldCharType="begin"/>
            </w:r>
            <w:r w:rsidR="00D76A9F">
              <w:rPr>
                <w:noProof/>
                <w:webHidden/>
              </w:rPr>
              <w:instrText xml:space="preserve"> PAGEREF _Toc95152160 \h </w:instrText>
            </w:r>
            <w:r w:rsidR="00D76A9F">
              <w:rPr>
                <w:noProof/>
                <w:webHidden/>
              </w:rPr>
            </w:r>
            <w:r w:rsidR="00D76A9F">
              <w:rPr>
                <w:noProof/>
                <w:webHidden/>
              </w:rPr>
              <w:fldChar w:fldCharType="separate"/>
            </w:r>
            <w:r w:rsidR="004F7171">
              <w:rPr>
                <w:noProof/>
                <w:webHidden/>
              </w:rPr>
              <w:t>1</w:t>
            </w:r>
            <w:r w:rsidR="00D76A9F">
              <w:rPr>
                <w:noProof/>
                <w:webHidden/>
              </w:rPr>
              <w:fldChar w:fldCharType="end"/>
            </w:r>
          </w:hyperlink>
        </w:p>
        <w:p w14:paraId="36246F36" w14:textId="5D22161D"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61" w:history="1">
            <w:r w:rsidR="00D76A9F" w:rsidRPr="006A042D">
              <w:rPr>
                <w:rStyle w:val="Hyperlink"/>
                <w:noProof/>
              </w:rPr>
              <w:t>1.2</w:t>
            </w:r>
            <w:r w:rsidR="00D76A9F">
              <w:rPr>
                <w:rFonts w:asciiTheme="minorHAnsi" w:eastAsiaTheme="minorEastAsia" w:hAnsiTheme="minorHAnsi" w:cstheme="minorBidi"/>
                <w:noProof/>
                <w:kern w:val="0"/>
                <w:sz w:val="22"/>
                <w:szCs w:val="22"/>
                <w:lang w:bidi="ar-SA"/>
              </w:rPr>
              <w:tab/>
            </w:r>
            <w:r w:rsidR="00D76A9F" w:rsidRPr="006A042D">
              <w:rPr>
                <w:rStyle w:val="Hyperlink"/>
                <w:noProof/>
              </w:rPr>
              <w:t>Background</w:t>
            </w:r>
            <w:r w:rsidR="00D76A9F">
              <w:rPr>
                <w:noProof/>
                <w:webHidden/>
              </w:rPr>
              <w:tab/>
            </w:r>
            <w:r w:rsidR="00D76A9F">
              <w:rPr>
                <w:noProof/>
                <w:webHidden/>
              </w:rPr>
              <w:fldChar w:fldCharType="begin"/>
            </w:r>
            <w:r w:rsidR="00D76A9F">
              <w:rPr>
                <w:noProof/>
                <w:webHidden/>
              </w:rPr>
              <w:instrText xml:space="preserve"> PAGEREF _Toc95152161 \h </w:instrText>
            </w:r>
            <w:r w:rsidR="00D76A9F">
              <w:rPr>
                <w:noProof/>
                <w:webHidden/>
              </w:rPr>
            </w:r>
            <w:r w:rsidR="00D76A9F">
              <w:rPr>
                <w:noProof/>
                <w:webHidden/>
              </w:rPr>
              <w:fldChar w:fldCharType="separate"/>
            </w:r>
            <w:r>
              <w:rPr>
                <w:noProof/>
                <w:webHidden/>
              </w:rPr>
              <w:t>1</w:t>
            </w:r>
            <w:r w:rsidR="00D76A9F">
              <w:rPr>
                <w:noProof/>
                <w:webHidden/>
              </w:rPr>
              <w:fldChar w:fldCharType="end"/>
            </w:r>
          </w:hyperlink>
        </w:p>
        <w:p w14:paraId="2ECB4103" w14:textId="4E6BBF52"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62" w:history="1">
            <w:r w:rsidR="00D76A9F" w:rsidRPr="006A042D">
              <w:rPr>
                <w:rStyle w:val="Hyperlink"/>
                <w:noProof/>
              </w:rPr>
              <w:t>1.3</w:t>
            </w:r>
            <w:r w:rsidR="00D76A9F">
              <w:rPr>
                <w:rFonts w:asciiTheme="minorHAnsi" w:eastAsiaTheme="minorEastAsia" w:hAnsiTheme="minorHAnsi" w:cstheme="minorBidi"/>
                <w:noProof/>
                <w:kern w:val="0"/>
                <w:sz w:val="22"/>
                <w:szCs w:val="22"/>
                <w:lang w:bidi="ar-SA"/>
              </w:rPr>
              <w:tab/>
            </w:r>
            <w:r w:rsidR="00D76A9F" w:rsidRPr="006A042D">
              <w:rPr>
                <w:rStyle w:val="Hyperlink"/>
                <w:noProof/>
              </w:rPr>
              <w:t>Scope of the project</w:t>
            </w:r>
            <w:r w:rsidR="00D76A9F">
              <w:rPr>
                <w:noProof/>
                <w:webHidden/>
              </w:rPr>
              <w:tab/>
            </w:r>
            <w:r w:rsidR="00D76A9F">
              <w:rPr>
                <w:noProof/>
                <w:webHidden/>
              </w:rPr>
              <w:fldChar w:fldCharType="begin"/>
            </w:r>
            <w:r w:rsidR="00D76A9F">
              <w:rPr>
                <w:noProof/>
                <w:webHidden/>
              </w:rPr>
              <w:instrText xml:space="preserve"> PAGEREF _Toc95152162 \h </w:instrText>
            </w:r>
            <w:r w:rsidR="00D76A9F">
              <w:rPr>
                <w:noProof/>
                <w:webHidden/>
              </w:rPr>
            </w:r>
            <w:r w:rsidR="00D76A9F">
              <w:rPr>
                <w:noProof/>
                <w:webHidden/>
              </w:rPr>
              <w:fldChar w:fldCharType="separate"/>
            </w:r>
            <w:r>
              <w:rPr>
                <w:noProof/>
                <w:webHidden/>
              </w:rPr>
              <w:t>2</w:t>
            </w:r>
            <w:r w:rsidR="00D76A9F">
              <w:rPr>
                <w:noProof/>
                <w:webHidden/>
              </w:rPr>
              <w:fldChar w:fldCharType="end"/>
            </w:r>
          </w:hyperlink>
        </w:p>
        <w:p w14:paraId="4689D420" w14:textId="100FA268"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63" w:history="1">
            <w:r w:rsidR="00D76A9F" w:rsidRPr="006A042D">
              <w:rPr>
                <w:rStyle w:val="Hyperlink"/>
                <w:noProof/>
              </w:rPr>
              <w:t>1.4</w:t>
            </w:r>
            <w:r w:rsidR="00D76A9F">
              <w:rPr>
                <w:rFonts w:asciiTheme="minorHAnsi" w:eastAsiaTheme="minorEastAsia" w:hAnsiTheme="minorHAnsi" w:cstheme="minorBidi"/>
                <w:noProof/>
                <w:kern w:val="0"/>
                <w:sz w:val="22"/>
                <w:szCs w:val="22"/>
                <w:lang w:bidi="ar-SA"/>
              </w:rPr>
              <w:tab/>
            </w:r>
            <w:r w:rsidR="00D76A9F" w:rsidRPr="006A042D">
              <w:rPr>
                <w:rStyle w:val="Hyperlink"/>
                <w:noProof/>
              </w:rPr>
              <w:t>Overview of the document</w:t>
            </w:r>
            <w:r w:rsidR="00D76A9F">
              <w:rPr>
                <w:noProof/>
                <w:webHidden/>
              </w:rPr>
              <w:tab/>
            </w:r>
            <w:r w:rsidR="00D76A9F">
              <w:rPr>
                <w:noProof/>
                <w:webHidden/>
              </w:rPr>
              <w:fldChar w:fldCharType="begin"/>
            </w:r>
            <w:r w:rsidR="00D76A9F">
              <w:rPr>
                <w:noProof/>
                <w:webHidden/>
              </w:rPr>
              <w:instrText xml:space="preserve"> PAGEREF _Toc95152163 \h </w:instrText>
            </w:r>
            <w:r w:rsidR="00D76A9F">
              <w:rPr>
                <w:noProof/>
                <w:webHidden/>
              </w:rPr>
            </w:r>
            <w:r w:rsidR="00D76A9F">
              <w:rPr>
                <w:noProof/>
                <w:webHidden/>
              </w:rPr>
              <w:fldChar w:fldCharType="separate"/>
            </w:r>
            <w:r>
              <w:rPr>
                <w:noProof/>
                <w:webHidden/>
              </w:rPr>
              <w:t>3</w:t>
            </w:r>
            <w:r w:rsidR="00D76A9F">
              <w:rPr>
                <w:noProof/>
                <w:webHidden/>
              </w:rPr>
              <w:fldChar w:fldCharType="end"/>
            </w:r>
          </w:hyperlink>
        </w:p>
        <w:p w14:paraId="309BA6C5" w14:textId="328C6D3E" w:rsidR="00D76A9F" w:rsidRDefault="004F7171">
          <w:pPr>
            <w:pStyle w:val="TOC1"/>
            <w:tabs>
              <w:tab w:val="left" w:pos="480"/>
              <w:tab w:val="right" w:leader="dot" w:pos="10710"/>
            </w:tabs>
            <w:rPr>
              <w:rFonts w:asciiTheme="minorHAnsi" w:eastAsiaTheme="minorEastAsia" w:hAnsiTheme="minorHAnsi" w:cstheme="minorBidi"/>
              <w:noProof/>
              <w:kern w:val="0"/>
              <w:sz w:val="22"/>
              <w:szCs w:val="22"/>
              <w:lang w:bidi="ar-SA"/>
            </w:rPr>
          </w:pPr>
          <w:hyperlink w:anchor="_Toc95152164" w:history="1">
            <w:r w:rsidR="00D76A9F" w:rsidRPr="006A042D">
              <w:rPr>
                <w:rStyle w:val="Hyperlink"/>
                <w:noProof/>
              </w:rPr>
              <w:t>2.</w:t>
            </w:r>
            <w:r w:rsidR="00D76A9F">
              <w:rPr>
                <w:rFonts w:asciiTheme="minorHAnsi" w:eastAsiaTheme="minorEastAsia" w:hAnsiTheme="minorHAnsi" w:cstheme="minorBidi"/>
                <w:noProof/>
                <w:kern w:val="0"/>
                <w:sz w:val="22"/>
                <w:szCs w:val="22"/>
                <w:lang w:bidi="ar-SA"/>
              </w:rPr>
              <w:tab/>
            </w:r>
            <w:r w:rsidR="00D76A9F" w:rsidRPr="006A042D">
              <w:rPr>
                <w:rStyle w:val="Hyperlink"/>
                <w:noProof/>
              </w:rPr>
              <w:t>System Specifications</w:t>
            </w:r>
            <w:r w:rsidR="00D76A9F">
              <w:rPr>
                <w:noProof/>
                <w:webHidden/>
              </w:rPr>
              <w:tab/>
            </w:r>
            <w:r w:rsidR="00D76A9F">
              <w:rPr>
                <w:noProof/>
                <w:webHidden/>
              </w:rPr>
              <w:fldChar w:fldCharType="begin"/>
            </w:r>
            <w:r w:rsidR="00D76A9F">
              <w:rPr>
                <w:noProof/>
                <w:webHidden/>
              </w:rPr>
              <w:instrText xml:space="preserve"> PAGEREF _Toc95152164 \h </w:instrText>
            </w:r>
            <w:r w:rsidR="00D76A9F">
              <w:rPr>
                <w:noProof/>
                <w:webHidden/>
              </w:rPr>
            </w:r>
            <w:r w:rsidR="00D76A9F">
              <w:rPr>
                <w:noProof/>
                <w:webHidden/>
              </w:rPr>
              <w:fldChar w:fldCharType="separate"/>
            </w:r>
            <w:r>
              <w:rPr>
                <w:noProof/>
                <w:webHidden/>
              </w:rPr>
              <w:t>3</w:t>
            </w:r>
            <w:r w:rsidR="00D76A9F">
              <w:rPr>
                <w:noProof/>
                <w:webHidden/>
              </w:rPr>
              <w:fldChar w:fldCharType="end"/>
            </w:r>
          </w:hyperlink>
        </w:p>
        <w:p w14:paraId="5E59908E" w14:textId="39268E76"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65" w:history="1">
            <w:r w:rsidR="00D76A9F" w:rsidRPr="006A042D">
              <w:rPr>
                <w:rStyle w:val="Hyperlink"/>
                <w:rFonts w:cs="Times New Roman"/>
                <w:noProof/>
              </w:rPr>
              <w:t>2.1</w:t>
            </w:r>
            <w:r w:rsidR="00D76A9F">
              <w:rPr>
                <w:rFonts w:asciiTheme="minorHAnsi" w:eastAsiaTheme="minorEastAsia" w:hAnsiTheme="minorHAnsi" w:cstheme="minorBidi"/>
                <w:noProof/>
                <w:kern w:val="0"/>
                <w:sz w:val="22"/>
                <w:szCs w:val="22"/>
                <w:lang w:bidi="ar-SA"/>
              </w:rPr>
              <w:tab/>
            </w:r>
            <w:r w:rsidR="00D76A9F" w:rsidRPr="006A042D">
              <w:rPr>
                <w:rStyle w:val="Hyperlink"/>
                <w:noProof/>
              </w:rPr>
              <w:t>Version of requirements and Version Control</w:t>
            </w:r>
            <w:r w:rsidR="00D76A9F">
              <w:rPr>
                <w:noProof/>
                <w:webHidden/>
              </w:rPr>
              <w:tab/>
            </w:r>
            <w:r w:rsidR="00D76A9F">
              <w:rPr>
                <w:noProof/>
                <w:webHidden/>
              </w:rPr>
              <w:fldChar w:fldCharType="begin"/>
            </w:r>
            <w:r w:rsidR="00D76A9F">
              <w:rPr>
                <w:noProof/>
                <w:webHidden/>
              </w:rPr>
              <w:instrText xml:space="preserve"> PAGEREF _Toc95152165 \h </w:instrText>
            </w:r>
            <w:r w:rsidR="00D76A9F">
              <w:rPr>
                <w:noProof/>
                <w:webHidden/>
              </w:rPr>
            </w:r>
            <w:r w:rsidR="00D76A9F">
              <w:rPr>
                <w:noProof/>
                <w:webHidden/>
              </w:rPr>
              <w:fldChar w:fldCharType="separate"/>
            </w:r>
            <w:r>
              <w:rPr>
                <w:noProof/>
                <w:webHidden/>
              </w:rPr>
              <w:t>3</w:t>
            </w:r>
            <w:r w:rsidR="00D76A9F">
              <w:rPr>
                <w:noProof/>
                <w:webHidden/>
              </w:rPr>
              <w:fldChar w:fldCharType="end"/>
            </w:r>
          </w:hyperlink>
        </w:p>
        <w:p w14:paraId="2D0B923F" w14:textId="6BA15F97"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66" w:history="1">
            <w:r w:rsidR="00D76A9F" w:rsidRPr="006A042D">
              <w:rPr>
                <w:rStyle w:val="Hyperlink"/>
                <w:noProof/>
              </w:rPr>
              <w:t>2.2</w:t>
            </w:r>
            <w:r w:rsidR="00D76A9F">
              <w:rPr>
                <w:rFonts w:asciiTheme="minorHAnsi" w:eastAsiaTheme="minorEastAsia" w:hAnsiTheme="minorHAnsi" w:cstheme="minorBidi"/>
                <w:noProof/>
                <w:kern w:val="0"/>
                <w:sz w:val="22"/>
                <w:szCs w:val="22"/>
                <w:lang w:bidi="ar-SA"/>
              </w:rPr>
              <w:tab/>
            </w:r>
            <w:r w:rsidR="00D76A9F" w:rsidRPr="006A042D">
              <w:rPr>
                <w:rStyle w:val="Hyperlink"/>
                <w:noProof/>
              </w:rPr>
              <w:t>Inputs</w:t>
            </w:r>
            <w:r w:rsidR="00D76A9F">
              <w:rPr>
                <w:noProof/>
                <w:webHidden/>
              </w:rPr>
              <w:tab/>
            </w:r>
            <w:r w:rsidR="00D76A9F">
              <w:rPr>
                <w:noProof/>
                <w:webHidden/>
              </w:rPr>
              <w:fldChar w:fldCharType="begin"/>
            </w:r>
            <w:r w:rsidR="00D76A9F">
              <w:rPr>
                <w:noProof/>
                <w:webHidden/>
              </w:rPr>
              <w:instrText xml:space="preserve"> PAGEREF _Toc95152166 \h </w:instrText>
            </w:r>
            <w:r w:rsidR="00D76A9F">
              <w:rPr>
                <w:noProof/>
                <w:webHidden/>
              </w:rPr>
            </w:r>
            <w:r w:rsidR="00D76A9F">
              <w:rPr>
                <w:noProof/>
                <w:webHidden/>
              </w:rPr>
              <w:fldChar w:fldCharType="separate"/>
            </w:r>
            <w:r>
              <w:rPr>
                <w:noProof/>
                <w:webHidden/>
              </w:rPr>
              <w:t>3</w:t>
            </w:r>
            <w:r w:rsidR="00D76A9F">
              <w:rPr>
                <w:noProof/>
                <w:webHidden/>
              </w:rPr>
              <w:fldChar w:fldCharType="end"/>
            </w:r>
          </w:hyperlink>
        </w:p>
        <w:p w14:paraId="2FF63BA0" w14:textId="31E65538"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67" w:history="1">
            <w:r w:rsidR="00D76A9F" w:rsidRPr="006A042D">
              <w:rPr>
                <w:rStyle w:val="Hyperlink"/>
                <w:noProof/>
              </w:rPr>
              <w:t>2.3</w:t>
            </w:r>
            <w:r w:rsidR="00D76A9F">
              <w:rPr>
                <w:rFonts w:asciiTheme="minorHAnsi" w:eastAsiaTheme="minorEastAsia" w:hAnsiTheme="minorHAnsi" w:cstheme="minorBidi"/>
                <w:noProof/>
                <w:kern w:val="0"/>
                <w:sz w:val="22"/>
                <w:szCs w:val="22"/>
                <w:lang w:bidi="ar-SA"/>
              </w:rPr>
              <w:tab/>
            </w:r>
            <w:r w:rsidR="00D76A9F" w:rsidRPr="006A042D">
              <w:rPr>
                <w:rStyle w:val="Hyperlink"/>
                <w:noProof/>
              </w:rPr>
              <w:t>Outputs</w:t>
            </w:r>
            <w:r w:rsidR="00D76A9F">
              <w:rPr>
                <w:noProof/>
                <w:webHidden/>
              </w:rPr>
              <w:tab/>
            </w:r>
            <w:r w:rsidR="00D76A9F">
              <w:rPr>
                <w:noProof/>
                <w:webHidden/>
              </w:rPr>
              <w:fldChar w:fldCharType="begin"/>
            </w:r>
            <w:r w:rsidR="00D76A9F">
              <w:rPr>
                <w:noProof/>
                <w:webHidden/>
              </w:rPr>
              <w:instrText xml:space="preserve"> PAGEREF _Toc95152167 \h </w:instrText>
            </w:r>
            <w:r w:rsidR="00D76A9F">
              <w:rPr>
                <w:noProof/>
                <w:webHidden/>
              </w:rPr>
            </w:r>
            <w:r w:rsidR="00D76A9F">
              <w:rPr>
                <w:noProof/>
                <w:webHidden/>
              </w:rPr>
              <w:fldChar w:fldCharType="separate"/>
            </w:r>
            <w:r>
              <w:rPr>
                <w:noProof/>
                <w:webHidden/>
              </w:rPr>
              <w:t>4</w:t>
            </w:r>
            <w:r w:rsidR="00D76A9F">
              <w:rPr>
                <w:noProof/>
                <w:webHidden/>
              </w:rPr>
              <w:fldChar w:fldCharType="end"/>
            </w:r>
          </w:hyperlink>
        </w:p>
        <w:p w14:paraId="145A4092" w14:textId="2A85B410"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68" w:history="1">
            <w:r w:rsidR="00D76A9F" w:rsidRPr="006A042D">
              <w:rPr>
                <w:rStyle w:val="Hyperlink"/>
                <w:rFonts w:cs="Times New Roman"/>
                <w:noProof/>
              </w:rPr>
              <w:t>2.4</w:t>
            </w:r>
            <w:r w:rsidR="00D76A9F">
              <w:rPr>
                <w:rFonts w:asciiTheme="minorHAnsi" w:eastAsiaTheme="minorEastAsia" w:hAnsiTheme="minorHAnsi" w:cstheme="minorBidi"/>
                <w:noProof/>
                <w:kern w:val="0"/>
                <w:sz w:val="22"/>
                <w:szCs w:val="22"/>
                <w:lang w:bidi="ar-SA"/>
              </w:rPr>
              <w:tab/>
            </w:r>
            <w:r w:rsidR="00D76A9F" w:rsidRPr="006A042D">
              <w:rPr>
                <w:rStyle w:val="Hyperlink"/>
                <w:noProof/>
              </w:rPr>
              <w:t>Functionality</w:t>
            </w:r>
            <w:r w:rsidR="00D76A9F">
              <w:rPr>
                <w:noProof/>
                <w:webHidden/>
              </w:rPr>
              <w:tab/>
            </w:r>
            <w:r w:rsidR="00D76A9F">
              <w:rPr>
                <w:noProof/>
                <w:webHidden/>
              </w:rPr>
              <w:fldChar w:fldCharType="begin"/>
            </w:r>
            <w:r w:rsidR="00D76A9F">
              <w:rPr>
                <w:noProof/>
                <w:webHidden/>
              </w:rPr>
              <w:instrText xml:space="preserve"> PAGEREF _Toc95152168 \h </w:instrText>
            </w:r>
            <w:r w:rsidR="00D76A9F">
              <w:rPr>
                <w:noProof/>
                <w:webHidden/>
              </w:rPr>
            </w:r>
            <w:r w:rsidR="00D76A9F">
              <w:rPr>
                <w:noProof/>
                <w:webHidden/>
              </w:rPr>
              <w:fldChar w:fldCharType="separate"/>
            </w:r>
            <w:r>
              <w:rPr>
                <w:noProof/>
                <w:webHidden/>
              </w:rPr>
              <w:t>5</w:t>
            </w:r>
            <w:r w:rsidR="00D76A9F">
              <w:rPr>
                <w:noProof/>
                <w:webHidden/>
              </w:rPr>
              <w:fldChar w:fldCharType="end"/>
            </w:r>
          </w:hyperlink>
        </w:p>
        <w:p w14:paraId="656BD38A" w14:textId="3DD8D4D5" w:rsidR="00D76A9F" w:rsidRDefault="004F7171">
          <w:pPr>
            <w:pStyle w:val="TOC3"/>
            <w:tabs>
              <w:tab w:val="left" w:pos="1320"/>
              <w:tab w:val="right" w:leader="dot" w:pos="10710"/>
            </w:tabs>
            <w:rPr>
              <w:rFonts w:asciiTheme="minorHAnsi" w:eastAsiaTheme="minorEastAsia" w:hAnsiTheme="minorHAnsi" w:cstheme="minorBidi"/>
              <w:noProof/>
              <w:kern w:val="0"/>
              <w:sz w:val="22"/>
              <w:szCs w:val="22"/>
              <w:lang w:bidi="ar-SA"/>
            </w:rPr>
          </w:pPr>
          <w:hyperlink w:anchor="_Toc95152169" w:history="1">
            <w:r w:rsidR="00D76A9F" w:rsidRPr="006A042D">
              <w:rPr>
                <w:rStyle w:val="Hyperlink"/>
                <w:noProof/>
              </w:rPr>
              <w:t>2.4.1</w:t>
            </w:r>
            <w:r w:rsidR="00D76A9F">
              <w:rPr>
                <w:rFonts w:asciiTheme="minorHAnsi" w:eastAsiaTheme="minorEastAsia" w:hAnsiTheme="minorHAnsi" w:cstheme="minorBidi"/>
                <w:noProof/>
                <w:kern w:val="0"/>
                <w:sz w:val="22"/>
                <w:szCs w:val="22"/>
                <w:lang w:bidi="ar-SA"/>
              </w:rPr>
              <w:tab/>
            </w:r>
            <w:r w:rsidR="00D76A9F" w:rsidRPr="006A042D">
              <w:rPr>
                <w:rStyle w:val="Hyperlink"/>
                <w:noProof/>
              </w:rPr>
              <w:t>Safety Requirements</w:t>
            </w:r>
            <w:r w:rsidR="00D76A9F">
              <w:rPr>
                <w:noProof/>
                <w:webHidden/>
              </w:rPr>
              <w:tab/>
            </w:r>
            <w:r w:rsidR="00D76A9F">
              <w:rPr>
                <w:noProof/>
                <w:webHidden/>
              </w:rPr>
              <w:fldChar w:fldCharType="begin"/>
            </w:r>
            <w:r w:rsidR="00D76A9F">
              <w:rPr>
                <w:noProof/>
                <w:webHidden/>
              </w:rPr>
              <w:instrText xml:space="preserve"> PAGEREF _Toc95152169 \h </w:instrText>
            </w:r>
            <w:r w:rsidR="00D76A9F">
              <w:rPr>
                <w:noProof/>
                <w:webHidden/>
              </w:rPr>
            </w:r>
            <w:r w:rsidR="00D76A9F">
              <w:rPr>
                <w:noProof/>
                <w:webHidden/>
              </w:rPr>
              <w:fldChar w:fldCharType="separate"/>
            </w:r>
            <w:r>
              <w:rPr>
                <w:noProof/>
                <w:webHidden/>
              </w:rPr>
              <w:t>5</w:t>
            </w:r>
            <w:r w:rsidR="00D76A9F">
              <w:rPr>
                <w:noProof/>
                <w:webHidden/>
              </w:rPr>
              <w:fldChar w:fldCharType="end"/>
            </w:r>
          </w:hyperlink>
        </w:p>
        <w:p w14:paraId="749F3F4E" w14:textId="1D5131FE" w:rsidR="00D76A9F" w:rsidRDefault="004F7171">
          <w:pPr>
            <w:pStyle w:val="TOC3"/>
            <w:tabs>
              <w:tab w:val="left" w:pos="1320"/>
              <w:tab w:val="right" w:leader="dot" w:pos="10710"/>
            </w:tabs>
            <w:rPr>
              <w:rFonts w:asciiTheme="minorHAnsi" w:eastAsiaTheme="minorEastAsia" w:hAnsiTheme="minorHAnsi" w:cstheme="minorBidi"/>
              <w:noProof/>
              <w:kern w:val="0"/>
              <w:sz w:val="22"/>
              <w:szCs w:val="22"/>
              <w:lang w:bidi="ar-SA"/>
            </w:rPr>
          </w:pPr>
          <w:hyperlink w:anchor="_Toc95152170" w:history="1">
            <w:r w:rsidR="00D76A9F" w:rsidRPr="006A042D">
              <w:rPr>
                <w:rStyle w:val="Hyperlink"/>
                <w:noProof/>
              </w:rPr>
              <w:t>2.4.2</w:t>
            </w:r>
            <w:r w:rsidR="00D76A9F">
              <w:rPr>
                <w:rFonts w:asciiTheme="minorHAnsi" w:eastAsiaTheme="minorEastAsia" w:hAnsiTheme="minorHAnsi" w:cstheme="minorBidi"/>
                <w:noProof/>
                <w:kern w:val="0"/>
                <w:sz w:val="22"/>
                <w:szCs w:val="22"/>
                <w:lang w:bidi="ar-SA"/>
              </w:rPr>
              <w:tab/>
            </w:r>
            <w:r w:rsidR="00D76A9F" w:rsidRPr="006A042D">
              <w:rPr>
                <w:rStyle w:val="Hyperlink"/>
                <w:noProof/>
              </w:rPr>
              <w:t>Security Requirements</w:t>
            </w:r>
            <w:r w:rsidR="00D76A9F">
              <w:rPr>
                <w:noProof/>
                <w:webHidden/>
              </w:rPr>
              <w:tab/>
            </w:r>
            <w:r w:rsidR="00D76A9F">
              <w:rPr>
                <w:noProof/>
                <w:webHidden/>
              </w:rPr>
              <w:fldChar w:fldCharType="begin"/>
            </w:r>
            <w:r w:rsidR="00D76A9F">
              <w:rPr>
                <w:noProof/>
                <w:webHidden/>
              </w:rPr>
              <w:instrText xml:space="preserve"> PAGEREF _Toc95152170 \h </w:instrText>
            </w:r>
            <w:r w:rsidR="00D76A9F">
              <w:rPr>
                <w:noProof/>
                <w:webHidden/>
              </w:rPr>
            </w:r>
            <w:r w:rsidR="00D76A9F">
              <w:rPr>
                <w:noProof/>
                <w:webHidden/>
              </w:rPr>
              <w:fldChar w:fldCharType="separate"/>
            </w:r>
            <w:r>
              <w:rPr>
                <w:noProof/>
                <w:webHidden/>
              </w:rPr>
              <w:t>5</w:t>
            </w:r>
            <w:r w:rsidR="00D76A9F">
              <w:rPr>
                <w:noProof/>
                <w:webHidden/>
              </w:rPr>
              <w:fldChar w:fldCharType="end"/>
            </w:r>
          </w:hyperlink>
        </w:p>
        <w:p w14:paraId="1C4C7BF0" w14:textId="1A002E6D"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71" w:history="1">
            <w:r w:rsidR="00D76A9F" w:rsidRPr="006A042D">
              <w:rPr>
                <w:rStyle w:val="Hyperlink"/>
                <w:noProof/>
              </w:rPr>
              <w:t>2.5</w:t>
            </w:r>
            <w:r w:rsidR="00D76A9F">
              <w:rPr>
                <w:rFonts w:asciiTheme="minorHAnsi" w:eastAsiaTheme="minorEastAsia" w:hAnsiTheme="minorHAnsi" w:cstheme="minorBidi"/>
                <w:noProof/>
                <w:kern w:val="0"/>
                <w:sz w:val="22"/>
                <w:szCs w:val="22"/>
                <w:lang w:bidi="ar-SA"/>
              </w:rPr>
              <w:tab/>
            </w:r>
            <w:r w:rsidR="00D76A9F" w:rsidRPr="006A042D">
              <w:rPr>
                <w:rStyle w:val="Hyperlink"/>
                <w:noProof/>
              </w:rPr>
              <w:t>Limitations and safety</w:t>
            </w:r>
            <w:r w:rsidR="00D76A9F">
              <w:rPr>
                <w:noProof/>
                <w:webHidden/>
              </w:rPr>
              <w:tab/>
            </w:r>
            <w:r w:rsidR="00D76A9F">
              <w:rPr>
                <w:noProof/>
                <w:webHidden/>
              </w:rPr>
              <w:fldChar w:fldCharType="begin"/>
            </w:r>
            <w:r w:rsidR="00D76A9F">
              <w:rPr>
                <w:noProof/>
                <w:webHidden/>
              </w:rPr>
              <w:instrText xml:space="preserve"> PAGEREF _Toc95152171 \h </w:instrText>
            </w:r>
            <w:r w:rsidR="00D76A9F">
              <w:rPr>
                <w:noProof/>
                <w:webHidden/>
              </w:rPr>
            </w:r>
            <w:r w:rsidR="00D76A9F">
              <w:rPr>
                <w:noProof/>
                <w:webHidden/>
              </w:rPr>
              <w:fldChar w:fldCharType="separate"/>
            </w:r>
            <w:r>
              <w:rPr>
                <w:noProof/>
                <w:webHidden/>
              </w:rPr>
              <w:t>6</w:t>
            </w:r>
            <w:r w:rsidR="00D76A9F">
              <w:rPr>
                <w:noProof/>
                <w:webHidden/>
              </w:rPr>
              <w:fldChar w:fldCharType="end"/>
            </w:r>
          </w:hyperlink>
        </w:p>
        <w:p w14:paraId="3D3B6F8B" w14:textId="3F0281C7"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72" w:history="1">
            <w:r w:rsidR="00D76A9F" w:rsidRPr="006A042D">
              <w:rPr>
                <w:rStyle w:val="Hyperlink"/>
                <w:noProof/>
              </w:rPr>
              <w:t>2.6</w:t>
            </w:r>
            <w:r w:rsidR="00D76A9F">
              <w:rPr>
                <w:rFonts w:asciiTheme="minorHAnsi" w:eastAsiaTheme="minorEastAsia" w:hAnsiTheme="minorHAnsi" w:cstheme="minorBidi"/>
                <w:noProof/>
                <w:kern w:val="0"/>
                <w:sz w:val="22"/>
                <w:szCs w:val="22"/>
                <w:lang w:bidi="ar-SA"/>
              </w:rPr>
              <w:tab/>
            </w:r>
            <w:r w:rsidR="00D76A9F" w:rsidRPr="006A042D">
              <w:rPr>
                <w:rStyle w:val="Hyperlink"/>
                <w:noProof/>
              </w:rPr>
              <w:t>Default settings</w:t>
            </w:r>
            <w:r w:rsidR="00D76A9F">
              <w:rPr>
                <w:noProof/>
                <w:webHidden/>
              </w:rPr>
              <w:tab/>
            </w:r>
            <w:r w:rsidR="00D76A9F">
              <w:rPr>
                <w:noProof/>
                <w:webHidden/>
              </w:rPr>
              <w:fldChar w:fldCharType="begin"/>
            </w:r>
            <w:r w:rsidR="00D76A9F">
              <w:rPr>
                <w:noProof/>
                <w:webHidden/>
              </w:rPr>
              <w:instrText xml:space="preserve"> PAGEREF _Toc95152172 \h </w:instrText>
            </w:r>
            <w:r w:rsidR="00D76A9F">
              <w:rPr>
                <w:noProof/>
                <w:webHidden/>
              </w:rPr>
            </w:r>
            <w:r w:rsidR="00D76A9F">
              <w:rPr>
                <w:noProof/>
                <w:webHidden/>
              </w:rPr>
              <w:fldChar w:fldCharType="separate"/>
            </w:r>
            <w:r>
              <w:rPr>
                <w:noProof/>
                <w:webHidden/>
              </w:rPr>
              <w:t>6</w:t>
            </w:r>
            <w:r w:rsidR="00D76A9F">
              <w:rPr>
                <w:noProof/>
                <w:webHidden/>
              </w:rPr>
              <w:fldChar w:fldCharType="end"/>
            </w:r>
          </w:hyperlink>
        </w:p>
        <w:p w14:paraId="2C32FAAB" w14:textId="46FBE005"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73" w:history="1">
            <w:r w:rsidR="00D76A9F" w:rsidRPr="006A042D">
              <w:rPr>
                <w:rStyle w:val="Hyperlink"/>
                <w:noProof/>
              </w:rPr>
              <w:t>2.7</w:t>
            </w:r>
            <w:r w:rsidR="00D76A9F">
              <w:rPr>
                <w:rFonts w:asciiTheme="minorHAnsi" w:eastAsiaTheme="minorEastAsia" w:hAnsiTheme="minorHAnsi" w:cstheme="minorBidi"/>
                <w:noProof/>
                <w:kern w:val="0"/>
                <w:sz w:val="22"/>
                <w:szCs w:val="22"/>
                <w:lang w:bidi="ar-SA"/>
              </w:rPr>
              <w:tab/>
            </w:r>
            <w:r w:rsidR="00D76A9F" w:rsidRPr="006A042D">
              <w:rPr>
                <w:rStyle w:val="Hyperlink"/>
                <w:noProof/>
              </w:rPr>
              <w:t>Special requirements</w:t>
            </w:r>
            <w:r w:rsidR="00D76A9F">
              <w:rPr>
                <w:noProof/>
                <w:webHidden/>
              </w:rPr>
              <w:tab/>
            </w:r>
            <w:r w:rsidR="00D76A9F">
              <w:rPr>
                <w:noProof/>
                <w:webHidden/>
              </w:rPr>
              <w:fldChar w:fldCharType="begin"/>
            </w:r>
            <w:r w:rsidR="00D76A9F">
              <w:rPr>
                <w:noProof/>
                <w:webHidden/>
              </w:rPr>
              <w:instrText xml:space="preserve"> PAGEREF _Toc95152173 \h </w:instrText>
            </w:r>
            <w:r w:rsidR="00D76A9F">
              <w:rPr>
                <w:noProof/>
                <w:webHidden/>
              </w:rPr>
            </w:r>
            <w:r w:rsidR="00D76A9F">
              <w:rPr>
                <w:noProof/>
                <w:webHidden/>
              </w:rPr>
              <w:fldChar w:fldCharType="separate"/>
            </w:r>
            <w:r>
              <w:rPr>
                <w:noProof/>
                <w:webHidden/>
              </w:rPr>
              <w:t>6</w:t>
            </w:r>
            <w:r w:rsidR="00D76A9F">
              <w:rPr>
                <w:noProof/>
                <w:webHidden/>
              </w:rPr>
              <w:fldChar w:fldCharType="end"/>
            </w:r>
          </w:hyperlink>
        </w:p>
        <w:p w14:paraId="3AC73D6D" w14:textId="5C4D42B4"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74" w:history="1">
            <w:r w:rsidR="00D76A9F" w:rsidRPr="006A042D">
              <w:rPr>
                <w:rStyle w:val="Hyperlink"/>
                <w:noProof/>
              </w:rPr>
              <w:t>2.8</w:t>
            </w:r>
            <w:r w:rsidR="00D76A9F">
              <w:rPr>
                <w:rFonts w:asciiTheme="minorHAnsi" w:eastAsiaTheme="minorEastAsia" w:hAnsiTheme="minorHAnsi" w:cstheme="minorBidi"/>
                <w:noProof/>
                <w:kern w:val="0"/>
                <w:sz w:val="22"/>
                <w:szCs w:val="22"/>
                <w:lang w:bidi="ar-SA"/>
              </w:rPr>
              <w:tab/>
            </w:r>
            <w:r w:rsidR="00D76A9F" w:rsidRPr="006A042D">
              <w:rPr>
                <w:rStyle w:val="Hyperlink"/>
                <w:noProof/>
              </w:rPr>
              <w:t>Errors and alarms</w:t>
            </w:r>
            <w:r w:rsidR="00D76A9F">
              <w:rPr>
                <w:noProof/>
                <w:webHidden/>
              </w:rPr>
              <w:tab/>
            </w:r>
            <w:r w:rsidR="00D76A9F">
              <w:rPr>
                <w:noProof/>
                <w:webHidden/>
              </w:rPr>
              <w:fldChar w:fldCharType="begin"/>
            </w:r>
            <w:r w:rsidR="00D76A9F">
              <w:rPr>
                <w:noProof/>
                <w:webHidden/>
              </w:rPr>
              <w:instrText xml:space="preserve"> PAGEREF _Toc95152174 \h </w:instrText>
            </w:r>
            <w:r w:rsidR="00D76A9F">
              <w:rPr>
                <w:noProof/>
                <w:webHidden/>
              </w:rPr>
            </w:r>
            <w:r w:rsidR="00D76A9F">
              <w:rPr>
                <w:noProof/>
                <w:webHidden/>
              </w:rPr>
              <w:fldChar w:fldCharType="separate"/>
            </w:r>
            <w:r>
              <w:rPr>
                <w:noProof/>
                <w:webHidden/>
              </w:rPr>
              <w:t>6</w:t>
            </w:r>
            <w:r w:rsidR="00D76A9F">
              <w:rPr>
                <w:noProof/>
                <w:webHidden/>
              </w:rPr>
              <w:fldChar w:fldCharType="end"/>
            </w:r>
          </w:hyperlink>
        </w:p>
        <w:p w14:paraId="088C4722" w14:textId="5950E226" w:rsidR="00D76A9F" w:rsidRDefault="004F7171">
          <w:pPr>
            <w:pStyle w:val="TOC1"/>
            <w:tabs>
              <w:tab w:val="left" w:pos="480"/>
              <w:tab w:val="right" w:leader="dot" w:pos="10710"/>
            </w:tabs>
            <w:rPr>
              <w:rFonts w:asciiTheme="minorHAnsi" w:eastAsiaTheme="minorEastAsia" w:hAnsiTheme="minorHAnsi" w:cstheme="minorBidi"/>
              <w:noProof/>
              <w:kern w:val="0"/>
              <w:sz w:val="22"/>
              <w:szCs w:val="22"/>
              <w:lang w:bidi="ar-SA"/>
            </w:rPr>
          </w:pPr>
          <w:hyperlink w:anchor="_Toc95152175" w:history="1">
            <w:r w:rsidR="00D76A9F" w:rsidRPr="006A042D">
              <w:rPr>
                <w:rStyle w:val="Hyperlink"/>
                <w:noProof/>
              </w:rPr>
              <w:t>3.</w:t>
            </w:r>
            <w:r w:rsidR="00D76A9F">
              <w:rPr>
                <w:rFonts w:asciiTheme="minorHAnsi" w:eastAsiaTheme="minorEastAsia" w:hAnsiTheme="minorHAnsi" w:cstheme="minorBidi"/>
                <w:noProof/>
                <w:kern w:val="0"/>
                <w:sz w:val="22"/>
                <w:szCs w:val="22"/>
                <w:lang w:bidi="ar-SA"/>
              </w:rPr>
              <w:tab/>
            </w:r>
            <w:r w:rsidR="00D76A9F" w:rsidRPr="006A042D">
              <w:rPr>
                <w:rStyle w:val="Hyperlink"/>
                <w:noProof/>
              </w:rPr>
              <w:t>Design output</w:t>
            </w:r>
            <w:r w:rsidR="00D76A9F">
              <w:rPr>
                <w:noProof/>
                <w:webHidden/>
              </w:rPr>
              <w:tab/>
            </w:r>
            <w:r w:rsidR="00D76A9F">
              <w:rPr>
                <w:noProof/>
                <w:webHidden/>
              </w:rPr>
              <w:fldChar w:fldCharType="begin"/>
            </w:r>
            <w:r w:rsidR="00D76A9F">
              <w:rPr>
                <w:noProof/>
                <w:webHidden/>
              </w:rPr>
              <w:instrText xml:space="preserve"> PAGEREF _Toc95152175 \h </w:instrText>
            </w:r>
            <w:r w:rsidR="00D76A9F">
              <w:rPr>
                <w:noProof/>
                <w:webHidden/>
              </w:rPr>
            </w:r>
            <w:r w:rsidR="00D76A9F">
              <w:rPr>
                <w:noProof/>
                <w:webHidden/>
              </w:rPr>
              <w:fldChar w:fldCharType="separate"/>
            </w:r>
            <w:r>
              <w:rPr>
                <w:noProof/>
                <w:webHidden/>
              </w:rPr>
              <w:t>7</w:t>
            </w:r>
            <w:r w:rsidR="00D76A9F">
              <w:rPr>
                <w:noProof/>
                <w:webHidden/>
              </w:rPr>
              <w:fldChar w:fldCharType="end"/>
            </w:r>
          </w:hyperlink>
        </w:p>
        <w:p w14:paraId="0891903D" w14:textId="2BA42AF8"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76" w:history="1">
            <w:r w:rsidR="00D76A9F" w:rsidRPr="006A042D">
              <w:rPr>
                <w:rStyle w:val="Hyperlink"/>
                <w:noProof/>
              </w:rPr>
              <w:t>3.1</w:t>
            </w:r>
            <w:r w:rsidR="00D76A9F">
              <w:rPr>
                <w:rFonts w:asciiTheme="minorHAnsi" w:eastAsiaTheme="minorEastAsia" w:hAnsiTheme="minorHAnsi" w:cstheme="minorBidi"/>
                <w:noProof/>
                <w:kern w:val="0"/>
                <w:sz w:val="22"/>
                <w:szCs w:val="22"/>
                <w:lang w:bidi="ar-SA"/>
              </w:rPr>
              <w:tab/>
            </w:r>
            <w:r w:rsidR="00D76A9F" w:rsidRPr="006A042D">
              <w:rPr>
                <w:rStyle w:val="Hyperlink"/>
                <w:noProof/>
              </w:rPr>
              <w:t>Implementation (coding and compilation)</w:t>
            </w:r>
            <w:r w:rsidR="00D76A9F">
              <w:rPr>
                <w:noProof/>
                <w:webHidden/>
              </w:rPr>
              <w:tab/>
            </w:r>
            <w:r w:rsidR="00D76A9F">
              <w:rPr>
                <w:noProof/>
                <w:webHidden/>
              </w:rPr>
              <w:fldChar w:fldCharType="begin"/>
            </w:r>
            <w:r w:rsidR="00D76A9F">
              <w:rPr>
                <w:noProof/>
                <w:webHidden/>
              </w:rPr>
              <w:instrText xml:space="preserve"> PAGEREF _Toc95152176 \h </w:instrText>
            </w:r>
            <w:r w:rsidR="00D76A9F">
              <w:rPr>
                <w:noProof/>
                <w:webHidden/>
              </w:rPr>
            </w:r>
            <w:r w:rsidR="00D76A9F">
              <w:rPr>
                <w:noProof/>
                <w:webHidden/>
              </w:rPr>
              <w:fldChar w:fldCharType="separate"/>
            </w:r>
            <w:r>
              <w:rPr>
                <w:noProof/>
                <w:webHidden/>
              </w:rPr>
              <w:t>7</w:t>
            </w:r>
            <w:r w:rsidR="00D76A9F">
              <w:rPr>
                <w:noProof/>
                <w:webHidden/>
              </w:rPr>
              <w:fldChar w:fldCharType="end"/>
            </w:r>
          </w:hyperlink>
        </w:p>
        <w:p w14:paraId="53572011" w14:textId="5490C868"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77" w:history="1">
            <w:r w:rsidR="00D76A9F" w:rsidRPr="006A042D">
              <w:rPr>
                <w:rStyle w:val="Hyperlink"/>
                <w:rFonts w:cs="Times New Roman"/>
                <w:bCs/>
                <w:noProof/>
              </w:rPr>
              <w:t>3.2</w:t>
            </w:r>
            <w:r w:rsidR="00D76A9F">
              <w:rPr>
                <w:rFonts w:asciiTheme="minorHAnsi" w:eastAsiaTheme="minorEastAsia" w:hAnsiTheme="minorHAnsi" w:cstheme="minorBidi"/>
                <w:noProof/>
                <w:kern w:val="0"/>
                <w:sz w:val="22"/>
                <w:szCs w:val="22"/>
                <w:lang w:bidi="ar-SA"/>
              </w:rPr>
              <w:tab/>
            </w:r>
            <w:r w:rsidR="00D76A9F" w:rsidRPr="006A042D">
              <w:rPr>
                <w:rStyle w:val="Hyperlink"/>
                <w:noProof/>
              </w:rPr>
              <w:t>Documentation</w:t>
            </w:r>
            <w:r w:rsidR="00D76A9F">
              <w:rPr>
                <w:noProof/>
                <w:webHidden/>
              </w:rPr>
              <w:tab/>
            </w:r>
            <w:r w:rsidR="00D76A9F">
              <w:rPr>
                <w:noProof/>
                <w:webHidden/>
              </w:rPr>
              <w:fldChar w:fldCharType="begin"/>
            </w:r>
            <w:r w:rsidR="00D76A9F">
              <w:rPr>
                <w:noProof/>
                <w:webHidden/>
              </w:rPr>
              <w:instrText xml:space="preserve"> PAGEREF _Toc95152177 \h </w:instrText>
            </w:r>
            <w:r w:rsidR="00D76A9F">
              <w:rPr>
                <w:noProof/>
                <w:webHidden/>
              </w:rPr>
            </w:r>
            <w:r w:rsidR="00D76A9F">
              <w:rPr>
                <w:noProof/>
                <w:webHidden/>
              </w:rPr>
              <w:fldChar w:fldCharType="separate"/>
            </w:r>
            <w:r>
              <w:rPr>
                <w:noProof/>
                <w:webHidden/>
              </w:rPr>
              <w:t>9</w:t>
            </w:r>
            <w:r w:rsidR="00D76A9F">
              <w:rPr>
                <w:noProof/>
                <w:webHidden/>
              </w:rPr>
              <w:fldChar w:fldCharType="end"/>
            </w:r>
          </w:hyperlink>
        </w:p>
        <w:p w14:paraId="507616F3" w14:textId="5E7BE1C4" w:rsidR="00D76A9F" w:rsidRDefault="004F7171">
          <w:pPr>
            <w:pStyle w:val="TOC1"/>
            <w:tabs>
              <w:tab w:val="left" w:pos="480"/>
              <w:tab w:val="right" w:leader="dot" w:pos="10710"/>
            </w:tabs>
            <w:rPr>
              <w:rFonts w:asciiTheme="minorHAnsi" w:eastAsiaTheme="minorEastAsia" w:hAnsiTheme="minorHAnsi" w:cstheme="minorBidi"/>
              <w:noProof/>
              <w:kern w:val="0"/>
              <w:sz w:val="22"/>
              <w:szCs w:val="22"/>
              <w:lang w:bidi="ar-SA"/>
            </w:rPr>
          </w:pPr>
          <w:hyperlink w:anchor="_Toc95152178" w:history="1">
            <w:r w:rsidR="00D76A9F" w:rsidRPr="006A042D">
              <w:rPr>
                <w:rStyle w:val="Hyperlink"/>
                <w:noProof/>
              </w:rPr>
              <w:t>4.</w:t>
            </w:r>
            <w:r w:rsidR="00D76A9F">
              <w:rPr>
                <w:rFonts w:asciiTheme="minorHAnsi" w:eastAsiaTheme="minorEastAsia" w:hAnsiTheme="minorHAnsi" w:cstheme="minorBidi"/>
                <w:noProof/>
                <w:kern w:val="0"/>
                <w:sz w:val="22"/>
                <w:szCs w:val="22"/>
                <w:lang w:bidi="ar-SA"/>
              </w:rPr>
              <w:tab/>
            </w:r>
            <w:r w:rsidR="00D76A9F" w:rsidRPr="006A042D">
              <w:rPr>
                <w:rStyle w:val="Hyperlink"/>
                <w:noProof/>
              </w:rPr>
              <w:t>Inspection and testing</w:t>
            </w:r>
            <w:r w:rsidR="00D76A9F">
              <w:rPr>
                <w:noProof/>
                <w:webHidden/>
              </w:rPr>
              <w:tab/>
            </w:r>
            <w:r w:rsidR="00D76A9F">
              <w:rPr>
                <w:noProof/>
                <w:webHidden/>
              </w:rPr>
              <w:fldChar w:fldCharType="begin"/>
            </w:r>
            <w:r w:rsidR="00D76A9F">
              <w:rPr>
                <w:noProof/>
                <w:webHidden/>
              </w:rPr>
              <w:instrText xml:space="preserve"> PAGEREF _Toc95152178 \h </w:instrText>
            </w:r>
            <w:r w:rsidR="00D76A9F">
              <w:rPr>
                <w:noProof/>
                <w:webHidden/>
              </w:rPr>
            </w:r>
            <w:r w:rsidR="00D76A9F">
              <w:rPr>
                <w:noProof/>
                <w:webHidden/>
              </w:rPr>
              <w:fldChar w:fldCharType="separate"/>
            </w:r>
            <w:r>
              <w:rPr>
                <w:noProof/>
                <w:webHidden/>
              </w:rPr>
              <w:t>10</w:t>
            </w:r>
            <w:r w:rsidR="00D76A9F">
              <w:rPr>
                <w:noProof/>
                <w:webHidden/>
              </w:rPr>
              <w:fldChar w:fldCharType="end"/>
            </w:r>
          </w:hyperlink>
        </w:p>
        <w:p w14:paraId="5D5B3BE5" w14:textId="4CDEAC5C"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79" w:history="1">
            <w:r w:rsidR="00D76A9F" w:rsidRPr="006A042D">
              <w:rPr>
                <w:rStyle w:val="Hyperlink"/>
                <w:noProof/>
              </w:rPr>
              <w:t>4.1</w:t>
            </w:r>
            <w:r w:rsidR="00D76A9F">
              <w:rPr>
                <w:rFonts w:asciiTheme="minorHAnsi" w:eastAsiaTheme="minorEastAsia" w:hAnsiTheme="minorHAnsi" w:cstheme="minorBidi"/>
                <w:noProof/>
                <w:kern w:val="0"/>
                <w:sz w:val="22"/>
                <w:szCs w:val="22"/>
                <w:lang w:bidi="ar-SA"/>
              </w:rPr>
              <w:tab/>
            </w:r>
            <w:r w:rsidR="00D76A9F" w:rsidRPr="006A042D">
              <w:rPr>
                <w:rStyle w:val="Hyperlink"/>
                <w:noProof/>
              </w:rPr>
              <w:t>Introduction</w:t>
            </w:r>
            <w:r w:rsidR="00D76A9F">
              <w:rPr>
                <w:noProof/>
                <w:webHidden/>
              </w:rPr>
              <w:tab/>
            </w:r>
            <w:r w:rsidR="00D76A9F">
              <w:rPr>
                <w:noProof/>
                <w:webHidden/>
              </w:rPr>
              <w:fldChar w:fldCharType="begin"/>
            </w:r>
            <w:r w:rsidR="00D76A9F">
              <w:rPr>
                <w:noProof/>
                <w:webHidden/>
              </w:rPr>
              <w:instrText xml:space="preserve"> PAGEREF _Toc95152179 \h </w:instrText>
            </w:r>
            <w:r w:rsidR="00D76A9F">
              <w:rPr>
                <w:noProof/>
                <w:webHidden/>
              </w:rPr>
            </w:r>
            <w:r w:rsidR="00D76A9F">
              <w:rPr>
                <w:noProof/>
                <w:webHidden/>
              </w:rPr>
              <w:fldChar w:fldCharType="separate"/>
            </w:r>
            <w:r>
              <w:rPr>
                <w:noProof/>
                <w:webHidden/>
              </w:rPr>
              <w:t>10</w:t>
            </w:r>
            <w:r w:rsidR="00D76A9F">
              <w:rPr>
                <w:noProof/>
                <w:webHidden/>
              </w:rPr>
              <w:fldChar w:fldCharType="end"/>
            </w:r>
          </w:hyperlink>
        </w:p>
        <w:p w14:paraId="1015B54F" w14:textId="421B6971"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80" w:history="1">
            <w:r w:rsidR="00D76A9F" w:rsidRPr="006A042D">
              <w:rPr>
                <w:rStyle w:val="Hyperlink"/>
                <w:noProof/>
              </w:rPr>
              <w:t>4.2</w:t>
            </w:r>
            <w:r w:rsidR="00D76A9F">
              <w:rPr>
                <w:rFonts w:asciiTheme="minorHAnsi" w:eastAsiaTheme="minorEastAsia" w:hAnsiTheme="minorHAnsi" w:cstheme="minorBidi"/>
                <w:noProof/>
                <w:kern w:val="0"/>
                <w:sz w:val="22"/>
                <w:szCs w:val="22"/>
                <w:lang w:bidi="ar-SA"/>
              </w:rPr>
              <w:tab/>
            </w:r>
            <w:r w:rsidR="00D76A9F" w:rsidRPr="006A042D">
              <w:rPr>
                <w:rStyle w:val="Hyperlink"/>
                <w:noProof/>
              </w:rPr>
              <w:t>Test plan and performance</w:t>
            </w:r>
            <w:r w:rsidR="00D76A9F">
              <w:rPr>
                <w:noProof/>
                <w:webHidden/>
              </w:rPr>
              <w:tab/>
            </w:r>
            <w:r w:rsidR="00D76A9F">
              <w:rPr>
                <w:noProof/>
                <w:webHidden/>
              </w:rPr>
              <w:fldChar w:fldCharType="begin"/>
            </w:r>
            <w:r w:rsidR="00D76A9F">
              <w:rPr>
                <w:noProof/>
                <w:webHidden/>
              </w:rPr>
              <w:instrText xml:space="preserve"> PAGEREF _Toc95152180 \h </w:instrText>
            </w:r>
            <w:r w:rsidR="00D76A9F">
              <w:rPr>
                <w:noProof/>
                <w:webHidden/>
              </w:rPr>
            </w:r>
            <w:r w:rsidR="00D76A9F">
              <w:rPr>
                <w:noProof/>
                <w:webHidden/>
              </w:rPr>
              <w:fldChar w:fldCharType="separate"/>
            </w:r>
            <w:r>
              <w:rPr>
                <w:noProof/>
                <w:webHidden/>
              </w:rPr>
              <w:t>13</w:t>
            </w:r>
            <w:r w:rsidR="00D76A9F">
              <w:rPr>
                <w:noProof/>
                <w:webHidden/>
              </w:rPr>
              <w:fldChar w:fldCharType="end"/>
            </w:r>
          </w:hyperlink>
        </w:p>
        <w:p w14:paraId="2BD94781" w14:textId="30E0F112" w:rsidR="00D76A9F" w:rsidRDefault="004F7171">
          <w:pPr>
            <w:pStyle w:val="TOC3"/>
            <w:tabs>
              <w:tab w:val="left" w:pos="1320"/>
              <w:tab w:val="right" w:leader="dot" w:pos="10710"/>
            </w:tabs>
            <w:rPr>
              <w:rFonts w:asciiTheme="minorHAnsi" w:eastAsiaTheme="minorEastAsia" w:hAnsiTheme="minorHAnsi" w:cstheme="minorBidi"/>
              <w:noProof/>
              <w:kern w:val="0"/>
              <w:sz w:val="22"/>
              <w:szCs w:val="22"/>
              <w:lang w:bidi="ar-SA"/>
            </w:rPr>
          </w:pPr>
          <w:hyperlink w:anchor="_Toc95152181" w:history="1">
            <w:r w:rsidR="00D76A9F" w:rsidRPr="006A042D">
              <w:rPr>
                <w:rStyle w:val="Hyperlink"/>
                <w:noProof/>
              </w:rPr>
              <w:t>4.2.1</w:t>
            </w:r>
            <w:r w:rsidR="00D76A9F">
              <w:rPr>
                <w:rFonts w:asciiTheme="minorHAnsi" w:eastAsiaTheme="minorEastAsia" w:hAnsiTheme="minorHAnsi" w:cstheme="minorBidi"/>
                <w:noProof/>
                <w:kern w:val="0"/>
                <w:sz w:val="22"/>
                <w:szCs w:val="22"/>
                <w:lang w:bidi="ar-SA"/>
              </w:rPr>
              <w:tab/>
            </w:r>
            <w:r w:rsidR="00D76A9F" w:rsidRPr="006A042D">
              <w:rPr>
                <w:rStyle w:val="Hyperlink"/>
                <w:noProof/>
              </w:rPr>
              <w:t>Test objectives</w:t>
            </w:r>
            <w:r w:rsidR="00D76A9F">
              <w:rPr>
                <w:noProof/>
                <w:webHidden/>
              </w:rPr>
              <w:tab/>
            </w:r>
            <w:r w:rsidR="00D76A9F">
              <w:rPr>
                <w:noProof/>
                <w:webHidden/>
              </w:rPr>
              <w:fldChar w:fldCharType="begin"/>
            </w:r>
            <w:r w:rsidR="00D76A9F">
              <w:rPr>
                <w:noProof/>
                <w:webHidden/>
              </w:rPr>
              <w:instrText xml:space="preserve"> PAGEREF _Toc95152181 \h </w:instrText>
            </w:r>
            <w:r w:rsidR="00D76A9F">
              <w:rPr>
                <w:noProof/>
                <w:webHidden/>
              </w:rPr>
            </w:r>
            <w:r w:rsidR="00D76A9F">
              <w:rPr>
                <w:noProof/>
                <w:webHidden/>
              </w:rPr>
              <w:fldChar w:fldCharType="separate"/>
            </w:r>
            <w:r>
              <w:rPr>
                <w:noProof/>
                <w:webHidden/>
              </w:rPr>
              <w:t>13</w:t>
            </w:r>
            <w:r w:rsidR="00D76A9F">
              <w:rPr>
                <w:noProof/>
                <w:webHidden/>
              </w:rPr>
              <w:fldChar w:fldCharType="end"/>
            </w:r>
          </w:hyperlink>
        </w:p>
        <w:p w14:paraId="4998F55B" w14:textId="138C19EF" w:rsidR="00D76A9F" w:rsidRDefault="004F7171">
          <w:pPr>
            <w:pStyle w:val="TOC3"/>
            <w:tabs>
              <w:tab w:val="left" w:pos="1320"/>
              <w:tab w:val="right" w:leader="dot" w:pos="10710"/>
            </w:tabs>
            <w:rPr>
              <w:rFonts w:asciiTheme="minorHAnsi" w:eastAsiaTheme="minorEastAsia" w:hAnsiTheme="minorHAnsi" w:cstheme="minorBidi"/>
              <w:noProof/>
              <w:kern w:val="0"/>
              <w:sz w:val="22"/>
              <w:szCs w:val="22"/>
              <w:lang w:bidi="ar-SA"/>
            </w:rPr>
          </w:pPr>
          <w:hyperlink w:anchor="_Toc95152182" w:history="1">
            <w:r w:rsidR="00D76A9F" w:rsidRPr="006A042D">
              <w:rPr>
                <w:rStyle w:val="Hyperlink"/>
                <w:noProof/>
              </w:rPr>
              <w:t>4.2.2</w:t>
            </w:r>
            <w:r w:rsidR="00D76A9F">
              <w:rPr>
                <w:rFonts w:asciiTheme="minorHAnsi" w:eastAsiaTheme="minorEastAsia" w:hAnsiTheme="minorHAnsi" w:cstheme="minorBidi"/>
                <w:noProof/>
                <w:kern w:val="0"/>
                <w:sz w:val="22"/>
                <w:szCs w:val="22"/>
                <w:lang w:bidi="ar-SA"/>
              </w:rPr>
              <w:tab/>
            </w:r>
            <w:r w:rsidR="00D76A9F" w:rsidRPr="006A042D">
              <w:rPr>
                <w:rStyle w:val="Hyperlink"/>
                <w:noProof/>
              </w:rPr>
              <w:t>Scope and Relevancy of tests</w:t>
            </w:r>
            <w:r w:rsidR="00D76A9F">
              <w:rPr>
                <w:noProof/>
                <w:webHidden/>
              </w:rPr>
              <w:tab/>
            </w:r>
            <w:r w:rsidR="00D76A9F">
              <w:rPr>
                <w:noProof/>
                <w:webHidden/>
              </w:rPr>
              <w:fldChar w:fldCharType="begin"/>
            </w:r>
            <w:r w:rsidR="00D76A9F">
              <w:rPr>
                <w:noProof/>
                <w:webHidden/>
              </w:rPr>
              <w:instrText xml:space="preserve"> PAGEREF _Toc95152182 \h </w:instrText>
            </w:r>
            <w:r w:rsidR="00D76A9F">
              <w:rPr>
                <w:noProof/>
                <w:webHidden/>
              </w:rPr>
            </w:r>
            <w:r w:rsidR="00D76A9F">
              <w:rPr>
                <w:noProof/>
                <w:webHidden/>
              </w:rPr>
              <w:fldChar w:fldCharType="separate"/>
            </w:r>
            <w:r>
              <w:rPr>
                <w:noProof/>
                <w:webHidden/>
              </w:rPr>
              <w:t>13</w:t>
            </w:r>
            <w:r w:rsidR="00D76A9F">
              <w:rPr>
                <w:noProof/>
                <w:webHidden/>
              </w:rPr>
              <w:fldChar w:fldCharType="end"/>
            </w:r>
          </w:hyperlink>
        </w:p>
        <w:p w14:paraId="0C098791" w14:textId="012F490A" w:rsidR="00D76A9F" w:rsidRDefault="004F7171">
          <w:pPr>
            <w:pStyle w:val="TOC3"/>
            <w:tabs>
              <w:tab w:val="left" w:pos="1320"/>
              <w:tab w:val="right" w:leader="dot" w:pos="10710"/>
            </w:tabs>
            <w:rPr>
              <w:rFonts w:asciiTheme="minorHAnsi" w:eastAsiaTheme="minorEastAsia" w:hAnsiTheme="minorHAnsi" w:cstheme="minorBidi"/>
              <w:noProof/>
              <w:kern w:val="0"/>
              <w:sz w:val="22"/>
              <w:szCs w:val="22"/>
              <w:lang w:bidi="ar-SA"/>
            </w:rPr>
          </w:pPr>
          <w:hyperlink w:anchor="_Toc95152183" w:history="1">
            <w:r w:rsidR="00D76A9F" w:rsidRPr="006A042D">
              <w:rPr>
                <w:rStyle w:val="Hyperlink"/>
                <w:rFonts w:cs="Times New Roman"/>
                <w:noProof/>
              </w:rPr>
              <w:t>4.2.3</w:t>
            </w:r>
            <w:r w:rsidR="00D76A9F">
              <w:rPr>
                <w:rFonts w:asciiTheme="minorHAnsi" w:eastAsiaTheme="minorEastAsia" w:hAnsiTheme="minorHAnsi" w:cstheme="minorBidi"/>
                <w:noProof/>
                <w:kern w:val="0"/>
                <w:sz w:val="22"/>
                <w:szCs w:val="22"/>
                <w:lang w:bidi="ar-SA"/>
              </w:rPr>
              <w:tab/>
            </w:r>
            <w:r w:rsidR="00D76A9F" w:rsidRPr="006A042D">
              <w:rPr>
                <w:rStyle w:val="Hyperlink"/>
                <w:rFonts w:eastAsia="Arial"/>
                <w:noProof/>
              </w:rPr>
              <w:t>Levels of tests</w:t>
            </w:r>
            <w:r w:rsidR="00D76A9F">
              <w:rPr>
                <w:noProof/>
                <w:webHidden/>
              </w:rPr>
              <w:tab/>
            </w:r>
            <w:r w:rsidR="00D76A9F">
              <w:rPr>
                <w:noProof/>
                <w:webHidden/>
              </w:rPr>
              <w:fldChar w:fldCharType="begin"/>
            </w:r>
            <w:r w:rsidR="00D76A9F">
              <w:rPr>
                <w:noProof/>
                <w:webHidden/>
              </w:rPr>
              <w:instrText xml:space="preserve"> PAGEREF _Toc95152183 \h </w:instrText>
            </w:r>
            <w:r w:rsidR="00D76A9F">
              <w:rPr>
                <w:noProof/>
                <w:webHidden/>
              </w:rPr>
            </w:r>
            <w:r w:rsidR="00D76A9F">
              <w:rPr>
                <w:noProof/>
                <w:webHidden/>
              </w:rPr>
              <w:fldChar w:fldCharType="separate"/>
            </w:r>
            <w:r>
              <w:rPr>
                <w:noProof/>
                <w:webHidden/>
              </w:rPr>
              <w:t>14</w:t>
            </w:r>
            <w:r w:rsidR="00D76A9F">
              <w:rPr>
                <w:noProof/>
                <w:webHidden/>
              </w:rPr>
              <w:fldChar w:fldCharType="end"/>
            </w:r>
          </w:hyperlink>
        </w:p>
        <w:p w14:paraId="64A2818B" w14:textId="76724C9A" w:rsidR="00D76A9F" w:rsidRDefault="004F7171">
          <w:pPr>
            <w:pStyle w:val="TOC1"/>
            <w:tabs>
              <w:tab w:val="left" w:pos="480"/>
              <w:tab w:val="right" w:leader="dot" w:pos="10710"/>
            </w:tabs>
            <w:rPr>
              <w:rFonts w:asciiTheme="minorHAnsi" w:eastAsiaTheme="minorEastAsia" w:hAnsiTheme="minorHAnsi" w:cstheme="minorBidi"/>
              <w:noProof/>
              <w:kern w:val="0"/>
              <w:sz w:val="22"/>
              <w:szCs w:val="22"/>
              <w:lang w:bidi="ar-SA"/>
            </w:rPr>
          </w:pPr>
          <w:hyperlink w:anchor="_Toc95152184" w:history="1">
            <w:r w:rsidR="00D76A9F" w:rsidRPr="006A042D">
              <w:rPr>
                <w:rStyle w:val="Hyperlink"/>
                <w:noProof/>
              </w:rPr>
              <w:t>5.</w:t>
            </w:r>
            <w:r w:rsidR="00D76A9F">
              <w:rPr>
                <w:rFonts w:asciiTheme="minorHAnsi" w:eastAsiaTheme="minorEastAsia" w:hAnsiTheme="minorHAnsi" w:cstheme="minorBidi"/>
                <w:noProof/>
                <w:kern w:val="0"/>
                <w:sz w:val="22"/>
                <w:szCs w:val="22"/>
                <w:lang w:bidi="ar-SA"/>
              </w:rPr>
              <w:tab/>
            </w:r>
            <w:r w:rsidR="00D76A9F" w:rsidRPr="006A042D">
              <w:rPr>
                <w:rStyle w:val="Hyperlink"/>
                <w:noProof/>
              </w:rPr>
              <w:t>Installation and system acceptance test</w:t>
            </w:r>
            <w:r w:rsidR="00D76A9F">
              <w:rPr>
                <w:noProof/>
                <w:webHidden/>
              </w:rPr>
              <w:tab/>
            </w:r>
            <w:r w:rsidR="00D76A9F">
              <w:rPr>
                <w:noProof/>
                <w:webHidden/>
              </w:rPr>
              <w:fldChar w:fldCharType="begin"/>
            </w:r>
            <w:r w:rsidR="00D76A9F">
              <w:rPr>
                <w:noProof/>
                <w:webHidden/>
              </w:rPr>
              <w:instrText xml:space="preserve"> PAGEREF _Toc95152184 \h </w:instrText>
            </w:r>
            <w:r w:rsidR="00D76A9F">
              <w:rPr>
                <w:noProof/>
                <w:webHidden/>
              </w:rPr>
            </w:r>
            <w:r w:rsidR="00D76A9F">
              <w:rPr>
                <w:noProof/>
                <w:webHidden/>
              </w:rPr>
              <w:fldChar w:fldCharType="separate"/>
            </w:r>
            <w:r>
              <w:rPr>
                <w:noProof/>
                <w:webHidden/>
              </w:rPr>
              <w:t>15</w:t>
            </w:r>
            <w:r w:rsidR="00D76A9F">
              <w:rPr>
                <w:noProof/>
                <w:webHidden/>
              </w:rPr>
              <w:fldChar w:fldCharType="end"/>
            </w:r>
          </w:hyperlink>
        </w:p>
        <w:p w14:paraId="4950905B" w14:textId="7466B76D"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85" w:history="1">
            <w:r w:rsidR="00D76A9F" w:rsidRPr="006A042D">
              <w:rPr>
                <w:rStyle w:val="Hyperlink"/>
                <w:noProof/>
              </w:rPr>
              <w:t>5.1</w:t>
            </w:r>
            <w:r w:rsidR="00D76A9F">
              <w:rPr>
                <w:rFonts w:asciiTheme="minorHAnsi" w:eastAsiaTheme="minorEastAsia" w:hAnsiTheme="minorHAnsi" w:cstheme="minorBidi"/>
                <w:noProof/>
                <w:kern w:val="0"/>
                <w:sz w:val="22"/>
                <w:szCs w:val="22"/>
                <w:lang w:bidi="ar-SA"/>
              </w:rPr>
              <w:tab/>
            </w:r>
            <w:r w:rsidR="00D76A9F" w:rsidRPr="006A042D">
              <w:rPr>
                <w:rStyle w:val="Hyperlink"/>
                <w:noProof/>
              </w:rPr>
              <w:t>Input files</w:t>
            </w:r>
            <w:r w:rsidR="00D76A9F">
              <w:rPr>
                <w:noProof/>
                <w:webHidden/>
              </w:rPr>
              <w:tab/>
            </w:r>
            <w:r w:rsidR="00D76A9F">
              <w:rPr>
                <w:noProof/>
                <w:webHidden/>
              </w:rPr>
              <w:fldChar w:fldCharType="begin"/>
            </w:r>
            <w:r w:rsidR="00D76A9F">
              <w:rPr>
                <w:noProof/>
                <w:webHidden/>
              </w:rPr>
              <w:instrText xml:space="preserve"> PAGEREF _Toc95152185 \h </w:instrText>
            </w:r>
            <w:r w:rsidR="00D76A9F">
              <w:rPr>
                <w:noProof/>
                <w:webHidden/>
              </w:rPr>
            </w:r>
            <w:r w:rsidR="00D76A9F">
              <w:rPr>
                <w:noProof/>
                <w:webHidden/>
              </w:rPr>
              <w:fldChar w:fldCharType="separate"/>
            </w:r>
            <w:r>
              <w:rPr>
                <w:noProof/>
                <w:webHidden/>
              </w:rPr>
              <w:t>15</w:t>
            </w:r>
            <w:r w:rsidR="00D76A9F">
              <w:rPr>
                <w:noProof/>
                <w:webHidden/>
              </w:rPr>
              <w:fldChar w:fldCharType="end"/>
            </w:r>
          </w:hyperlink>
        </w:p>
        <w:p w14:paraId="32BECB40" w14:textId="00962812"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86" w:history="1">
            <w:r w:rsidR="00D76A9F" w:rsidRPr="006A042D">
              <w:rPr>
                <w:rStyle w:val="Hyperlink"/>
                <w:noProof/>
              </w:rPr>
              <w:t>5.2</w:t>
            </w:r>
            <w:r w:rsidR="00D76A9F">
              <w:rPr>
                <w:rFonts w:asciiTheme="minorHAnsi" w:eastAsiaTheme="minorEastAsia" w:hAnsiTheme="minorHAnsi" w:cstheme="minorBidi"/>
                <w:noProof/>
                <w:kern w:val="0"/>
                <w:sz w:val="22"/>
                <w:szCs w:val="22"/>
                <w:lang w:bidi="ar-SA"/>
              </w:rPr>
              <w:tab/>
            </w:r>
            <w:r w:rsidR="00D76A9F" w:rsidRPr="006A042D">
              <w:rPr>
                <w:rStyle w:val="Hyperlink"/>
                <w:noProof/>
              </w:rPr>
              <w:t>Supplementary files</w:t>
            </w:r>
            <w:r w:rsidR="00D76A9F">
              <w:rPr>
                <w:noProof/>
                <w:webHidden/>
              </w:rPr>
              <w:tab/>
            </w:r>
            <w:r w:rsidR="00D76A9F">
              <w:rPr>
                <w:noProof/>
                <w:webHidden/>
              </w:rPr>
              <w:fldChar w:fldCharType="begin"/>
            </w:r>
            <w:r w:rsidR="00D76A9F">
              <w:rPr>
                <w:noProof/>
                <w:webHidden/>
              </w:rPr>
              <w:instrText xml:space="preserve"> PAGEREF _Toc95152186 \h </w:instrText>
            </w:r>
            <w:r w:rsidR="00D76A9F">
              <w:rPr>
                <w:noProof/>
                <w:webHidden/>
              </w:rPr>
            </w:r>
            <w:r w:rsidR="00D76A9F">
              <w:rPr>
                <w:noProof/>
                <w:webHidden/>
              </w:rPr>
              <w:fldChar w:fldCharType="separate"/>
            </w:r>
            <w:r>
              <w:rPr>
                <w:noProof/>
                <w:webHidden/>
              </w:rPr>
              <w:t>15</w:t>
            </w:r>
            <w:r w:rsidR="00D76A9F">
              <w:rPr>
                <w:noProof/>
                <w:webHidden/>
              </w:rPr>
              <w:fldChar w:fldCharType="end"/>
            </w:r>
          </w:hyperlink>
        </w:p>
        <w:p w14:paraId="5C882812" w14:textId="61F77BDF"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87" w:history="1">
            <w:r w:rsidR="00D76A9F" w:rsidRPr="006A042D">
              <w:rPr>
                <w:rStyle w:val="Hyperlink"/>
                <w:noProof/>
              </w:rPr>
              <w:t>5.3</w:t>
            </w:r>
            <w:r w:rsidR="00D76A9F">
              <w:rPr>
                <w:rFonts w:asciiTheme="minorHAnsi" w:eastAsiaTheme="minorEastAsia" w:hAnsiTheme="minorHAnsi" w:cstheme="minorBidi"/>
                <w:noProof/>
                <w:kern w:val="0"/>
                <w:sz w:val="22"/>
                <w:szCs w:val="22"/>
                <w:lang w:bidi="ar-SA"/>
              </w:rPr>
              <w:tab/>
            </w:r>
            <w:r w:rsidR="00D76A9F" w:rsidRPr="006A042D">
              <w:rPr>
                <w:rStyle w:val="Hyperlink"/>
                <w:noProof/>
              </w:rPr>
              <w:t>Installation qualification</w:t>
            </w:r>
            <w:r w:rsidR="00D76A9F">
              <w:rPr>
                <w:noProof/>
                <w:webHidden/>
              </w:rPr>
              <w:tab/>
            </w:r>
            <w:r w:rsidR="00D76A9F">
              <w:rPr>
                <w:noProof/>
                <w:webHidden/>
              </w:rPr>
              <w:fldChar w:fldCharType="begin"/>
            </w:r>
            <w:r w:rsidR="00D76A9F">
              <w:rPr>
                <w:noProof/>
                <w:webHidden/>
              </w:rPr>
              <w:instrText xml:space="preserve"> PAGEREF _Toc95152187 \h </w:instrText>
            </w:r>
            <w:r w:rsidR="00D76A9F">
              <w:rPr>
                <w:noProof/>
                <w:webHidden/>
              </w:rPr>
            </w:r>
            <w:r w:rsidR="00D76A9F">
              <w:rPr>
                <w:noProof/>
                <w:webHidden/>
              </w:rPr>
              <w:fldChar w:fldCharType="separate"/>
            </w:r>
            <w:r>
              <w:rPr>
                <w:noProof/>
                <w:webHidden/>
              </w:rPr>
              <w:t>16</w:t>
            </w:r>
            <w:r w:rsidR="00D76A9F">
              <w:rPr>
                <w:noProof/>
                <w:webHidden/>
              </w:rPr>
              <w:fldChar w:fldCharType="end"/>
            </w:r>
          </w:hyperlink>
        </w:p>
        <w:p w14:paraId="6E7621DD" w14:textId="241DF13F" w:rsidR="00D76A9F" w:rsidRDefault="004F7171">
          <w:pPr>
            <w:pStyle w:val="TOC1"/>
            <w:tabs>
              <w:tab w:val="left" w:pos="480"/>
              <w:tab w:val="right" w:leader="dot" w:pos="10710"/>
            </w:tabs>
            <w:rPr>
              <w:rFonts w:asciiTheme="minorHAnsi" w:eastAsiaTheme="minorEastAsia" w:hAnsiTheme="minorHAnsi" w:cstheme="minorBidi"/>
              <w:noProof/>
              <w:kern w:val="0"/>
              <w:sz w:val="22"/>
              <w:szCs w:val="22"/>
              <w:lang w:bidi="ar-SA"/>
            </w:rPr>
          </w:pPr>
          <w:hyperlink w:anchor="_Toc95152188" w:history="1">
            <w:r w:rsidR="00D76A9F" w:rsidRPr="006A042D">
              <w:rPr>
                <w:rStyle w:val="Hyperlink"/>
                <w:noProof/>
              </w:rPr>
              <w:t>6.</w:t>
            </w:r>
            <w:r w:rsidR="00D76A9F">
              <w:rPr>
                <w:rFonts w:asciiTheme="minorHAnsi" w:eastAsiaTheme="minorEastAsia" w:hAnsiTheme="minorHAnsi" w:cstheme="minorBidi"/>
                <w:noProof/>
                <w:kern w:val="0"/>
                <w:sz w:val="22"/>
                <w:szCs w:val="22"/>
                <w:lang w:bidi="ar-SA"/>
              </w:rPr>
              <w:tab/>
            </w:r>
            <w:r w:rsidR="00D76A9F" w:rsidRPr="006A042D">
              <w:rPr>
                <w:rStyle w:val="Hyperlink"/>
                <w:noProof/>
              </w:rPr>
              <w:t>Performance, servicing, maintenance, and phase out</w:t>
            </w:r>
            <w:r w:rsidR="00D76A9F">
              <w:rPr>
                <w:noProof/>
                <w:webHidden/>
              </w:rPr>
              <w:tab/>
            </w:r>
            <w:r w:rsidR="00D76A9F">
              <w:rPr>
                <w:noProof/>
                <w:webHidden/>
              </w:rPr>
              <w:fldChar w:fldCharType="begin"/>
            </w:r>
            <w:r w:rsidR="00D76A9F">
              <w:rPr>
                <w:noProof/>
                <w:webHidden/>
              </w:rPr>
              <w:instrText xml:space="preserve"> PAGEREF _Toc95152188 \h </w:instrText>
            </w:r>
            <w:r w:rsidR="00D76A9F">
              <w:rPr>
                <w:noProof/>
                <w:webHidden/>
              </w:rPr>
            </w:r>
            <w:r w:rsidR="00D76A9F">
              <w:rPr>
                <w:noProof/>
                <w:webHidden/>
              </w:rPr>
              <w:fldChar w:fldCharType="separate"/>
            </w:r>
            <w:r>
              <w:rPr>
                <w:noProof/>
                <w:webHidden/>
              </w:rPr>
              <w:t>18</w:t>
            </w:r>
            <w:r w:rsidR="00D76A9F">
              <w:rPr>
                <w:noProof/>
                <w:webHidden/>
              </w:rPr>
              <w:fldChar w:fldCharType="end"/>
            </w:r>
          </w:hyperlink>
        </w:p>
        <w:p w14:paraId="44FE07A2" w14:textId="380D52C4"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89" w:history="1">
            <w:r w:rsidR="00D76A9F" w:rsidRPr="006A042D">
              <w:rPr>
                <w:rStyle w:val="Hyperlink"/>
                <w:rFonts w:cs="Times New Roman"/>
                <w:noProof/>
              </w:rPr>
              <w:t>6.1</w:t>
            </w:r>
            <w:r w:rsidR="00D76A9F">
              <w:rPr>
                <w:rFonts w:asciiTheme="minorHAnsi" w:eastAsiaTheme="minorEastAsia" w:hAnsiTheme="minorHAnsi" w:cstheme="minorBidi"/>
                <w:noProof/>
                <w:kern w:val="0"/>
                <w:sz w:val="22"/>
                <w:szCs w:val="22"/>
                <w:lang w:bidi="ar-SA"/>
              </w:rPr>
              <w:tab/>
            </w:r>
            <w:r w:rsidR="00D76A9F" w:rsidRPr="006A042D">
              <w:rPr>
                <w:rStyle w:val="Hyperlink"/>
                <w:noProof/>
              </w:rPr>
              <w:t>Service and maintenance</w:t>
            </w:r>
            <w:r w:rsidR="00D76A9F">
              <w:rPr>
                <w:noProof/>
                <w:webHidden/>
              </w:rPr>
              <w:tab/>
            </w:r>
            <w:r w:rsidR="00D76A9F">
              <w:rPr>
                <w:noProof/>
                <w:webHidden/>
              </w:rPr>
              <w:fldChar w:fldCharType="begin"/>
            </w:r>
            <w:r w:rsidR="00D76A9F">
              <w:rPr>
                <w:noProof/>
                <w:webHidden/>
              </w:rPr>
              <w:instrText xml:space="preserve"> PAGEREF _Toc95152189 \h </w:instrText>
            </w:r>
            <w:r w:rsidR="00D76A9F">
              <w:rPr>
                <w:noProof/>
                <w:webHidden/>
              </w:rPr>
            </w:r>
            <w:r w:rsidR="00D76A9F">
              <w:rPr>
                <w:noProof/>
                <w:webHidden/>
              </w:rPr>
              <w:fldChar w:fldCharType="separate"/>
            </w:r>
            <w:r>
              <w:rPr>
                <w:noProof/>
                <w:webHidden/>
              </w:rPr>
              <w:t>18</w:t>
            </w:r>
            <w:r w:rsidR="00D76A9F">
              <w:rPr>
                <w:noProof/>
                <w:webHidden/>
              </w:rPr>
              <w:fldChar w:fldCharType="end"/>
            </w:r>
          </w:hyperlink>
        </w:p>
        <w:p w14:paraId="60779E80" w14:textId="05617084" w:rsidR="00D76A9F" w:rsidRDefault="004F7171">
          <w:pPr>
            <w:pStyle w:val="TOC3"/>
            <w:tabs>
              <w:tab w:val="left" w:pos="1320"/>
              <w:tab w:val="right" w:leader="dot" w:pos="10710"/>
            </w:tabs>
            <w:rPr>
              <w:rFonts w:asciiTheme="minorHAnsi" w:eastAsiaTheme="minorEastAsia" w:hAnsiTheme="minorHAnsi" w:cstheme="minorBidi"/>
              <w:noProof/>
              <w:kern w:val="0"/>
              <w:sz w:val="22"/>
              <w:szCs w:val="22"/>
              <w:lang w:bidi="ar-SA"/>
            </w:rPr>
          </w:pPr>
          <w:hyperlink w:anchor="_Toc95152190" w:history="1">
            <w:r w:rsidR="00D76A9F" w:rsidRPr="006A042D">
              <w:rPr>
                <w:rStyle w:val="Hyperlink"/>
                <w:noProof/>
              </w:rPr>
              <w:t>6.1.1</w:t>
            </w:r>
            <w:r w:rsidR="00D76A9F">
              <w:rPr>
                <w:rFonts w:asciiTheme="minorHAnsi" w:eastAsiaTheme="minorEastAsia" w:hAnsiTheme="minorHAnsi" w:cstheme="minorBidi"/>
                <w:noProof/>
                <w:kern w:val="0"/>
                <w:sz w:val="22"/>
                <w:szCs w:val="22"/>
                <w:lang w:bidi="ar-SA"/>
              </w:rPr>
              <w:tab/>
            </w:r>
            <w:r w:rsidR="00D76A9F" w:rsidRPr="006A042D">
              <w:rPr>
                <w:rStyle w:val="Hyperlink"/>
                <w:noProof/>
              </w:rPr>
              <w:t>Service and support concerning maintenance</w:t>
            </w:r>
            <w:r w:rsidR="00D76A9F">
              <w:rPr>
                <w:noProof/>
                <w:webHidden/>
              </w:rPr>
              <w:tab/>
            </w:r>
            <w:r w:rsidR="00D76A9F">
              <w:rPr>
                <w:noProof/>
                <w:webHidden/>
              </w:rPr>
              <w:fldChar w:fldCharType="begin"/>
            </w:r>
            <w:r w:rsidR="00D76A9F">
              <w:rPr>
                <w:noProof/>
                <w:webHidden/>
              </w:rPr>
              <w:instrText xml:space="preserve"> PAGEREF _Toc95152190 \h </w:instrText>
            </w:r>
            <w:r w:rsidR="00D76A9F">
              <w:rPr>
                <w:noProof/>
                <w:webHidden/>
              </w:rPr>
            </w:r>
            <w:r w:rsidR="00D76A9F">
              <w:rPr>
                <w:noProof/>
                <w:webHidden/>
              </w:rPr>
              <w:fldChar w:fldCharType="separate"/>
            </w:r>
            <w:r>
              <w:rPr>
                <w:noProof/>
                <w:webHidden/>
              </w:rPr>
              <w:t>18</w:t>
            </w:r>
            <w:r w:rsidR="00D76A9F">
              <w:rPr>
                <w:noProof/>
                <w:webHidden/>
              </w:rPr>
              <w:fldChar w:fldCharType="end"/>
            </w:r>
          </w:hyperlink>
        </w:p>
        <w:p w14:paraId="68088DBB" w14:textId="0E9B4166"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91" w:history="1">
            <w:r w:rsidR="00D76A9F" w:rsidRPr="006A042D">
              <w:rPr>
                <w:rStyle w:val="Hyperlink"/>
                <w:rFonts w:cs="Times New Roman"/>
                <w:noProof/>
              </w:rPr>
              <w:t>6.2</w:t>
            </w:r>
            <w:r w:rsidR="00D76A9F">
              <w:rPr>
                <w:rFonts w:asciiTheme="minorHAnsi" w:eastAsiaTheme="minorEastAsia" w:hAnsiTheme="minorHAnsi" w:cstheme="minorBidi"/>
                <w:noProof/>
                <w:kern w:val="0"/>
                <w:sz w:val="22"/>
                <w:szCs w:val="22"/>
                <w:lang w:bidi="ar-SA"/>
              </w:rPr>
              <w:tab/>
            </w:r>
            <w:r w:rsidR="00D76A9F" w:rsidRPr="006A042D">
              <w:rPr>
                <w:rStyle w:val="Hyperlink"/>
                <w:noProof/>
              </w:rPr>
              <w:t>Future updates</w:t>
            </w:r>
            <w:r w:rsidR="00D76A9F">
              <w:rPr>
                <w:noProof/>
                <w:webHidden/>
              </w:rPr>
              <w:tab/>
            </w:r>
            <w:r w:rsidR="00D76A9F">
              <w:rPr>
                <w:noProof/>
                <w:webHidden/>
              </w:rPr>
              <w:fldChar w:fldCharType="begin"/>
            </w:r>
            <w:r w:rsidR="00D76A9F">
              <w:rPr>
                <w:noProof/>
                <w:webHidden/>
              </w:rPr>
              <w:instrText xml:space="preserve"> PAGEREF _Toc95152191 \h </w:instrText>
            </w:r>
            <w:r w:rsidR="00D76A9F">
              <w:rPr>
                <w:noProof/>
                <w:webHidden/>
              </w:rPr>
            </w:r>
            <w:r w:rsidR="00D76A9F">
              <w:rPr>
                <w:noProof/>
                <w:webHidden/>
              </w:rPr>
              <w:fldChar w:fldCharType="separate"/>
            </w:r>
            <w:r>
              <w:rPr>
                <w:noProof/>
                <w:webHidden/>
              </w:rPr>
              <w:t>18</w:t>
            </w:r>
            <w:r w:rsidR="00D76A9F">
              <w:rPr>
                <w:noProof/>
                <w:webHidden/>
              </w:rPr>
              <w:fldChar w:fldCharType="end"/>
            </w:r>
          </w:hyperlink>
        </w:p>
        <w:p w14:paraId="2B323B17" w14:textId="60393210"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92" w:history="1">
            <w:r w:rsidR="00D76A9F" w:rsidRPr="006A042D">
              <w:rPr>
                <w:rStyle w:val="Hyperlink"/>
                <w:rFonts w:cs="Times New Roman"/>
                <w:noProof/>
              </w:rPr>
              <w:t>6.3</w:t>
            </w:r>
            <w:r w:rsidR="00D76A9F">
              <w:rPr>
                <w:rFonts w:asciiTheme="minorHAnsi" w:eastAsiaTheme="minorEastAsia" w:hAnsiTheme="minorHAnsi" w:cstheme="minorBidi"/>
                <w:noProof/>
                <w:kern w:val="0"/>
                <w:sz w:val="22"/>
                <w:szCs w:val="22"/>
                <w:lang w:bidi="ar-SA"/>
              </w:rPr>
              <w:tab/>
            </w:r>
            <w:r w:rsidR="00D76A9F" w:rsidRPr="006A042D">
              <w:rPr>
                <w:rStyle w:val="Hyperlink"/>
                <w:noProof/>
              </w:rPr>
              <w:t>Requested modifications</w:t>
            </w:r>
            <w:r w:rsidR="00D76A9F">
              <w:rPr>
                <w:noProof/>
                <w:webHidden/>
              </w:rPr>
              <w:tab/>
            </w:r>
            <w:r w:rsidR="00D76A9F">
              <w:rPr>
                <w:noProof/>
                <w:webHidden/>
              </w:rPr>
              <w:fldChar w:fldCharType="begin"/>
            </w:r>
            <w:r w:rsidR="00D76A9F">
              <w:rPr>
                <w:noProof/>
                <w:webHidden/>
              </w:rPr>
              <w:instrText xml:space="preserve"> PAGEREF _Toc95152192 \h </w:instrText>
            </w:r>
            <w:r w:rsidR="00D76A9F">
              <w:rPr>
                <w:noProof/>
                <w:webHidden/>
              </w:rPr>
            </w:r>
            <w:r w:rsidR="00D76A9F">
              <w:rPr>
                <w:noProof/>
                <w:webHidden/>
              </w:rPr>
              <w:fldChar w:fldCharType="separate"/>
            </w:r>
            <w:r>
              <w:rPr>
                <w:noProof/>
                <w:webHidden/>
              </w:rPr>
              <w:t>18</w:t>
            </w:r>
            <w:r w:rsidR="00D76A9F">
              <w:rPr>
                <w:noProof/>
                <w:webHidden/>
              </w:rPr>
              <w:fldChar w:fldCharType="end"/>
            </w:r>
          </w:hyperlink>
        </w:p>
        <w:p w14:paraId="4111BA5F" w14:textId="638063CE" w:rsidR="00D76A9F" w:rsidRDefault="004F7171">
          <w:pPr>
            <w:pStyle w:val="TOC1"/>
            <w:tabs>
              <w:tab w:val="left" w:pos="480"/>
              <w:tab w:val="right" w:leader="dot" w:pos="10710"/>
            </w:tabs>
            <w:rPr>
              <w:rFonts w:asciiTheme="minorHAnsi" w:eastAsiaTheme="minorEastAsia" w:hAnsiTheme="minorHAnsi" w:cstheme="minorBidi"/>
              <w:noProof/>
              <w:kern w:val="0"/>
              <w:sz w:val="22"/>
              <w:szCs w:val="22"/>
              <w:lang w:bidi="ar-SA"/>
            </w:rPr>
          </w:pPr>
          <w:hyperlink w:anchor="_Toc95152193" w:history="1">
            <w:r w:rsidR="00D76A9F" w:rsidRPr="006A042D">
              <w:rPr>
                <w:rStyle w:val="Hyperlink"/>
                <w:noProof/>
              </w:rPr>
              <w:t>7.</w:t>
            </w:r>
            <w:r w:rsidR="00D76A9F">
              <w:rPr>
                <w:rFonts w:asciiTheme="minorHAnsi" w:eastAsiaTheme="minorEastAsia" w:hAnsiTheme="minorHAnsi" w:cstheme="minorBidi"/>
                <w:noProof/>
                <w:kern w:val="0"/>
                <w:sz w:val="22"/>
                <w:szCs w:val="22"/>
                <w:lang w:bidi="ar-SA"/>
              </w:rPr>
              <w:tab/>
            </w:r>
            <w:r w:rsidR="00D76A9F" w:rsidRPr="006A042D">
              <w:rPr>
                <w:rStyle w:val="Hyperlink"/>
                <w:noProof/>
              </w:rPr>
              <w:t>Performance and Maintenance</w:t>
            </w:r>
            <w:r w:rsidR="00D76A9F">
              <w:rPr>
                <w:noProof/>
                <w:webHidden/>
              </w:rPr>
              <w:tab/>
            </w:r>
            <w:r w:rsidR="00D76A9F">
              <w:rPr>
                <w:noProof/>
                <w:webHidden/>
              </w:rPr>
              <w:fldChar w:fldCharType="begin"/>
            </w:r>
            <w:r w:rsidR="00D76A9F">
              <w:rPr>
                <w:noProof/>
                <w:webHidden/>
              </w:rPr>
              <w:instrText xml:space="preserve"> PAGEREF _Toc95152193 \h </w:instrText>
            </w:r>
            <w:r w:rsidR="00D76A9F">
              <w:rPr>
                <w:noProof/>
                <w:webHidden/>
              </w:rPr>
            </w:r>
            <w:r w:rsidR="00D76A9F">
              <w:rPr>
                <w:noProof/>
                <w:webHidden/>
              </w:rPr>
              <w:fldChar w:fldCharType="separate"/>
            </w:r>
            <w:r>
              <w:rPr>
                <w:noProof/>
                <w:webHidden/>
              </w:rPr>
              <w:t>20</w:t>
            </w:r>
            <w:r w:rsidR="00D76A9F">
              <w:rPr>
                <w:noProof/>
                <w:webHidden/>
              </w:rPr>
              <w:fldChar w:fldCharType="end"/>
            </w:r>
          </w:hyperlink>
        </w:p>
        <w:p w14:paraId="6027A042" w14:textId="505C3344" w:rsidR="00D76A9F" w:rsidRDefault="004F7171">
          <w:pPr>
            <w:pStyle w:val="TOC1"/>
            <w:tabs>
              <w:tab w:val="left" w:pos="480"/>
              <w:tab w:val="right" w:leader="dot" w:pos="10710"/>
            </w:tabs>
            <w:rPr>
              <w:rFonts w:asciiTheme="minorHAnsi" w:eastAsiaTheme="minorEastAsia" w:hAnsiTheme="minorHAnsi" w:cstheme="minorBidi"/>
              <w:noProof/>
              <w:kern w:val="0"/>
              <w:sz w:val="22"/>
              <w:szCs w:val="22"/>
              <w:lang w:bidi="ar-SA"/>
            </w:rPr>
          </w:pPr>
          <w:hyperlink w:anchor="_Toc95152194" w:history="1">
            <w:r w:rsidR="00D76A9F" w:rsidRPr="006A042D">
              <w:rPr>
                <w:rStyle w:val="Hyperlink"/>
                <w:noProof/>
              </w:rPr>
              <w:t>8.</w:t>
            </w:r>
            <w:r w:rsidR="00D76A9F">
              <w:rPr>
                <w:rFonts w:asciiTheme="minorHAnsi" w:eastAsiaTheme="minorEastAsia" w:hAnsiTheme="minorHAnsi" w:cstheme="minorBidi"/>
                <w:noProof/>
                <w:kern w:val="0"/>
                <w:sz w:val="22"/>
                <w:szCs w:val="22"/>
                <w:lang w:bidi="ar-SA"/>
              </w:rPr>
              <w:tab/>
            </w:r>
            <w:r w:rsidR="00D76A9F" w:rsidRPr="006A042D">
              <w:rPr>
                <w:rStyle w:val="Hyperlink"/>
                <w:noProof/>
              </w:rPr>
              <w:t>USER MANUAL</w:t>
            </w:r>
            <w:r w:rsidR="00D76A9F">
              <w:rPr>
                <w:noProof/>
                <w:webHidden/>
              </w:rPr>
              <w:tab/>
            </w:r>
            <w:r w:rsidR="00D76A9F">
              <w:rPr>
                <w:noProof/>
                <w:webHidden/>
              </w:rPr>
              <w:fldChar w:fldCharType="begin"/>
            </w:r>
            <w:r w:rsidR="00D76A9F">
              <w:rPr>
                <w:noProof/>
                <w:webHidden/>
              </w:rPr>
              <w:instrText xml:space="preserve"> PAGEREF _Toc95152194 \h </w:instrText>
            </w:r>
            <w:r w:rsidR="00D76A9F">
              <w:rPr>
                <w:noProof/>
                <w:webHidden/>
              </w:rPr>
            </w:r>
            <w:r w:rsidR="00D76A9F">
              <w:rPr>
                <w:noProof/>
                <w:webHidden/>
              </w:rPr>
              <w:fldChar w:fldCharType="separate"/>
            </w:r>
            <w:r>
              <w:rPr>
                <w:noProof/>
                <w:webHidden/>
              </w:rPr>
              <w:t>22</w:t>
            </w:r>
            <w:r w:rsidR="00D76A9F">
              <w:rPr>
                <w:noProof/>
                <w:webHidden/>
              </w:rPr>
              <w:fldChar w:fldCharType="end"/>
            </w:r>
          </w:hyperlink>
        </w:p>
        <w:p w14:paraId="6B3BE455" w14:textId="557B6D3D"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95" w:history="1">
            <w:r w:rsidR="00D76A9F" w:rsidRPr="006A042D">
              <w:rPr>
                <w:rStyle w:val="Hyperlink"/>
                <w:noProof/>
              </w:rPr>
              <w:t>8.1</w:t>
            </w:r>
            <w:r w:rsidR="00D76A9F">
              <w:rPr>
                <w:rFonts w:asciiTheme="minorHAnsi" w:eastAsiaTheme="minorEastAsia" w:hAnsiTheme="minorHAnsi" w:cstheme="minorBidi"/>
                <w:noProof/>
                <w:kern w:val="0"/>
                <w:sz w:val="22"/>
                <w:szCs w:val="22"/>
                <w:lang w:bidi="ar-SA"/>
              </w:rPr>
              <w:tab/>
            </w:r>
            <w:r w:rsidR="00D76A9F" w:rsidRPr="006A042D">
              <w:rPr>
                <w:rStyle w:val="Hyperlink"/>
                <w:noProof/>
              </w:rPr>
              <w:t>System Overview</w:t>
            </w:r>
            <w:r w:rsidR="00D76A9F">
              <w:rPr>
                <w:noProof/>
                <w:webHidden/>
              </w:rPr>
              <w:tab/>
            </w:r>
            <w:r w:rsidR="00D76A9F">
              <w:rPr>
                <w:noProof/>
                <w:webHidden/>
              </w:rPr>
              <w:fldChar w:fldCharType="begin"/>
            </w:r>
            <w:r w:rsidR="00D76A9F">
              <w:rPr>
                <w:noProof/>
                <w:webHidden/>
              </w:rPr>
              <w:instrText xml:space="preserve"> PAGEREF _Toc95152195 \h </w:instrText>
            </w:r>
            <w:r w:rsidR="00D76A9F">
              <w:rPr>
                <w:noProof/>
                <w:webHidden/>
              </w:rPr>
            </w:r>
            <w:r w:rsidR="00D76A9F">
              <w:rPr>
                <w:noProof/>
                <w:webHidden/>
              </w:rPr>
              <w:fldChar w:fldCharType="separate"/>
            </w:r>
            <w:r>
              <w:rPr>
                <w:noProof/>
                <w:webHidden/>
              </w:rPr>
              <w:t>22</w:t>
            </w:r>
            <w:r w:rsidR="00D76A9F">
              <w:rPr>
                <w:noProof/>
                <w:webHidden/>
              </w:rPr>
              <w:fldChar w:fldCharType="end"/>
            </w:r>
          </w:hyperlink>
        </w:p>
        <w:p w14:paraId="73B38158" w14:textId="3A845913" w:rsidR="00D76A9F" w:rsidRDefault="004F7171">
          <w:pPr>
            <w:pStyle w:val="TOC2"/>
            <w:tabs>
              <w:tab w:val="left" w:pos="880"/>
              <w:tab w:val="right" w:leader="dot" w:pos="10710"/>
            </w:tabs>
            <w:rPr>
              <w:rFonts w:asciiTheme="minorHAnsi" w:eastAsiaTheme="minorEastAsia" w:hAnsiTheme="minorHAnsi" w:cstheme="minorBidi"/>
              <w:noProof/>
              <w:kern w:val="0"/>
              <w:sz w:val="22"/>
              <w:szCs w:val="22"/>
              <w:lang w:bidi="ar-SA"/>
            </w:rPr>
          </w:pPr>
          <w:hyperlink w:anchor="_Toc95152196" w:history="1">
            <w:r w:rsidR="00D76A9F" w:rsidRPr="006A042D">
              <w:rPr>
                <w:rStyle w:val="Hyperlink"/>
                <w:noProof/>
              </w:rPr>
              <w:t>8.2</w:t>
            </w:r>
            <w:r w:rsidR="00D76A9F">
              <w:rPr>
                <w:rFonts w:asciiTheme="minorHAnsi" w:eastAsiaTheme="minorEastAsia" w:hAnsiTheme="minorHAnsi" w:cstheme="minorBidi"/>
                <w:noProof/>
                <w:kern w:val="0"/>
                <w:sz w:val="22"/>
                <w:szCs w:val="22"/>
                <w:lang w:bidi="ar-SA"/>
              </w:rPr>
              <w:tab/>
            </w:r>
            <w:r w:rsidR="00D76A9F" w:rsidRPr="006A042D">
              <w:rPr>
                <w:rStyle w:val="Hyperlink"/>
                <w:noProof/>
              </w:rPr>
              <w:t>System Features</w:t>
            </w:r>
            <w:r w:rsidR="00D76A9F">
              <w:rPr>
                <w:noProof/>
                <w:webHidden/>
              </w:rPr>
              <w:tab/>
            </w:r>
            <w:r w:rsidR="00D76A9F">
              <w:rPr>
                <w:noProof/>
                <w:webHidden/>
              </w:rPr>
              <w:fldChar w:fldCharType="begin"/>
            </w:r>
            <w:r w:rsidR="00D76A9F">
              <w:rPr>
                <w:noProof/>
                <w:webHidden/>
              </w:rPr>
              <w:instrText xml:space="preserve"> PAGEREF _Toc95152196 \h </w:instrText>
            </w:r>
            <w:r w:rsidR="00D76A9F">
              <w:rPr>
                <w:noProof/>
                <w:webHidden/>
              </w:rPr>
            </w:r>
            <w:r w:rsidR="00D76A9F">
              <w:rPr>
                <w:noProof/>
                <w:webHidden/>
              </w:rPr>
              <w:fldChar w:fldCharType="separate"/>
            </w:r>
            <w:r>
              <w:rPr>
                <w:noProof/>
                <w:webHidden/>
              </w:rPr>
              <w:t>22</w:t>
            </w:r>
            <w:r w:rsidR="00D76A9F">
              <w:rPr>
                <w:noProof/>
                <w:webHidden/>
              </w:rPr>
              <w:fldChar w:fldCharType="end"/>
            </w:r>
          </w:hyperlink>
        </w:p>
        <w:p w14:paraId="4875FF89" w14:textId="580393D4" w:rsidR="00D76A9F" w:rsidRDefault="004F7171">
          <w:pPr>
            <w:pStyle w:val="TOC3"/>
            <w:tabs>
              <w:tab w:val="left" w:pos="1100"/>
              <w:tab w:val="right" w:leader="dot" w:pos="10710"/>
            </w:tabs>
            <w:rPr>
              <w:rFonts w:asciiTheme="minorHAnsi" w:eastAsiaTheme="minorEastAsia" w:hAnsiTheme="minorHAnsi" w:cstheme="minorBidi"/>
              <w:noProof/>
              <w:kern w:val="0"/>
              <w:sz w:val="22"/>
              <w:szCs w:val="22"/>
              <w:lang w:bidi="ar-SA"/>
            </w:rPr>
          </w:pPr>
          <w:hyperlink w:anchor="_Toc95152197" w:history="1">
            <w:r w:rsidR="00D76A9F" w:rsidRPr="006A042D">
              <w:rPr>
                <w:rStyle w:val="Hyperlink"/>
                <w:rFonts w:ascii="Times New Roman" w:eastAsia="Times New Roman" w:hAnsi="Times New Roman" w:cs="Times New Roman"/>
                <w:bCs/>
                <w:noProof/>
              </w:rPr>
              <w:t>1.</w:t>
            </w:r>
            <w:r w:rsidR="00D76A9F">
              <w:rPr>
                <w:rFonts w:asciiTheme="minorHAnsi" w:eastAsiaTheme="minorEastAsia" w:hAnsiTheme="minorHAnsi" w:cstheme="minorBidi"/>
                <w:noProof/>
                <w:kern w:val="0"/>
                <w:sz w:val="22"/>
                <w:szCs w:val="22"/>
                <w:lang w:bidi="ar-SA"/>
              </w:rPr>
              <w:tab/>
            </w:r>
            <w:r w:rsidR="00D76A9F" w:rsidRPr="006A042D">
              <w:rPr>
                <w:rStyle w:val="Hyperlink"/>
                <w:rFonts w:ascii="Times New Roman" w:eastAsia="Times New Roman" w:hAnsi="Times New Roman" w:cs="Times New Roman"/>
                <w:bCs/>
                <w:noProof/>
              </w:rPr>
              <w:t>2.0.1 The admin can add new mothers to the registration database</w:t>
            </w:r>
            <w:r w:rsidR="00D76A9F">
              <w:rPr>
                <w:noProof/>
                <w:webHidden/>
              </w:rPr>
              <w:tab/>
            </w:r>
            <w:r w:rsidR="00D76A9F">
              <w:rPr>
                <w:noProof/>
                <w:webHidden/>
              </w:rPr>
              <w:fldChar w:fldCharType="begin"/>
            </w:r>
            <w:r w:rsidR="00D76A9F">
              <w:rPr>
                <w:noProof/>
                <w:webHidden/>
              </w:rPr>
              <w:instrText xml:space="preserve"> PAGEREF _Toc95152197 \h </w:instrText>
            </w:r>
            <w:r w:rsidR="00D76A9F">
              <w:rPr>
                <w:noProof/>
                <w:webHidden/>
              </w:rPr>
            </w:r>
            <w:r w:rsidR="00D76A9F">
              <w:rPr>
                <w:noProof/>
                <w:webHidden/>
              </w:rPr>
              <w:fldChar w:fldCharType="separate"/>
            </w:r>
            <w:r>
              <w:rPr>
                <w:noProof/>
                <w:webHidden/>
              </w:rPr>
              <w:t>22</w:t>
            </w:r>
            <w:r w:rsidR="00D76A9F">
              <w:rPr>
                <w:noProof/>
                <w:webHidden/>
              </w:rPr>
              <w:fldChar w:fldCharType="end"/>
            </w:r>
          </w:hyperlink>
        </w:p>
        <w:p w14:paraId="71D8FA44" w14:textId="017FCF07" w:rsidR="00D76A9F" w:rsidRDefault="004F7171">
          <w:pPr>
            <w:pStyle w:val="TOC1"/>
            <w:tabs>
              <w:tab w:val="left" w:pos="480"/>
              <w:tab w:val="right" w:leader="dot" w:pos="10710"/>
            </w:tabs>
            <w:rPr>
              <w:rFonts w:asciiTheme="minorHAnsi" w:eastAsiaTheme="minorEastAsia" w:hAnsiTheme="minorHAnsi" w:cstheme="minorBidi"/>
              <w:noProof/>
              <w:kern w:val="0"/>
              <w:sz w:val="22"/>
              <w:szCs w:val="22"/>
              <w:lang w:bidi="ar-SA"/>
            </w:rPr>
          </w:pPr>
          <w:hyperlink w:anchor="_Toc95152198" w:history="1">
            <w:r w:rsidR="00D76A9F" w:rsidRPr="006A042D">
              <w:rPr>
                <w:rStyle w:val="Hyperlink"/>
                <w:noProof/>
              </w:rPr>
              <w:t>9.</w:t>
            </w:r>
            <w:r w:rsidR="00D76A9F">
              <w:rPr>
                <w:rFonts w:asciiTheme="minorHAnsi" w:eastAsiaTheme="minorEastAsia" w:hAnsiTheme="minorHAnsi" w:cstheme="minorBidi"/>
                <w:noProof/>
                <w:kern w:val="0"/>
                <w:sz w:val="22"/>
                <w:szCs w:val="22"/>
                <w:lang w:bidi="ar-SA"/>
              </w:rPr>
              <w:tab/>
            </w:r>
            <w:r w:rsidR="00D76A9F" w:rsidRPr="006A042D">
              <w:rPr>
                <w:rStyle w:val="Hyperlink"/>
                <w:noProof/>
              </w:rPr>
              <w:t>Reference Material</w:t>
            </w:r>
            <w:r w:rsidR="00D76A9F">
              <w:rPr>
                <w:noProof/>
                <w:webHidden/>
              </w:rPr>
              <w:tab/>
            </w:r>
            <w:r w:rsidR="00D76A9F">
              <w:rPr>
                <w:noProof/>
                <w:webHidden/>
              </w:rPr>
              <w:fldChar w:fldCharType="begin"/>
            </w:r>
            <w:r w:rsidR="00D76A9F">
              <w:rPr>
                <w:noProof/>
                <w:webHidden/>
              </w:rPr>
              <w:instrText xml:space="preserve"> PAGEREF _Toc95152198 \h </w:instrText>
            </w:r>
            <w:r w:rsidR="00D76A9F">
              <w:rPr>
                <w:noProof/>
                <w:webHidden/>
              </w:rPr>
            </w:r>
            <w:r w:rsidR="00D76A9F">
              <w:rPr>
                <w:noProof/>
                <w:webHidden/>
              </w:rPr>
              <w:fldChar w:fldCharType="separate"/>
            </w:r>
            <w:r>
              <w:rPr>
                <w:noProof/>
                <w:webHidden/>
              </w:rPr>
              <w:t>29</w:t>
            </w:r>
            <w:r w:rsidR="00D76A9F">
              <w:rPr>
                <w:noProof/>
                <w:webHidden/>
              </w:rPr>
              <w:fldChar w:fldCharType="end"/>
            </w:r>
          </w:hyperlink>
        </w:p>
        <w:p w14:paraId="5B16A2A9" w14:textId="2C05F831" w:rsidR="0002536D" w:rsidRPr="00874CE3" w:rsidRDefault="0002536D" w:rsidP="00874CE3">
          <w:pPr>
            <w:spacing w:line="360" w:lineRule="auto"/>
            <w:rPr>
              <w:rFonts w:ascii="Times New Roman" w:hAnsi="Times New Roman" w:cs="Times New Roman"/>
              <w:sz w:val="24"/>
              <w:szCs w:val="24"/>
            </w:rPr>
          </w:pPr>
          <w:r w:rsidRPr="00874CE3">
            <w:rPr>
              <w:rFonts w:ascii="Times New Roman" w:hAnsi="Times New Roman" w:cs="Times New Roman"/>
              <w:b/>
              <w:bCs/>
              <w:noProof/>
              <w:sz w:val="24"/>
              <w:szCs w:val="24"/>
            </w:rPr>
            <w:fldChar w:fldCharType="end"/>
          </w:r>
        </w:p>
      </w:sdtContent>
    </w:sdt>
    <w:p w14:paraId="0E6B0597" w14:textId="77777777" w:rsidR="0002536D" w:rsidRPr="00874CE3" w:rsidRDefault="0002536D" w:rsidP="00874CE3">
      <w:pPr>
        <w:suppressAutoHyphens/>
        <w:spacing w:after="0" w:line="360" w:lineRule="auto"/>
        <w:jc w:val="center"/>
        <w:rPr>
          <w:rFonts w:ascii="Times New Roman" w:eastAsia="Droid Sans Fallback" w:hAnsi="Times New Roman" w:cs="Times New Roman"/>
          <w:b/>
          <w:kern w:val="2"/>
          <w:sz w:val="24"/>
          <w:szCs w:val="24"/>
          <w:u w:val="single"/>
          <w:lang w:eastAsia="zh-CN" w:bidi="hi-IN"/>
        </w:rPr>
      </w:pPr>
    </w:p>
    <w:p w14:paraId="29622540" w14:textId="77777777" w:rsidR="00730EEB" w:rsidRPr="00874CE3" w:rsidRDefault="00730EEB" w:rsidP="00874CE3">
      <w:pPr>
        <w:spacing w:line="360" w:lineRule="auto"/>
        <w:rPr>
          <w:rFonts w:ascii="Times New Roman" w:eastAsia="Droid Sans Fallback" w:hAnsi="Times New Roman" w:cs="Times New Roman"/>
          <w:b/>
          <w:kern w:val="2"/>
          <w:sz w:val="24"/>
          <w:szCs w:val="24"/>
          <w:u w:val="single"/>
          <w:lang w:eastAsia="zh-CN" w:bidi="hi-IN"/>
        </w:rPr>
      </w:pPr>
    </w:p>
    <w:p w14:paraId="6FE71D41" w14:textId="77777777" w:rsidR="003327C0" w:rsidRPr="00874CE3" w:rsidRDefault="003327C0" w:rsidP="00874CE3">
      <w:pPr>
        <w:spacing w:line="360" w:lineRule="auto"/>
        <w:jc w:val="center"/>
        <w:rPr>
          <w:rFonts w:ascii="Times New Roman" w:eastAsia="Droid Sans Fallback" w:hAnsi="Times New Roman" w:cs="Times New Roman"/>
          <w:b/>
          <w:kern w:val="2"/>
          <w:sz w:val="24"/>
          <w:szCs w:val="24"/>
          <w:u w:val="single"/>
          <w:lang w:eastAsia="zh-CN" w:bidi="hi-IN"/>
        </w:rPr>
      </w:pPr>
    </w:p>
    <w:p w14:paraId="6DC3E6A4" w14:textId="77777777" w:rsidR="003327C0" w:rsidRPr="00874CE3" w:rsidRDefault="003327C0" w:rsidP="00874CE3">
      <w:pPr>
        <w:spacing w:line="360" w:lineRule="auto"/>
        <w:jc w:val="center"/>
        <w:rPr>
          <w:rFonts w:ascii="Times New Roman" w:eastAsia="Droid Sans Fallback" w:hAnsi="Times New Roman" w:cs="Times New Roman"/>
          <w:b/>
          <w:kern w:val="2"/>
          <w:sz w:val="24"/>
          <w:szCs w:val="24"/>
          <w:u w:val="single"/>
          <w:lang w:eastAsia="zh-CN" w:bidi="hi-IN"/>
        </w:rPr>
      </w:pPr>
    </w:p>
    <w:p w14:paraId="712796AE" w14:textId="77777777" w:rsidR="003327C0" w:rsidRPr="00874CE3" w:rsidRDefault="003327C0" w:rsidP="00874CE3">
      <w:pPr>
        <w:spacing w:line="360" w:lineRule="auto"/>
        <w:jc w:val="center"/>
        <w:rPr>
          <w:rFonts w:ascii="Times New Roman" w:eastAsia="Droid Sans Fallback" w:hAnsi="Times New Roman" w:cs="Times New Roman"/>
          <w:b/>
          <w:kern w:val="2"/>
          <w:sz w:val="24"/>
          <w:szCs w:val="24"/>
          <w:u w:val="single"/>
          <w:lang w:eastAsia="zh-CN" w:bidi="hi-IN"/>
        </w:rPr>
      </w:pPr>
    </w:p>
    <w:p w14:paraId="3E6C9E6E" w14:textId="77777777" w:rsidR="003327C0" w:rsidRPr="00874CE3" w:rsidRDefault="003327C0" w:rsidP="00874CE3">
      <w:pPr>
        <w:spacing w:line="360" w:lineRule="auto"/>
        <w:jc w:val="center"/>
        <w:rPr>
          <w:rFonts w:ascii="Times New Roman" w:eastAsia="Droid Sans Fallback" w:hAnsi="Times New Roman" w:cs="Times New Roman"/>
          <w:b/>
          <w:kern w:val="2"/>
          <w:sz w:val="24"/>
          <w:szCs w:val="24"/>
          <w:u w:val="single"/>
          <w:lang w:eastAsia="zh-CN" w:bidi="hi-IN"/>
        </w:rPr>
      </w:pPr>
    </w:p>
    <w:p w14:paraId="629F38D4" w14:textId="77777777" w:rsidR="003327C0" w:rsidRPr="00874CE3" w:rsidRDefault="003327C0" w:rsidP="00874CE3">
      <w:pPr>
        <w:spacing w:line="360" w:lineRule="auto"/>
        <w:jc w:val="center"/>
        <w:rPr>
          <w:rFonts w:ascii="Times New Roman" w:eastAsia="Droid Sans Fallback" w:hAnsi="Times New Roman" w:cs="Times New Roman"/>
          <w:b/>
          <w:kern w:val="2"/>
          <w:sz w:val="24"/>
          <w:szCs w:val="24"/>
          <w:u w:val="single"/>
          <w:lang w:eastAsia="zh-CN" w:bidi="hi-IN"/>
        </w:rPr>
      </w:pPr>
    </w:p>
    <w:p w14:paraId="5EF54CED" w14:textId="77777777" w:rsidR="003327C0" w:rsidRDefault="003327C0" w:rsidP="00821BF4">
      <w:pPr>
        <w:jc w:val="center"/>
        <w:rPr>
          <w:rFonts w:ascii="Times New Roman" w:eastAsia="Droid Sans Fallback" w:hAnsi="Times New Roman" w:cs="Times New Roman"/>
          <w:b/>
          <w:kern w:val="2"/>
          <w:sz w:val="24"/>
          <w:szCs w:val="24"/>
          <w:u w:val="single"/>
          <w:lang w:eastAsia="zh-CN" w:bidi="hi-IN"/>
        </w:rPr>
      </w:pPr>
    </w:p>
    <w:p w14:paraId="05FA55B7" w14:textId="3DAE2D3C" w:rsidR="003327C0" w:rsidRDefault="003327C0" w:rsidP="00821BF4">
      <w:pPr>
        <w:jc w:val="center"/>
        <w:rPr>
          <w:rFonts w:ascii="Times New Roman" w:eastAsia="Droid Sans Fallback" w:hAnsi="Times New Roman" w:cs="Times New Roman"/>
          <w:b/>
          <w:kern w:val="2"/>
          <w:sz w:val="24"/>
          <w:szCs w:val="24"/>
          <w:u w:val="single"/>
          <w:lang w:eastAsia="zh-CN" w:bidi="hi-IN"/>
        </w:rPr>
      </w:pPr>
    </w:p>
    <w:p w14:paraId="5E0A2A91" w14:textId="5193265C" w:rsidR="00D76A9F" w:rsidRDefault="00D76A9F" w:rsidP="00821BF4">
      <w:pPr>
        <w:jc w:val="center"/>
        <w:rPr>
          <w:rFonts w:ascii="Times New Roman" w:eastAsia="Droid Sans Fallback" w:hAnsi="Times New Roman" w:cs="Times New Roman"/>
          <w:b/>
          <w:kern w:val="2"/>
          <w:sz w:val="24"/>
          <w:szCs w:val="24"/>
          <w:u w:val="single"/>
          <w:lang w:eastAsia="zh-CN" w:bidi="hi-IN"/>
        </w:rPr>
      </w:pPr>
    </w:p>
    <w:p w14:paraId="153373E3" w14:textId="71F1847C" w:rsidR="00D76A9F" w:rsidRDefault="00D76A9F" w:rsidP="00821BF4">
      <w:pPr>
        <w:jc w:val="center"/>
        <w:rPr>
          <w:rFonts w:ascii="Times New Roman" w:eastAsia="Droid Sans Fallback" w:hAnsi="Times New Roman" w:cs="Times New Roman"/>
          <w:b/>
          <w:kern w:val="2"/>
          <w:sz w:val="24"/>
          <w:szCs w:val="24"/>
          <w:u w:val="single"/>
          <w:lang w:eastAsia="zh-CN" w:bidi="hi-IN"/>
        </w:rPr>
      </w:pPr>
    </w:p>
    <w:p w14:paraId="59746BA7" w14:textId="6252C101" w:rsidR="00D76A9F" w:rsidRDefault="00D76A9F" w:rsidP="00821BF4">
      <w:pPr>
        <w:jc w:val="center"/>
        <w:rPr>
          <w:rFonts w:ascii="Times New Roman" w:eastAsia="Droid Sans Fallback" w:hAnsi="Times New Roman" w:cs="Times New Roman"/>
          <w:b/>
          <w:kern w:val="2"/>
          <w:sz w:val="24"/>
          <w:szCs w:val="24"/>
          <w:u w:val="single"/>
          <w:lang w:eastAsia="zh-CN" w:bidi="hi-IN"/>
        </w:rPr>
      </w:pPr>
    </w:p>
    <w:p w14:paraId="1BC32D50" w14:textId="29AE29C2" w:rsidR="00D76A9F" w:rsidRDefault="00D76A9F" w:rsidP="00821BF4">
      <w:pPr>
        <w:jc w:val="center"/>
        <w:rPr>
          <w:rFonts w:ascii="Times New Roman" w:eastAsia="Droid Sans Fallback" w:hAnsi="Times New Roman" w:cs="Times New Roman"/>
          <w:b/>
          <w:kern w:val="2"/>
          <w:sz w:val="24"/>
          <w:szCs w:val="24"/>
          <w:u w:val="single"/>
          <w:lang w:eastAsia="zh-CN" w:bidi="hi-IN"/>
        </w:rPr>
      </w:pPr>
    </w:p>
    <w:p w14:paraId="1984CD32" w14:textId="16C0C937" w:rsidR="00D76A9F" w:rsidRDefault="00D76A9F" w:rsidP="00821BF4">
      <w:pPr>
        <w:jc w:val="center"/>
        <w:rPr>
          <w:rFonts w:ascii="Times New Roman" w:eastAsia="Droid Sans Fallback" w:hAnsi="Times New Roman" w:cs="Times New Roman"/>
          <w:b/>
          <w:kern w:val="2"/>
          <w:sz w:val="24"/>
          <w:szCs w:val="24"/>
          <w:u w:val="single"/>
          <w:lang w:eastAsia="zh-CN" w:bidi="hi-IN"/>
        </w:rPr>
      </w:pPr>
    </w:p>
    <w:p w14:paraId="7CF3F27B" w14:textId="35AA5F08" w:rsidR="00D76A9F" w:rsidRDefault="00D76A9F" w:rsidP="00821BF4">
      <w:pPr>
        <w:jc w:val="center"/>
        <w:rPr>
          <w:rFonts w:ascii="Times New Roman" w:eastAsia="Droid Sans Fallback" w:hAnsi="Times New Roman" w:cs="Times New Roman"/>
          <w:b/>
          <w:kern w:val="2"/>
          <w:sz w:val="24"/>
          <w:szCs w:val="24"/>
          <w:u w:val="single"/>
          <w:lang w:eastAsia="zh-CN" w:bidi="hi-IN"/>
        </w:rPr>
      </w:pPr>
    </w:p>
    <w:p w14:paraId="640C839B" w14:textId="4F21B902" w:rsidR="00D76A9F" w:rsidRDefault="00D76A9F" w:rsidP="00821BF4">
      <w:pPr>
        <w:jc w:val="center"/>
        <w:rPr>
          <w:rFonts w:ascii="Times New Roman" w:eastAsia="Droid Sans Fallback" w:hAnsi="Times New Roman" w:cs="Times New Roman"/>
          <w:b/>
          <w:kern w:val="2"/>
          <w:sz w:val="24"/>
          <w:szCs w:val="24"/>
          <w:u w:val="single"/>
          <w:lang w:eastAsia="zh-CN" w:bidi="hi-IN"/>
        </w:rPr>
      </w:pPr>
    </w:p>
    <w:p w14:paraId="5BC36A8D" w14:textId="72DB817B" w:rsidR="00D76A9F" w:rsidRDefault="00D76A9F" w:rsidP="00821BF4">
      <w:pPr>
        <w:jc w:val="center"/>
        <w:rPr>
          <w:rFonts w:ascii="Times New Roman" w:eastAsia="Droid Sans Fallback" w:hAnsi="Times New Roman" w:cs="Times New Roman"/>
          <w:b/>
          <w:kern w:val="2"/>
          <w:sz w:val="24"/>
          <w:szCs w:val="24"/>
          <w:u w:val="single"/>
          <w:lang w:eastAsia="zh-CN" w:bidi="hi-IN"/>
        </w:rPr>
      </w:pPr>
    </w:p>
    <w:p w14:paraId="6A0338DA" w14:textId="18A8F610" w:rsidR="00D76A9F" w:rsidRDefault="00D76A9F" w:rsidP="00821BF4">
      <w:pPr>
        <w:jc w:val="center"/>
        <w:rPr>
          <w:rFonts w:ascii="Times New Roman" w:eastAsia="Droid Sans Fallback" w:hAnsi="Times New Roman" w:cs="Times New Roman"/>
          <w:b/>
          <w:kern w:val="2"/>
          <w:sz w:val="24"/>
          <w:szCs w:val="24"/>
          <w:u w:val="single"/>
          <w:lang w:eastAsia="zh-CN" w:bidi="hi-IN"/>
        </w:rPr>
      </w:pPr>
    </w:p>
    <w:p w14:paraId="24F488C0" w14:textId="542EE56C" w:rsidR="00D76A9F" w:rsidRDefault="00D76A9F" w:rsidP="00821BF4">
      <w:pPr>
        <w:jc w:val="center"/>
        <w:rPr>
          <w:rFonts w:ascii="Times New Roman" w:eastAsia="Droid Sans Fallback" w:hAnsi="Times New Roman" w:cs="Times New Roman"/>
          <w:b/>
          <w:kern w:val="2"/>
          <w:sz w:val="24"/>
          <w:szCs w:val="24"/>
          <w:u w:val="single"/>
          <w:lang w:eastAsia="zh-CN" w:bidi="hi-IN"/>
        </w:rPr>
      </w:pPr>
    </w:p>
    <w:p w14:paraId="26243880" w14:textId="77777777" w:rsidR="00D76A9F" w:rsidRDefault="00D76A9F" w:rsidP="00821BF4">
      <w:pPr>
        <w:jc w:val="center"/>
        <w:rPr>
          <w:rFonts w:ascii="Times New Roman" w:eastAsia="Droid Sans Fallback" w:hAnsi="Times New Roman" w:cs="Times New Roman"/>
          <w:b/>
          <w:kern w:val="2"/>
          <w:sz w:val="24"/>
          <w:szCs w:val="24"/>
          <w:u w:val="single"/>
          <w:lang w:eastAsia="zh-CN" w:bidi="hi-IN"/>
        </w:rPr>
      </w:pPr>
    </w:p>
    <w:p w14:paraId="5BF15A10" w14:textId="77777777" w:rsidR="003327C0" w:rsidRDefault="003327C0" w:rsidP="00821BF4">
      <w:pPr>
        <w:jc w:val="center"/>
        <w:rPr>
          <w:rFonts w:ascii="Times New Roman" w:eastAsia="Droid Sans Fallback" w:hAnsi="Times New Roman" w:cs="Times New Roman"/>
          <w:b/>
          <w:kern w:val="2"/>
          <w:sz w:val="24"/>
          <w:szCs w:val="24"/>
          <w:u w:val="single"/>
          <w:lang w:eastAsia="zh-CN" w:bidi="hi-IN"/>
        </w:rPr>
      </w:pPr>
    </w:p>
    <w:p w14:paraId="3820EF2B" w14:textId="77777777" w:rsidR="003327C0" w:rsidRDefault="003327C0" w:rsidP="00821BF4">
      <w:pPr>
        <w:jc w:val="center"/>
        <w:rPr>
          <w:rFonts w:ascii="Times New Roman" w:eastAsia="Droid Sans Fallback" w:hAnsi="Times New Roman" w:cs="Times New Roman"/>
          <w:b/>
          <w:kern w:val="2"/>
          <w:sz w:val="24"/>
          <w:szCs w:val="24"/>
          <w:u w:val="single"/>
          <w:lang w:eastAsia="zh-CN" w:bidi="hi-IN"/>
        </w:rPr>
      </w:pPr>
    </w:p>
    <w:p w14:paraId="02719C75" w14:textId="77777777" w:rsidR="003327C0" w:rsidRDefault="003327C0" w:rsidP="00821BF4">
      <w:pPr>
        <w:jc w:val="center"/>
        <w:rPr>
          <w:rFonts w:ascii="Times New Roman" w:eastAsia="Droid Sans Fallback" w:hAnsi="Times New Roman" w:cs="Times New Roman"/>
          <w:b/>
          <w:kern w:val="2"/>
          <w:sz w:val="24"/>
          <w:szCs w:val="24"/>
          <w:u w:val="single"/>
          <w:lang w:eastAsia="zh-CN" w:bidi="hi-IN"/>
        </w:rPr>
      </w:pPr>
    </w:p>
    <w:p w14:paraId="1F1073BA" w14:textId="77777777" w:rsidR="003327C0" w:rsidRDefault="003327C0" w:rsidP="00821BF4">
      <w:pPr>
        <w:jc w:val="center"/>
        <w:rPr>
          <w:rFonts w:ascii="Times New Roman" w:eastAsia="Droid Sans Fallback" w:hAnsi="Times New Roman" w:cs="Times New Roman"/>
          <w:b/>
          <w:kern w:val="2"/>
          <w:sz w:val="24"/>
          <w:szCs w:val="24"/>
          <w:u w:val="single"/>
          <w:lang w:eastAsia="zh-CN" w:bidi="hi-IN"/>
        </w:rPr>
      </w:pPr>
    </w:p>
    <w:p w14:paraId="3AC21D51" w14:textId="1BA7FF91" w:rsidR="0002536D" w:rsidRPr="00874CE3" w:rsidRDefault="0002536D" w:rsidP="00874CE3">
      <w:pPr>
        <w:spacing w:line="360" w:lineRule="auto"/>
        <w:jc w:val="center"/>
        <w:rPr>
          <w:rFonts w:ascii="Times New Roman" w:eastAsia="Droid Sans Fallback" w:hAnsi="Times New Roman" w:cs="Times New Roman"/>
          <w:b/>
          <w:kern w:val="2"/>
          <w:sz w:val="24"/>
          <w:szCs w:val="24"/>
          <w:u w:val="single"/>
          <w:lang w:eastAsia="zh-CN" w:bidi="hi-IN"/>
        </w:rPr>
      </w:pPr>
      <w:r w:rsidRPr="00874CE3">
        <w:rPr>
          <w:rFonts w:ascii="Times New Roman" w:eastAsia="Droid Sans Fallback" w:hAnsi="Times New Roman" w:cs="Times New Roman"/>
          <w:b/>
          <w:kern w:val="2"/>
          <w:sz w:val="24"/>
          <w:szCs w:val="24"/>
          <w:u w:val="single"/>
          <w:lang w:eastAsia="zh-CN" w:bidi="hi-IN"/>
        </w:rPr>
        <w:lastRenderedPageBreak/>
        <w:t xml:space="preserve">List of </w:t>
      </w:r>
      <w:r w:rsidR="00387968" w:rsidRPr="00874CE3">
        <w:rPr>
          <w:rFonts w:ascii="Times New Roman" w:eastAsia="Droid Sans Fallback" w:hAnsi="Times New Roman" w:cs="Times New Roman"/>
          <w:b/>
          <w:kern w:val="2"/>
          <w:sz w:val="24"/>
          <w:szCs w:val="24"/>
          <w:u w:val="single"/>
          <w:lang w:eastAsia="zh-CN" w:bidi="hi-IN"/>
        </w:rPr>
        <w:t>Tables</w:t>
      </w:r>
    </w:p>
    <w:p w14:paraId="43EB6D64" w14:textId="77777777" w:rsidR="0002536D" w:rsidRPr="00DF1163" w:rsidRDefault="0002536D" w:rsidP="00DF1163">
      <w:pPr>
        <w:spacing w:line="360" w:lineRule="auto"/>
        <w:jc w:val="both"/>
        <w:rPr>
          <w:rFonts w:ascii="Times New Roman" w:eastAsia="Droid Sans Fallback" w:hAnsi="Times New Roman" w:cs="Times New Roman"/>
          <w:b/>
          <w:kern w:val="2"/>
          <w:sz w:val="24"/>
          <w:szCs w:val="24"/>
          <w:u w:val="single"/>
          <w:lang w:eastAsia="zh-CN" w:bidi="hi-IN"/>
        </w:rPr>
      </w:pPr>
    </w:p>
    <w:p w14:paraId="5E85A88C" w14:textId="77777777" w:rsidR="00D76A9F" w:rsidRPr="00D76A9F" w:rsidRDefault="00821BF4" w:rsidP="00D76A9F">
      <w:pPr>
        <w:pStyle w:val="TableofFigures"/>
        <w:tabs>
          <w:tab w:val="right" w:leader="dot" w:pos="10710"/>
        </w:tabs>
        <w:spacing w:line="360" w:lineRule="auto"/>
        <w:jc w:val="both"/>
        <w:rPr>
          <w:rFonts w:ascii="Times New Roman" w:eastAsiaTheme="minorEastAsia" w:hAnsi="Times New Roman" w:cs="Times New Roman"/>
          <w:noProof/>
          <w:sz w:val="24"/>
          <w:szCs w:val="24"/>
        </w:rPr>
      </w:pPr>
      <w:r w:rsidRPr="00D76A9F">
        <w:rPr>
          <w:rFonts w:ascii="Times New Roman" w:eastAsia="Droid Sans Fallback" w:hAnsi="Times New Roman" w:cs="Times New Roman"/>
          <w:b/>
          <w:kern w:val="2"/>
          <w:sz w:val="24"/>
          <w:szCs w:val="24"/>
          <w:u w:val="single"/>
          <w:lang w:eastAsia="zh-CN" w:bidi="hi-IN"/>
        </w:rPr>
        <w:fldChar w:fldCharType="begin"/>
      </w:r>
      <w:r w:rsidRPr="00D76A9F">
        <w:rPr>
          <w:rFonts w:ascii="Times New Roman" w:eastAsia="Droid Sans Fallback" w:hAnsi="Times New Roman" w:cs="Times New Roman"/>
          <w:b/>
          <w:kern w:val="2"/>
          <w:sz w:val="24"/>
          <w:szCs w:val="24"/>
          <w:u w:val="single"/>
          <w:lang w:eastAsia="zh-CN" w:bidi="hi-IN"/>
        </w:rPr>
        <w:instrText xml:space="preserve"> TOC \h \z \c "Table" </w:instrText>
      </w:r>
      <w:r w:rsidRPr="00D76A9F">
        <w:rPr>
          <w:rFonts w:ascii="Times New Roman" w:eastAsia="Droid Sans Fallback" w:hAnsi="Times New Roman" w:cs="Times New Roman"/>
          <w:b/>
          <w:kern w:val="2"/>
          <w:sz w:val="24"/>
          <w:szCs w:val="24"/>
          <w:u w:val="single"/>
          <w:lang w:eastAsia="zh-CN" w:bidi="hi-IN"/>
        </w:rPr>
        <w:fldChar w:fldCharType="separate"/>
      </w:r>
      <w:hyperlink w:anchor="_Toc95152199" w:history="1">
        <w:r w:rsidR="00D76A9F" w:rsidRPr="00D76A9F">
          <w:rPr>
            <w:rStyle w:val="Hyperlink"/>
            <w:rFonts w:ascii="Times New Roman" w:hAnsi="Times New Roman" w:cs="Times New Roman"/>
            <w:noProof/>
            <w:sz w:val="24"/>
            <w:szCs w:val="24"/>
            <w:lang w:bidi="hi-IN"/>
          </w:rPr>
          <w:t>Table 1:Design Details</w:t>
        </w:r>
        <w:r w:rsidR="00D76A9F" w:rsidRPr="00D76A9F">
          <w:rPr>
            <w:rFonts w:ascii="Times New Roman" w:hAnsi="Times New Roman" w:cs="Times New Roman"/>
            <w:noProof/>
            <w:webHidden/>
            <w:sz w:val="24"/>
            <w:szCs w:val="24"/>
          </w:rPr>
          <w:tab/>
        </w:r>
        <w:r w:rsidR="00D76A9F" w:rsidRPr="00D76A9F">
          <w:rPr>
            <w:rFonts w:ascii="Times New Roman" w:hAnsi="Times New Roman" w:cs="Times New Roman"/>
            <w:noProof/>
            <w:webHidden/>
            <w:sz w:val="24"/>
            <w:szCs w:val="24"/>
          </w:rPr>
          <w:fldChar w:fldCharType="begin"/>
        </w:r>
        <w:r w:rsidR="00D76A9F" w:rsidRPr="00D76A9F">
          <w:rPr>
            <w:rFonts w:ascii="Times New Roman" w:hAnsi="Times New Roman" w:cs="Times New Roman"/>
            <w:noProof/>
            <w:webHidden/>
            <w:sz w:val="24"/>
            <w:szCs w:val="24"/>
          </w:rPr>
          <w:instrText xml:space="preserve"> PAGEREF _Toc95152199 \h </w:instrText>
        </w:r>
        <w:r w:rsidR="00D76A9F" w:rsidRPr="00D76A9F">
          <w:rPr>
            <w:rFonts w:ascii="Times New Roman" w:hAnsi="Times New Roman" w:cs="Times New Roman"/>
            <w:noProof/>
            <w:webHidden/>
            <w:sz w:val="24"/>
            <w:szCs w:val="24"/>
          </w:rPr>
        </w:r>
        <w:r w:rsidR="00D76A9F" w:rsidRPr="00D76A9F">
          <w:rPr>
            <w:rFonts w:ascii="Times New Roman" w:hAnsi="Times New Roman" w:cs="Times New Roman"/>
            <w:noProof/>
            <w:webHidden/>
            <w:sz w:val="24"/>
            <w:szCs w:val="24"/>
          </w:rPr>
          <w:fldChar w:fldCharType="separate"/>
        </w:r>
        <w:r w:rsidR="004F7171">
          <w:rPr>
            <w:rFonts w:ascii="Times New Roman" w:hAnsi="Times New Roman" w:cs="Times New Roman"/>
            <w:noProof/>
            <w:webHidden/>
            <w:sz w:val="24"/>
            <w:szCs w:val="24"/>
          </w:rPr>
          <w:t>9</w:t>
        </w:r>
        <w:r w:rsidR="00D76A9F" w:rsidRPr="00D76A9F">
          <w:rPr>
            <w:rFonts w:ascii="Times New Roman" w:hAnsi="Times New Roman" w:cs="Times New Roman"/>
            <w:noProof/>
            <w:webHidden/>
            <w:sz w:val="24"/>
            <w:szCs w:val="24"/>
          </w:rPr>
          <w:fldChar w:fldCharType="end"/>
        </w:r>
      </w:hyperlink>
    </w:p>
    <w:p w14:paraId="489FE889" w14:textId="2F846922" w:rsidR="00D76A9F" w:rsidRPr="00D76A9F" w:rsidRDefault="004F7171" w:rsidP="00D76A9F">
      <w:pPr>
        <w:pStyle w:val="TableofFigures"/>
        <w:tabs>
          <w:tab w:val="right" w:leader="dot" w:pos="10710"/>
        </w:tabs>
        <w:spacing w:line="360" w:lineRule="auto"/>
        <w:jc w:val="both"/>
        <w:rPr>
          <w:rFonts w:ascii="Times New Roman" w:eastAsiaTheme="minorEastAsia" w:hAnsi="Times New Roman" w:cs="Times New Roman"/>
          <w:noProof/>
          <w:sz w:val="24"/>
          <w:szCs w:val="24"/>
        </w:rPr>
      </w:pPr>
      <w:hyperlink w:anchor="_Toc95152200" w:history="1">
        <w:r w:rsidR="00D76A9F" w:rsidRPr="00D76A9F">
          <w:rPr>
            <w:rStyle w:val="Hyperlink"/>
            <w:rFonts w:ascii="Times New Roman" w:hAnsi="Times New Roman" w:cs="Times New Roman"/>
            <w:noProof/>
            <w:sz w:val="24"/>
            <w:szCs w:val="24"/>
            <w:lang w:bidi="hi-IN"/>
          </w:rPr>
          <w:t>Table 2</w:t>
        </w:r>
        <w:r w:rsidR="00D76A9F" w:rsidRPr="00D76A9F">
          <w:rPr>
            <w:rStyle w:val="Hyperlink"/>
            <w:rFonts w:ascii="Times New Roman" w:eastAsia="Times New Roman" w:hAnsi="Times New Roman" w:cs="Times New Roman"/>
            <w:noProof/>
            <w:sz w:val="24"/>
            <w:szCs w:val="24"/>
            <w:lang w:bidi="hi-IN"/>
          </w:rPr>
          <w:t>:Inspection plan and performance</w:t>
        </w:r>
        <w:r w:rsidR="00D76A9F" w:rsidRPr="00D76A9F">
          <w:rPr>
            <w:rFonts w:ascii="Times New Roman" w:hAnsi="Times New Roman" w:cs="Times New Roman"/>
            <w:noProof/>
            <w:webHidden/>
            <w:sz w:val="24"/>
            <w:szCs w:val="24"/>
          </w:rPr>
          <w:tab/>
        </w:r>
        <w:r w:rsidR="00D76A9F" w:rsidRPr="00D76A9F">
          <w:rPr>
            <w:rFonts w:ascii="Times New Roman" w:hAnsi="Times New Roman" w:cs="Times New Roman"/>
            <w:noProof/>
            <w:webHidden/>
            <w:sz w:val="24"/>
            <w:szCs w:val="24"/>
          </w:rPr>
          <w:fldChar w:fldCharType="begin"/>
        </w:r>
        <w:r w:rsidR="00D76A9F" w:rsidRPr="00D76A9F">
          <w:rPr>
            <w:rFonts w:ascii="Times New Roman" w:hAnsi="Times New Roman" w:cs="Times New Roman"/>
            <w:noProof/>
            <w:webHidden/>
            <w:sz w:val="24"/>
            <w:szCs w:val="24"/>
          </w:rPr>
          <w:instrText xml:space="preserve"> PAGEREF _Toc95152200 \h </w:instrText>
        </w:r>
        <w:r w:rsidR="00D76A9F" w:rsidRPr="00D76A9F">
          <w:rPr>
            <w:rFonts w:ascii="Times New Roman" w:hAnsi="Times New Roman" w:cs="Times New Roman"/>
            <w:noProof/>
            <w:webHidden/>
            <w:sz w:val="24"/>
            <w:szCs w:val="24"/>
          </w:rPr>
        </w:r>
        <w:r w:rsidR="00D76A9F" w:rsidRPr="00D76A9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00D76A9F" w:rsidRPr="00D76A9F">
          <w:rPr>
            <w:rFonts w:ascii="Times New Roman" w:hAnsi="Times New Roman" w:cs="Times New Roman"/>
            <w:noProof/>
            <w:webHidden/>
            <w:sz w:val="24"/>
            <w:szCs w:val="24"/>
          </w:rPr>
          <w:fldChar w:fldCharType="end"/>
        </w:r>
      </w:hyperlink>
    </w:p>
    <w:p w14:paraId="39A8BC44" w14:textId="66350B67" w:rsidR="00D76A9F" w:rsidRPr="00D76A9F" w:rsidRDefault="004F7171" w:rsidP="00D76A9F">
      <w:pPr>
        <w:pStyle w:val="TableofFigures"/>
        <w:tabs>
          <w:tab w:val="right" w:leader="dot" w:pos="10710"/>
        </w:tabs>
        <w:spacing w:line="360" w:lineRule="auto"/>
        <w:jc w:val="both"/>
        <w:rPr>
          <w:rFonts w:ascii="Times New Roman" w:eastAsiaTheme="minorEastAsia" w:hAnsi="Times New Roman" w:cs="Times New Roman"/>
          <w:noProof/>
          <w:sz w:val="24"/>
          <w:szCs w:val="24"/>
        </w:rPr>
      </w:pPr>
      <w:hyperlink w:anchor="_Toc95152201" w:history="1">
        <w:r w:rsidR="00D76A9F" w:rsidRPr="00D76A9F">
          <w:rPr>
            <w:rStyle w:val="Hyperlink"/>
            <w:rFonts w:ascii="Times New Roman" w:hAnsi="Times New Roman" w:cs="Times New Roman"/>
            <w:noProof/>
            <w:sz w:val="24"/>
            <w:szCs w:val="24"/>
            <w:lang w:bidi="hi-IN"/>
          </w:rPr>
          <w:t>Table 3</w:t>
        </w:r>
        <w:r w:rsidR="00D76A9F" w:rsidRPr="00D76A9F">
          <w:rPr>
            <w:rStyle w:val="Hyperlink"/>
            <w:rFonts w:ascii="Times New Roman" w:eastAsia="Times New Roman" w:hAnsi="Times New Roman" w:cs="Times New Roman"/>
            <w:noProof/>
            <w:sz w:val="24"/>
            <w:szCs w:val="24"/>
            <w:lang w:bidi="hi-IN"/>
          </w:rPr>
          <w:t>:Checklist of the Installation and system acceptance test</w:t>
        </w:r>
        <w:r w:rsidR="00D76A9F" w:rsidRPr="00D76A9F">
          <w:rPr>
            <w:rFonts w:ascii="Times New Roman" w:hAnsi="Times New Roman" w:cs="Times New Roman"/>
            <w:noProof/>
            <w:webHidden/>
            <w:sz w:val="24"/>
            <w:szCs w:val="24"/>
          </w:rPr>
          <w:tab/>
        </w:r>
        <w:r w:rsidR="00D76A9F" w:rsidRPr="00D76A9F">
          <w:rPr>
            <w:rFonts w:ascii="Times New Roman" w:hAnsi="Times New Roman" w:cs="Times New Roman"/>
            <w:noProof/>
            <w:webHidden/>
            <w:sz w:val="24"/>
            <w:szCs w:val="24"/>
          </w:rPr>
          <w:fldChar w:fldCharType="begin"/>
        </w:r>
        <w:r w:rsidR="00D76A9F" w:rsidRPr="00D76A9F">
          <w:rPr>
            <w:rFonts w:ascii="Times New Roman" w:hAnsi="Times New Roman" w:cs="Times New Roman"/>
            <w:noProof/>
            <w:webHidden/>
            <w:sz w:val="24"/>
            <w:szCs w:val="24"/>
          </w:rPr>
          <w:instrText xml:space="preserve"> PAGEREF _Toc95152201 \h </w:instrText>
        </w:r>
        <w:r w:rsidR="00D76A9F" w:rsidRPr="00D76A9F">
          <w:rPr>
            <w:rFonts w:ascii="Times New Roman" w:hAnsi="Times New Roman" w:cs="Times New Roman"/>
            <w:noProof/>
            <w:webHidden/>
            <w:sz w:val="24"/>
            <w:szCs w:val="24"/>
          </w:rPr>
        </w:r>
        <w:r w:rsidR="00D76A9F" w:rsidRPr="00D76A9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00D76A9F" w:rsidRPr="00D76A9F">
          <w:rPr>
            <w:rFonts w:ascii="Times New Roman" w:hAnsi="Times New Roman" w:cs="Times New Roman"/>
            <w:noProof/>
            <w:webHidden/>
            <w:sz w:val="24"/>
            <w:szCs w:val="24"/>
          </w:rPr>
          <w:fldChar w:fldCharType="end"/>
        </w:r>
      </w:hyperlink>
    </w:p>
    <w:p w14:paraId="194B5725" w14:textId="7E6FC663" w:rsidR="00D76A9F" w:rsidRPr="00D76A9F" w:rsidRDefault="004F7171" w:rsidP="00D76A9F">
      <w:pPr>
        <w:pStyle w:val="TableofFigures"/>
        <w:tabs>
          <w:tab w:val="right" w:leader="dot" w:pos="10710"/>
        </w:tabs>
        <w:spacing w:line="360" w:lineRule="auto"/>
        <w:jc w:val="both"/>
        <w:rPr>
          <w:rFonts w:ascii="Times New Roman" w:eastAsiaTheme="minorEastAsia" w:hAnsi="Times New Roman" w:cs="Times New Roman"/>
          <w:noProof/>
          <w:sz w:val="24"/>
          <w:szCs w:val="24"/>
        </w:rPr>
      </w:pPr>
      <w:hyperlink w:anchor="_Toc95152202" w:history="1">
        <w:r w:rsidR="00D76A9F" w:rsidRPr="00D76A9F">
          <w:rPr>
            <w:rStyle w:val="Hyperlink"/>
            <w:rFonts w:ascii="Times New Roman" w:hAnsi="Times New Roman" w:cs="Times New Roman"/>
            <w:noProof/>
            <w:sz w:val="24"/>
            <w:szCs w:val="24"/>
            <w:lang w:bidi="hi-IN"/>
          </w:rPr>
          <w:t>Table 4.1: Installation Procedure Check</w:t>
        </w:r>
        <w:r w:rsidR="00D76A9F" w:rsidRPr="00D76A9F">
          <w:rPr>
            <w:rFonts w:ascii="Times New Roman" w:hAnsi="Times New Roman" w:cs="Times New Roman"/>
            <w:noProof/>
            <w:webHidden/>
            <w:sz w:val="24"/>
            <w:szCs w:val="24"/>
          </w:rPr>
          <w:tab/>
        </w:r>
        <w:r w:rsidR="00D76A9F" w:rsidRPr="00D76A9F">
          <w:rPr>
            <w:rFonts w:ascii="Times New Roman" w:hAnsi="Times New Roman" w:cs="Times New Roman"/>
            <w:noProof/>
            <w:webHidden/>
            <w:sz w:val="24"/>
            <w:szCs w:val="24"/>
          </w:rPr>
          <w:fldChar w:fldCharType="begin"/>
        </w:r>
        <w:r w:rsidR="00D76A9F" w:rsidRPr="00D76A9F">
          <w:rPr>
            <w:rFonts w:ascii="Times New Roman" w:hAnsi="Times New Roman" w:cs="Times New Roman"/>
            <w:noProof/>
            <w:webHidden/>
            <w:sz w:val="24"/>
            <w:szCs w:val="24"/>
          </w:rPr>
          <w:instrText xml:space="preserve"> PAGEREF _Toc95152202 \h </w:instrText>
        </w:r>
        <w:r w:rsidR="00D76A9F" w:rsidRPr="00D76A9F">
          <w:rPr>
            <w:rFonts w:ascii="Times New Roman" w:hAnsi="Times New Roman" w:cs="Times New Roman"/>
            <w:noProof/>
            <w:webHidden/>
            <w:sz w:val="24"/>
            <w:szCs w:val="24"/>
          </w:rPr>
        </w:r>
        <w:r w:rsidR="00D76A9F" w:rsidRPr="00D76A9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00D76A9F" w:rsidRPr="00D76A9F">
          <w:rPr>
            <w:rFonts w:ascii="Times New Roman" w:hAnsi="Times New Roman" w:cs="Times New Roman"/>
            <w:noProof/>
            <w:webHidden/>
            <w:sz w:val="24"/>
            <w:szCs w:val="24"/>
          </w:rPr>
          <w:fldChar w:fldCharType="end"/>
        </w:r>
      </w:hyperlink>
    </w:p>
    <w:p w14:paraId="7A5AE321" w14:textId="403FDA91" w:rsidR="00D76A9F" w:rsidRPr="00D76A9F" w:rsidRDefault="004F7171" w:rsidP="00D76A9F">
      <w:pPr>
        <w:pStyle w:val="TableofFigures"/>
        <w:tabs>
          <w:tab w:val="right" w:leader="dot" w:pos="10710"/>
        </w:tabs>
        <w:spacing w:line="360" w:lineRule="auto"/>
        <w:jc w:val="both"/>
        <w:rPr>
          <w:rFonts w:ascii="Times New Roman" w:eastAsiaTheme="minorEastAsia" w:hAnsi="Times New Roman" w:cs="Times New Roman"/>
          <w:noProof/>
          <w:sz w:val="24"/>
          <w:szCs w:val="24"/>
        </w:rPr>
      </w:pPr>
      <w:hyperlink w:anchor="_Toc95152203" w:history="1">
        <w:r w:rsidR="00D76A9F" w:rsidRPr="00D76A9F">
          <w:rPr>
            <w:rStyle w:val="Hyperlink"/>
            <w:rFonts w:ascii="Times New Roman" w:hAnsi="Times New Roman" w:cs="Times New Roman"/>
            <w:noProof/>
            <w:sz w:val="24"/>
            <w:szCs w:val="24"/>
            <w:lang w:bidi="hi-IN"/>
          </w:rPr>
          <w:t>Table 5: Performance and maintenance details</w:t>
        </w:r>
        <w:r w:rsidR="00D76A9F" w:rsidRPr="00D76A9F">
          <w:rPr>
            <w:rFonts w:ascii="Times New Roman" w:hAnsi="Times New Roman" w:cs="Times New Roman"/>
            <w:noProof/>
            <w:webHidden/>
            <w:sz w:val="24"/>
            <w:szCs w:val="24"/>
          </w:rPr>
          <w:tab/>
        </w:r>
        <w:r w:rsidR="00D76A9F" w:rsidRPr="00D76A9F">
          <w:rPr>
            <w:rFonts w:ascii="Times New Roman" w:hAnsi="Times New Roman" w:cs="Times New Roman"/>
            <w:noProof/>
            <w:webHidden/>
            <w:sz w:val="24"/>
            <w:szCs w:val="24"/>
          </w:rPr>
          <w:fldChar w:fldCharType="begin"/>
        </w:r>
        <w:r w:rsidR="00D76A9F" w:rsidRPr="00D76A9F">
          <w:rPr>
            <w:rFonts w:ascii="Times New Roman" w:hAnsi="Times New Roman" w:cs="Times New Roman"/>
            <w:noProof/>
            <w:webHidden/>
            <w:sz w:val="24"/>
            <w:szCs w:val="24"/>
          </w:rPr>
          <w:instrText xml:space="preserve"> PAGEREF _Toc95152203 \h </w:instrText>
        </w:r>
        <w:r w:rsidR="00D76A9F" w:rsidRPr="00D76A9F">
          <w:rPr>
            <w:rFonts w:ascii="Times New Roman" w:hAnsi="Times New Roman" w:cs="Times New Roman"/>
            <w:noProof/>
            <w:webHidden/>
            <w:sz w:val="24"/>
            <w:szCs w:val="24"/>
          </w:rPr>
        </w:r>
        <w:r w:rsidR="00D76A9F" w:rsidRPr="00D76A9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21</w:t>
        </w:r>
        <w:r w:rsidR="00D76A9F" w:rsidRPr="00D76A9F">
          <w:rPr>
            <w:rFonts w:ascii="Times New Roman" w:hAnsi="Times New Roman" w:cs="Times New Roman"/>
            <w:noProof/>
            <w:webHidden/>
            <w:sz w:val="24"/>
            <w:szCs w:val="24"/>
          </w:rPr>
          <w:fldChar w:fldCharType="end"/>
        </w:r>
      </w:hyperlink>
    </w:p>
    <w:p w14:paraId="39D05B50" w14:textId="77777777" w:rsidR="0002536D" w:rsidRPr="00D76A9F" w:rsidRDefault="00821BF4" w:rsidP="00D76A9F">
      <w:pPr>
        <w:spacing w:line="360" w:lineRule="auto"/>
        <w:jc w:val="both"/>
        <w:rPr>
          <w:rFonts w:ascii="Times New Roman" w:eastAsia="Droid Sans Fallback" w:hAnsi="Times New Roman" w:cs="Times New Roman"/>
          <w:b/>
          <w:kern w:val="2"/>
          <w:sz w:val="24"/>
          <w:szCs w:val="24"/>
          <w:u w:val="single"/>
          <w:lang w:eastAsia="zh-CN" w:bidi="hi-IN"/>
        </w:rPr>
      </w:pPr>
      <w:r w:rsidRPr="00D76A9F">
        <w:rPr>
          <w:rFonts w:ascii="Times New Roman" w:eastAsia="Droid Sans Fallback" w:hAnsi="Times New Roman" w:cs="Times New Roman"/>
          <w:b/>
          <w:kern w:val="2"/>
          <w:sz w:val="24"/>
          <w:szCs w:val="24"/>
          <w:u w:val="single"/>
          <w:lang w:eastAsia="zh-CN" w:bidi="hi-IN"/>
        </w:rPr>
        <w:fldChar w:fldCharType="end"/>
      </w:r>
      <w:r w:rsidR="0002536D" w:rsidRPr="00D76A9F">
        <w:rPr>
          <w:rFonts w:ascii="Times New Roman" w:eastAsia="Droid Sans Fallback" w:hAnsi="Times New Roman" w:cs="Times New Roman"/>
          <w:b/>
          <w:kern w:val="2"/>
          <w:sz w:val="24"/>
          <w:szCs w:val="24"/>
          <w:u w:val="single"/>
          <w:lang w:eastAsia="zh-CN" w:bidi="hi-IN"/>
        </w:rPr>
        <w:br w:type="page"/>
      </w:r>
    </w:p>
    <w:p w14:paraId="094BD891" w14:textId="2CFCB3DC" w:rsidR="0002536D" w:rsidRPr="00D76A9F" w:rsidRDefault="0002536D" w:rsidP="00D76A9F">
      <w:pPr>
        <w:spacing w:line="360" w:lineRule="auto"/>
        <w:jc w:val="center"/>
        <w:rPr>
          <w:rFonts w:ascii="Times New Roman" w:eastAsia="Droid Sans Fallback" w:hAnsi="Times New Roman" w:cs="Times New Roman"/>
          <w:b/>
          <w:kern w:val="2"/>
          <w:sz w:val="24"/>
          <w:szCs w:val="24"/>
          <w:u w:val="single"/>
          <w:lang w:eastAsia="zh-CN" w:bidi="hi-IN"/>
        </w:rPr>
      </w:pPr>
      <w:r w:rsidRPr="00D76A9F">
        <w:rPr>
          <w:rFonts w:ascii="Times New Roman" w:eastAsia="Droid Sans Fallback" w:hAnsi="Times New Roman" w:cs="Times New Roman"/>
          <w:b/>
          <w:kern w:val="2"/>
          <w:sz w:val="24"/>
          <w:szCs w:val="24"/>
          <w:u w:val="single"/>
          <w:lang w:eastAsia="zh-CN" w:bidi="hi-IN"/>
        </w:rPr>
        <w:lastRenderedPageBreak/>
        <w:t xml:space="preserve">List of </w:t>
      </w:r>
      <w:r w:rsidR="00387968" w:rsidRPr="00D76A9F">
        <w:rPr>
          <w:rFonts w:ascii="Times New Roman" w:eastAsia="Droid Sans Fallback" w:hAnsi="Times New Roman" w:cs="Times New Roman"/>
          <w:b/>
          <w:kern w:val="2"/>
          <w:sz w:val="24"/>
          <w:szCs w:val="24"/>
          <w:u w:val="single"/>
          <w:lang w:eastAsia="zh-CN" w:bidi="hi-IN"/>
        </w:rPr>
        <w:t>Figure</w:t>
      </w:r>
    </w:p>
    <w:p w14:paraId="788C5D47" w14:textId="4EB396C9" w:rsidR="00D76A9F" w:rsidRPr="00D76A9F" w:rsidRDefault="00387968" w:rsidP="00D76A9F">
      <w:pPr>
        <w:pStyle w:val="TableofFigures"/>
        <w:tabs>
          <w:tab w:val="right" w:leader="dot" w:pos="10710"/>
        </w:tabs>
        <w:spacing w:line="360" w:lineRule="auto"/>
        <w:rPr>
          <w:rFonts w:ascii="Times New Roman" w:eastAsiaTheme="minorEastAsia" w:hAnsi="Times New Roman" w:cs="Times New Roman"/>
          <w:noProof/>
          <w:sz w:val="24"/>
          <w:szCs w:val="24"/>
        </w:rPr>
      </w:pPr>
      <w:r w:rsidRPr="00D76A9F">
        <w:rPr>
          <w:rFonts w:ascii="Times New Roman" w:eastAsia="Droid Sans Fallback" w:hAnsi="Times New Roman" w:cs="Times New Roman"/>
          <w:b/>
          <w:kern w:val="2"/>
          <w:sz w:val="24"/>
          <w:szCs w:val="24"/>
          <w:u w:val="single"/>
          <w:lang w:eastAsia="zh-CN" w:bidi="hi-IN"/>
        </w:rPr>
        <w:fldChar w:fldCharType="begin"/>
      </w:r>
      <w:r w:rsidRPr="00D76A9F">
        <w:rPr>
          <w:rFonts w:ascii="Times New Roman" w:eastAsia="Droid Sans Fallback" w:hAnsi="Times New Roman" w:cs="Times New Roman"/>
          <w:b/>
          <w:kern w:val="2"/>
          <w:sz w:val="24"/>
          <w:szCs w:val="24"/>
          <w:u w:val="single"/>
          <w:lang w:eastAsia="zh-CN" w:bidi="hi-IN"/>
        </w:rPr>
        <w:instrText xml:space="preserve"> TOC \h \z \c "Figure" </w:instrText>
      </w:r>
      <w:r w:rsidRPr="00D76A9F">
        <w:rPr>
          <w:rFonts w:ascii="Times New Roman" w:eastAsia="Droid Sans Fallback" w:hAnsi="Times New Roman" w:cs="Times New Roman"/>
          <w:b/>
          <w:kern w:val="2"/>
          <w:sz w:val="24"/>
          <w:szCs w:val="24"/>
          <w:u w:val="single"/>
          <w:lang w:eastAsia="zh-CN" w:bidi="hi-IN"/>
        </w:rPr>
        <w:fldChar w:fldCharType="separate"/>
      </w:r>
      <w:hyperlink w:anchor="_Toc95152210" w:history="1">
        <w:r w:rsidR="00D76A9F" w:rsidRPr="00D76A9F">
          <w:rPr>
            <w:rStyle w:val="Hyperlink"/>
            <w:rFonts w:ascii="Times New Roman" w:hAnsi="Times New Roman" w:cs="Times New Roman"/>
            <w:noProof/>
            <w:sz w:val="24"/>
            <w:szCs w:val="24"/>
            <w:lang w:bidi="hi-IN"/>
          </w:rPr>
          <w:t>Figure 1:Register pregnant mother</w:t>
        </w:r>
        <w:r w:rsidR="00D76A9F" w:rsidRPr="00D76A9F">
          <w:rPr>
            <w:rFonts w:ascii="Times New Roman" w:hAnsi="Times New Roman" w:cs="Times New Roman"/>
            <w:noProof/>
            <w:webHidden/>
            <w:sz w:val="24"/>
            <w:szCs w:val="24"/>
          </w:rPr>
          <w:tab/>
        </w:r>
        <w:r w:rsidR="00D76A9F" w:rsidRPr="00D76A9F">
          <w:rPr>
            <w:rFonts w:ascii="Times New Roman" w:hAnsi="Times New Roman" w:cs="Times New Roman"/>
            <w:noProof/>
            <w:webHidden/>
            <w:sz w:val="24"/>
            <w:szCs w:val="24"/>
          </w:rPr>
          <w:fldChar w:fldCharType="begin"/>
        </w:r>
        <w:r w:rsidR="00D76A9F" w:rsidRPr="00D76A9F">
          <w:rPr>
            <w:rFonts w:ascii="Times New Roman" w:hAnsi="Times New Roman" w:cs="Times New Roman"/>
            <w:noProof/>
            <w:webHidden/>
            <w:sz w:val="24"/>
            <w:szCs w:val="24"/>
          </w:rPr>
          <w:instrText xml:space="preserve"> PAGEREF _Toc95152210 \h </w:instrText>
        </w:r>
        <w:r w:rsidR="00D76A9F" w:rsidRPr="00D76A9F">
          <w:rPr>
            <w:rFonts w:ascii="Times New Roman" w:hAnsi="Times New Roman" w:cs="Times New Roman"/>
            <w:noProof/>
            <w:webHidden/>
            <w:sz w:val="24"/>
            <w:szCs w:val="24"/>
          </w:rPr>
        </w:r>
        <w:r w:rsidR="00D76A9F" w:rsidRPr="00D76A9F">
          <w:rPr>
            <w:rFonts w:ascii="Times New Roman" w:hAnsi="Times New Roman" w:cs="Times New Roman"/>
            <w:noProof/>
            <w:webHidden/>
            <w:sz w:val="24"/>
            <w:szCs w:val="24"/>
          </w:rPr>
          <w:fldChar w:fldCharType="separate"/>
        </w:r>
        <w:r w:rsidR="004F7171">
          <w:rPr>
            <w:rFonts w:ascii="Times New Roman" w:hAnsi="Times New Roman" w:cs="Times New Roman"/>
            <w:noProof/>
            <w:webHidden/>
            <w:sz w:val="24"/>
            <w:szCs w:val="24"/>
          </w:rPr>
          <w:t>22</w:t>
        </w:r>
        <w:r w:rsidR="00D76A9F" w:rsidRPr="00D76A9F">
          <w:rPr>
            <w:rFonts w:ascii="Times New Roman" w:hAnsi="Times New Roman" w:cs="Times New Roman"/>
            <w:noProof/>
            <w:webHidden/>
            <w:sz w:val="24"/>
            <w:szCs w:val="24"/>
          </w:rPr>
          <w:fldChar w:fldCharType="end"/>
        </w:r>
      </w:hyperlink>
    </w:p>
    <w:p w14:paraId="3BE36F05" w14:textId="52DEDC0F" w:rsidR="00D76A9F" w:rsidRPr="00D76A9F" w:rsidRDefault="004F7171" w:rsidP="00D76A9F">
      <w:pPr>
        <w:pStyle w:val="TableofFigures"/>
        <w:tabs>
          <w:tab w:val="right" w:leader="dot" w:pos="10710"/>
        </w:tabs>
        <w:spacing w:line="360" w:lineRule="auto"/>
        <w:rPr>
          <w:rFonts w:ascii="Times New Roman" w:eastAsiaTheme="minorEastAsia" w:hAnsi="Times New Roman" w:cs="Times New Roman"/>
          <w:noProof/>
          <w:sz w:val="24"/>
          <w:szCs w:val="24"/>
        </w:rPr>
      </w:pPr>
      <w:hyperlink w:anchor="_Toc95152211" w:history="1">
        <w:r w:rsidR="00D76A9F" w:rsidRPr="00D76A9F">
          <w:rPr>
            <w:rStyle w:val="Hyperlink"/>
            <w:rFonts w:ascii="Times New Roman" w:hAnsi="Times New Roman" w:cs="Times New Roman"/>
            <w:noProof/>
            <w:sz w:val="24"/>
            <w:szCs w:val="24"/>
            <w:lang w:bidi="hi-IN"/>
          </w:rPr>
          <w:t>Figure 2:Mother details</w:t>
        </w:r>
        <w:r w:rsidR="00D76A9F" w:rsidRPr="00D76A9F">
          <w:rPr>
            <w:rFonts w:ascii="Times New Roman" w:hAnsi="Times New Roman" w:cs="Times New Roman"/>
            <w:noProof/>
            <w:webHidden/>
            <w:sz w:val="24"/>
            <w:szCs w:val="24"/>
          </w:rPr>
          <w:tab/>
        </w:r>
        <w:r w:rsidR="00D76A9F" w:rsidRPr="00D76A9F">
          <w:rPr>
            <w:rFonts w:ascii="Times New Roman" w:hAnsi="Times New Roman" w:cs="Times New Roman"/>
            <w:noProof/>
            <w:webHidden/>
            <w:sz w:val="24"/>
            <w:szCs w:val="24"/>
          </w:rPr>
          <w:fldChar w:fldCharType="begin"/>
        </w:r>
        <w:r w:rsidR="00D76A9F" w:rsidRPr="00D76A9F">
          <w:rPr>
            <w:rFonts w:ascii="Times New Roman" w:hAnsi="Times New Roman" w:cs="Times New Roman"/>
            <w:noProof/>
            <w:webHidden/>
            <w:sz w:val="24"/>
            <w:szCs w:val="24"/>
          </w:rPr>
          <w:instrText xml:space="preserve"> PAGEREF _Toc95152211 \h </w:instrText>
        </w:r>
        <w:r w:rsidR="00D76A9F" w:rsidRPr="00D76A9F">
          <w:rPr>
            <w:rFonts w:ascii="Times New Roman" w:hAnsi="Times New Roman" w:cs="Times New Roman"/>
            <w:noProof/>
            <w:webHidden/>
            <w:sz w:val="24"/>
            <w:szCs w:val="24"/>
          </w:rPr>
        </w:r>
        <w:r w:rsidR="00D76A9F" w:rsidRPr="00D76A9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23</w:t>
        </w:r>
        <w:r w:rsidR="00D76A9F" w:rsidRPr="00D76A9F">
          <w:rPr>
            <w:rFonts w:ascii="Times New Roman" w:hAnsi="Times New Roman" w:cs="Times New Roman"/>
            <w:noProof/>
            <w:webHidden/>
            <w:sz w:val="24"/>
            <w:szCs w:val="24"/>
          </w:rPr>
          <w:fldChar w:fldCharType="end"/>
        </w:r>
      </w:hyperlink>
    </w:p>
    <w:p w14:paraId="1F26E0F8" w14:textId="44468C04" w:rsidR="00D76A9F" w:rsidRPr="00D76A9F" w:rsidRDefault="004F7171" w:rsidP="00D76A9F">
      <w:pPr>
        <w:pStyle w:val="TableofFigures"/>
        <w:tabs>
          <w:tab w:val="right" w:leader="dot" w:pos="10710"/>
        </w:tabs>
        <w:spacing w:line="360" w:lineRule="auto"/>
        <w:rPr>
          <w:rFonts w:ascii="Times New Roman" w:eastAsiaTheme="minorEastAsia" w:hAnsi="Times New Roman" w:cs="Times New Roman"/>
          <w:noProof/>
          <w:sz w:val="24"/>
          <w:szCs w:val="24"/>
        </w:rPr>
      </w:pPr>
      <w:hyperlink w:anchor="_Toc95152212" w:history="1">
        <w:r w:rsidR="00D76A9F" w:rsidRPr="00D76A9F">
          <w:rPr>
            <w:rStyle w:val="Hyperlink"/>
            <w:rFonts w:ascii="Times New Roman" w:hAnsi="Times New Roman" w:cs="Times New Roman"/>
            <w:noProof/>
            <w:sz w:val="24"/>
            <w:szCs w:val="24"/>
            <w:lang w:bidi="hi-IN"/>
          </w:rPr>
          <w:t>Figure 3:solution by doctor</w:t>
        </w:r>
        <w:r w:rsidR="00D76A9F" w:rsidRPr="00D76A9F">
          <w:rPr>
            <w:rFonts w:ascii="Times New Roman" w:hAnsi="Times New Roman" w:cs="Times New Roman"/>
            <w:noProof/>
            <w:webHidden/>
            <w:sz w:val="24"/>
            <w:szCs w:val="24"/>
          </w:rPr>
          <w:tab/>
        </w:r>
        <w:r w:rsidR="00D76A9F" w:rsidRPr="00D76A9F">
          <w:rPr>
            <w:rFonts w:ascii="Times New Roman" w:hAnsi="Times New Roman" w:cs="Times New Roman"/>
            <w:noProof/>
            <w:webHidden/>
            <w:sz w:val="24"/>
            <w:szCs w:val="24"/>
          </w:rPr>
          <w:fldChar w:fldCharType="begin"/>
        </w:r>
        <w:r w:rsidR="00D76A9F" w:rsidRPr="00D76A9F">
          <w:rPr>
            <w:rFonts w:ascii="Times New Roman" w:hAnsi="Times New Roman" w:cs="Times New Roman"/>
            <w:noProof/>
            <w:webHidden/>
            <w:sz w:val="24"/>
            <w:szCs w:val="24"/>
          </w:rPr>
          <w:instrText xml:space="preserve"> PAGEREF _Toc95152212 \h </w:instrText>
        </w:r>
        <w:r w:rsidR="00D76A9F" w:rsidRPr="00D76A9F">
          <w:rPr>
            <w:rFonts w:ascii="Times New Roman" w:hAnsi="Times New Roman" w:cs="Times New Roman"/>
            <w:noProof/>
            <w:webHidden/>
            <w:sz w:val="24"/>
            <w:szCs w:val="24"/>
          </w:rPr>
        </w:r>
        <w:r w:rsidR="00D76A9F" w:rsidRPr="00D76A9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24</w:t>
        </w:r>
        <w:r w:rsidR="00D76A9F" w:rsidRPr="00D76A9F">
          <w:rPr>
            <w:rFonts w:ascii="Times New Roman" w:hAnsi="Times New Roman" w:cs="Times New Roman"/>
            <w:noProof/>
            <w:webHidden/>
            <w:sz w:val="24"/>
            <w:szCs w:val="24"/>
          </w:rPr>
          <w:fldChar w:fldCharType="end"/>
        </w:r>
      </w:hyperlink>
    </w:p>
    <w:p w14:paraId="31914EE1" w14:textId="33FF7DF7" w:rsidR="00D76A9F" w:rsidRPr="00D76A9F" w:rsidRDefault="004F7171" w:rsidP="00D76A9F">
      <w:pPr>
        <w:pStyle w:val="TableofFigures"/>
        <w:tabs>
          <w:tab w:val="right" w:leader="dot" w:pos="10710"/>
        </w:tabs>
        <w:spacing w:line="360" w:lineRule="auto"/>
        <w:rPr>
          <w:rFonts w:ascii="Times New Roman" w:eastAsiaTheme="minorEastAsia" w:hAnsi="Times New Roman" w:cs="Times New Roman"/>
          <w:noProof/>
          <w:sz w:val="24"/>
          <w:szCs w:val="24"/>
        </w:rPr>
      </w:pPr>
      <w:hyperlink w:anchor="_Toc95152213" w:history="1">
        <w:r w:rsidR="00D76A9F" w:rsidRPr="00D76A9F">
          <w:rPr>
            <w:rStyle w:val="Hyperlink"/>
            <w:rFonts w:ascii="Times New Roman" w:hAnsi="Times New Roman" w:cs="Times New Roman"/>
            <w:noProof/>
            <w:sz w:val="24"/>
            <w:szCs w:val="24"/>
            <w:lang w:bidi="hi-IN"/>
          </w:rPr>
          <w:t>Figure 4:Problems and solutions</w:t>
        </w:r>
        <w:r w:rsidR="00D76A9F" w:rsidRPr="00D76A9F">
          <w:rPr>
            <w:rFonts w:ascii="Times New Roman" w:hAnsi="Times New Roman" w:cs="Times New Roman"/>
            <w:noProof/>
            <w:webHidden/>
            <w:sz w:val="24"/>
            <w:szCs w:val="24"/>
          </w:rPr>
          <w:tab/>
        </w:r>
        <w:r w:rsidR="00D76A9F" w:rsidRPr="00D76A9F">
          <w:rPr>
            <w:rFonts w:ascii="Times New Roman" w:hAnsi="Times New Roman" w:cs="Times New Roman"/>
            <w:noProof/>
            <w:webHidden/>
            <w:sz w:val="24"/>
            <w:szCs w:val="24"/>
          </w:rPr>
          <w:fldChar w:fldCharType="begin"/>
        </w:r>
        <w:r w:rsidR="00D76A9F" w:rsidRPr="00D76A9F">
          <w:rPr>
            <w:rFonts w:ascii="Times New Roman" w:hAnsi="Times New Roman" w:cs="Times New Roman"/>
            <w:noProof/>
            <w:webHidden/>
            <w:sz w:val="24"/>
            <w:szCs w:val="24"/>
          </w:rPr>
          <w:instrText xml:space="preserve"> PAGEREF _Toc95152213 \h </w:instrText>
        </w:r>
        <w:r w:rsidR="00D76A9F" w:rsidRPr="00D76A9F">
          <w:rPr>
            <w:rFonts w:ascii="Times New Roman" w:hAnsi="Times New Roman" w:cs="Times New Roman"/>
            <w:noProof/>
            <w:webHidden/>
            <w:sz w:val="24"/>
            <w:szCs w:val="24"/>
          </w:rPr>
        </w:r>
        <w:r w:rsidR="00D76A9F" w:rsidRPr="00D76A9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25</w:t>
        </w:r>
        <w:r w:rsidR="00D76A9F" w:rsidRPr="00D76A9F">
          <w:rPr>
            <w:rFonts w:ascii="Times New Roman" w:hAnsi="Times New Roman" w:cs="Times New Roman"/>
            <w:noProof/>
            <w:webHidden/>
            <w:sz w:val="24"/>
            <w:szCs w:val="24"/>
          </w:rPr>
          <w:fldChar w:fldCharType="end"/>
        </w:r>
      </w:hyperlink>
    </w:p>
    <w:p w14:paraId="2E8BDDD7" w14:textId="3335E230" w:rsidR="00D76A9F" w:rsidRPr="00D76A9F" w:rsidRDefault="004F7171" w:rsidP="00D76A9F">
      <w:pPr>
        <w:pStyle w:val="TableofFigures"/>
        <w:tabs>
          <w:tab w:val="right" w:leader="dot" w:pos="10710"/>
        </w:tabs>
        <w:spacing w:line="360" w:lineRule="auto"/>
        <w:rPr>
          <w:rFonts w:ascii="Times New Roman" w:eastAsiaTheme="minorEastAsia" w:hAnsi="Times New Roman" w:cs="Times New Roman"/>
          <w:noProof/>
          <w:sz w:val="24"/>
          <w:szCs w:val="24"/>
        </w:rPr>
      </w:pPr>
      <w:hyperlink w:anchor="_Toc95152214" w:history="1">
        <w:r w:rsidR="00D76A9F" w:rsidRPr="00D76A9F">
          <w:rPr>
            <w:rStyle w:val="Hyperlink"/>
            <w:rFonts w:ascii="Times New Roman" w:hAnsi="Times New Roman" w:cs="Times New Roman"/>
            <w:noProof/>
            <w:sz w:val="24"/>
            <w:szCs w:val="24"/>
            <w:lang w:bidi="hi-IN"/>
          </w:rPr>
          <w:t>Figure 5:Output Example</w:t>
        </w:r>
        <w:r w:rsidR="00D76A9F" w:rsidRPr="00D76A9F">
          <w:rPr>
            <w:rFonts w:ascii="Times New Roman" w:hAnsi="Times New Roman" w:cs="Times New Roman"/>
            <w:noProof/>
            <w:webHidden/>
            <w:sz w:val="24"/>
            <w:szCs w:val="24"/>
          </w:rPr>
          <w:tab/>
        </w:r>
        <w:r w:rsidR="00D76A9F" w:rsidRPr="00D76A9F">
          <w:rPr>
            <w:rFonts w:ascii="Times New Roman" w:hAnsi="Times New Roman" w:cs="Times New Roman"/>
            <w:noProof/>
            <w:webHidden/>
            <w:sz w:val="24"/>
            <w:szCs w:val="24"/>
          </w:rPr>
          <w:fldChar w:fldCharType="begin"/>
        </w:r>
        <w:r w:rsidR="00D76A9F" w:rsidRPr="00D76A9F">
          <w:rPr>
            <w:rFonts w:ascii="Times New Roman" w:hAnsi="Times New Roman" w:cs="Times New Roman"/>
            <w:noProof/>
            <w:webHidden/>
            <w:sz w:val="24"/>
            <w:szCs w:val="24"/>
          </w:rPr>
          <w:instrText xml:space="preserve"> PAGEREF _Toc95152214 \h </w:instrText>
        </w:r>
        <w:r w:rsidR="00D76A9F" w:rsidRPr="00D76A9F">
          <w:rPr>
            <w:rFonts w:ascii="Times New Roman" w:hAnsi="Times New Roman" w:cs="Times New Roman"/>
            <w:noProof/>
            <w:webHidden/>
            <w:sz w:val="24"/>
            <w:szCs w:val="24"/>
          </w:rPr>
        </w:r>
        <w:r w:rsidR="00D76A9F" w:rsidRPr="00D76A9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26</w:t>
        </w:r>
        <w:r w:rsidR="00D76A9F" w:rsidRPr="00D76A9F">
          <w:rPr>
            <w:rFonts w:ascii="Times New Roman" w:hAnsi="Times New Roman" w:cs="Times New Roman"/>
            <w:noProof/>
            <w:webHidden/>
            <w:sz w:val="24"/>
            <w:szCs w:val="24"/>
          </w:rPr>
          <w:fldChar w:fldCharType="end"/>
        </w:r>
      </w:hyperlink>
    </w:p>
    <w:p w14:paraId="46CA3B40" w14:textId="510CDCFE" w:rsidR="00D76A9F" w:rsidRPr="00D76A9F" w:rsidRDefault="004F7171" w:rsidP="00D76A9F">
      <w:pPr>
        <w:pStyle w:val="TableofFigures"/>
        <w:tabs>
          <w:tab w:val="right" w:leader="dot" w:pos="10710"/>
        </w:tabs>
        <w:spacing w:line="360" w:lineRule="auto"/>
        <w:rPr>
          <w:rFonts w:ascii="Times New Roman" w:eastAsiaTheme="minorEastAsia" w:hAnsi="Times New Roman" w:cs="Times New Roman"/>
          <w:noProof/>
          <w:sz w:val="24"/>
          <w:szCs w:val="24"/>
        </w:rPr>
      </w:pPr>
      <w:hyperlink w:anchor="_Toc95152215" w:history="1">
        <w:r w:rsidR="00D76A9F" w:rsidRPr="00D76A9F">
          <w:rPr>
            <w:rStyle w:val="Hyperlink"/>
            <w:rFonts w:ascii="Times New Roman" w:hAnsi="Times New Roman" w:cs="Times New Roman"/>
            <w:noProof/>
            <w:sz w:val="24"/>
            <w:szCs w:val="24"/>
            <w:lang w:bidi="hi-IN"/>
          </w:rPr>
          <w:t>Figure 6:Maternal mortality Prediction Dashboard</w:t>
        </w:r>
        <w:r w:rsidR="00D76A9F" w:rsidRPr="00D76A9F">
          <w:rPr>
            <w:rFonts w:ascii="Times New Roman" w:hAnsi="Times New Roman" w:cs="Times New Roman"/>
            <w:noProof/>
            <w:webHidden/>
            <w:sz w:val="24"/>
            <w:szCs w:val="24"/>
          </w:rPr>
          <w:tab/>
        </w:r>
        <w:r w:rsidR="00D76A9F" w:rsidRPr="00D76A9F">
          <w:rPr>
            <w:rFonts w:ascii="Times New Roman" w:hAnsi="Times New Roman" w:cs="Times New Roman"/>
            <w:noProof/>
            <w:webHidden/>
            <w:sz w:val="24"/>
            <w:szCs w:val="24"/>
          </w:rPr>
          <w:fldChar w:fldCharType="begin"/>
        </w:r>
        <w:r w:rsidR="00D76A9F" w:rsidRPr="00D76A9F">
          <w:rPr>
            <w:rFonts w:ascii="Times New Roman" w:hAnsi="Times New Roman" w:cs="Times New Roman"/>
            <w:noProof/>
            <w:webHidden/>
            <w:sz w:val="24"/>
            <w:szCs w:val="24"/>
          </w:rPr>
          <w:instrText xml:space="preserve"> PAGEREF _Toc95152215 \h </w:instrText>
        </w:r>
        <w:r w:rsidR="00D76A9F" w:rsidRPr="00D76A9F">
          <w:rPr>
            <w:rFonts w:ascii="Times New Roman" w:hAnsi="Times New Roman" w:cs="Times New Roman"/>
            <w:noProof/>
            <w:webHidden/>
            <w:sz w:val="24"/>
            <w:szCs w:val="24"/>
          </w:rPr>
        </w:r>
        <w:r w:rsidR="00D76A9F" w:rsidRPr="00D76A9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27</w:t>
        </w:r>
        <w:r w:rsidR="00D76A9F" w:rsidRPr="00D76A9F">
          <w:rPr>
            <w:rFonts w:ascii="Times New Roman" w:hAnsi="Times New Roman" w:cs="Times New Roman"/>
            <w:noProof/>
            <w:webHidden/>
            <w:sz w:val="24"/>
            <w:szCs w:val="24"/>
          </w:rPr>
          <w:fldChar w:fldCharType="end"/>
        </w:r>
      </w:hyperlink>
    </w:p>
    <w:p w14:paraId="574FDE4A" w14:textId="3ED7778C" w:rsidR="00D76A9F" w:rsidRPr="00D76A9F" w:rsidRDefault="004F7171" w:rsidP="00D76A9F">
      <w:pPr>
        <w:pStyle w:val="TableofFigures"/>
        <w:tabs>
          <w:tab w:val="right" w:leader="dot" w:pos="10710"/>
        </w:tabs>
        <w:spacing w:line="360" w:lineRule="auto"/>
        <w:rPr>
          <w:rFonts w:ascii="Times New Roman" w:eastAsiaTheme="minorEastAsia" w:hAnsi="Times New Roman" w:cs="Times New Roman"/>
          <w:noProof/>
          <w:sz w:val="24"/>
          <w:szCs w:val="24"/>
        </w:rPr>
      </w:pPr>
      <w:hyperlink w:anchor="_Toc95152216" w:history="1">
        <w:r w:rsidR="00D76A9F" w:rsidRPr="00D76A9F">
          <w:rPr>
            <w:rStyle w:val="Hyperlink"/>
            <w:rFonts w:ascii="Times New Roman" w:hAnsi="Times New Roman" w:cs="Times New Roman"/>
            <w:noProof/>
            <w:sz w:val="24"/>
            <w:szCs w:val="24"/>
            <w:lang w:bidi="hi-IN"/>
          </w:rPr>
          <w:t>Figure 7:Generating future predictions with fbprophet timeseries model</w:t>
        </w:r>
        <w:r w:rsidR="00D76A9F" w:rsidRPr="00D76A9F">
          <w:rPr>
            <w:rFonts w:ascii="Times New Roman" w:hAnsi="Times New Roman" w:cs="Times New Roman"/>
            <w:noProof/>
            <w:webHidden/>
            <w:sz w:val="24"/>
            <w:szCs w:val="24"/>
          </w:rPr>
          <w:tab/>
        </w:r>
        <w:r w:rsidR="00D76A9F" w:rsidRPr="00D76A9F">
          <w:rPr>
            <w:rFonts w:ascii="Times New Roman" w:hAnsi="Times New Roman" w:cs="Times New Roman"/>
            <w:noProof/>
            <w:webHidden/>
            <w:sz w:val="24"/>
            <w:szCs w:val="24"/>
          </w:rPr>
          <w:fldChar w:fldCharType="begin"/>
        </w:r>
        <w:r w:rsidR="00D76A9F" w:rsidRPr="00D76A9F">
          <w:rPr>
            <w:rFonts w:ascii="Times New Roman" w:hAnsi="Times New Roman" w:cs="Times New Roman"/>
            <w:noProof/>
            <w:webHidden/>
            <w:sz w:val="24"/>
            <w:szCs w:val="24"/>
          </w:rPr>
          <w:instrText xml:space="preserve"> PAGEREF _Toc95152216 \h </w:instrText>
        </w:r>
        <w:r w:rsidR="00D76A9F" w:rsidRPr="00D76A9F">
          <w:rPr>
            <w:rFonts w:ascii="Times New Roman" w:hAnsi="Times New Roman" w:cs="Times New Roman"/>
            <w:noProof/>
            <w:webHidden/>
            <w:sz w:val="24"/>
            <w:szCs w:val="24"/>
          </w:rPr>
        </w:r>
        <w:r w:rsidR="00D76A9F" w:rsidRPr="00D76A9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28</w:t>
        </w:r>
        <w:r w:rsidR="00D76A9F" w:rsidRPr="00D76A9F">
          <w:rPr>
            <w:rFonts w:ascii="Times New Roman" w:hAnsi="Times New Roman" w:cs="Times New Roman"/>
            <w:noProof/>
            <w:webHidden/>
            <w:sz w:val="24"/>
            <w:szCs w:val="24"/>
          </w:rPr>
          <w:fldChar w:fldCharType="end"/>
        </w:r>
      </w:hyperlink>
    </w:p>
    <w:p w14:paraId="758CC80D" w14:textId="2E0FA722" w:rsidR="00387968" w:rsidRPr="00874CE3" w:rsidRDefault="00387968" w:rsidP="00D76A9F">
      <w:pPr>
        <w:spacing w:line="360" w:lineRule="auto"/>
        <w:jc w:val="both"/>
        <w:rPr>
          <w:rFonts w:ascii="Times New Roman" w:eastAsia="Droid Sans Fallback" w:hAnsi="Times New Roman" w:cs="Times New Roman"/>
          <w:b/>
          <w:kern w:val="2"/>
          <w:sz w:val="24"/>
          <w:szCs w:val="24"/>
          <w:u w:val="single"/>
          <w:lang w:eastAsia="zh-CN" w:bidi="hi-IN"/>
        </w:rPr>
      </w:pPr>
      <w:r w:rsidRPr="00D76A9F">
        <w:rPr>
          <w:rFonts w:ascii="Times New Roman" w:eastAsia="Droid Sans Fallback" w:hAnsi="Times New Roman" w:cs="Times New Roman"/>
          <w:b/>
          <w:kern w:val="2"/>
          <w:sz w:val="24"/>
          <w:szCs w:val="24"/>
          <w:u w:val="single"/>
          <w:lang w:eastAsia="zh-CN" w:bidi="hi-IN"/>
        </w:rPr>
        <w:fldChar w:fldCharType="end"/>
      </w:r>
    </w:p>
    <w:p w14:paraId="4AA6E900" w14:textId="77777777" w:rsidR="00730EEB" w:rsidRDefault="0002536D" w:rsidP="00874CE3">
      <w:pPr>
        <w:spacing w:line="360" w:lineRule="auto"/>
        <w:jc w:val="both"/>
        <w:rPr>
          <w:rFonts w:ascii="Times New Roman" w:eastAsia="Droid Sans Fallback" w:hAnsi="Times New Roman" w:cs="Times New Roman"/>
          <w:b/>
          <w:kern w:val="2"/>
          <w:sz w:val="24"/>
          <w:szCs w:val="24"/>
          <w:u w:val="single"/>
          <w:lang w:eastAsia="zh-CN" w:bidi="hi-IN"/>
        </w:rPr>
        <w:sectPr w:rsidR="00730EEB" w:rsidSect="004F7171">
          <w:headerReference w:type="default" r:id="rId9"/>
          <w:footerReference w:type="default" r:id="rId10"/>
          <w:pgSz w:w="12240" w:h="15840"/>
          <w:pgMar w:top="1440" w:right="1170" w:bottom="440" w:left="1440" w:header="0" w:footer="0" w:gutter="0"/>
          <w:pgNumType w:fmt="lowerRoman" w:start="1"/>
          <w:cols w:space="0" w:equalWidth="0">
            <w:col w:w="9630"/>
          </w:cols>
          <w:titlePg/>
          <w:docGrid w:linePitch="360"/>
        </w:sectPr>
      </w:pPr>
      <w:r w:rsidRPr="00874CE3">
        <w:rPr>
          <w:rFonts w:ascii="Times New Roman" w:eastAsia="Droid Sans Fallback" w:hAnsi="Times New Roman" w:cs="Times New Roman"/>
          <w:b/>
          <w:kern w:val="2"/>
          <w:sz w:val="24"/>
          <w:szCs w:val="24"/>
          <w:u w:val="single"/>
          <w:lang w:eastAsia="zh-CN" w:bidi="hi-IN"/>
        </w:rPr>
        <w:br w:type="page"/>
      </w:r>
    </w:p>
    <w:p w14:paraId="6A284B41" w14:textId="3BCCB85F" w:rsidR="008C49B4" w:rsidRDefault="0002536D" w:rsidP="00B443F2">
      <w:pPr>
        <w:pStyle w:val="Heading1"/>
        <w:numPr>
          <w:ilvl w:val="0"/>
          <w:numId w:val="0"/>
        </w:numPr>
        <w:spacing w:line="360" w:lineRule="auto"/>
        <w:jc w:val="both"/>
      </w:pPr>
      <w:bookmarkStart w:id="1" w:name="_Toc95152160"/>
      <w:proofErr w:type="gramStart"/>
      <w:r>
        <w:lastRenderedPageBreak/>
        <w:t>1.</w:t>
      </w:r>
      <w:r w:rsidR="005812C6" w:rsidRPr="00F5196A">
        <w:t>Introduction</w:t>
      </w:r>
      <w:bookmarkEnd w:id="1"/>
      <w:proofErr w:type="gramEnd"/>
    </w:p>
    <w:p w14:paraId="39995547" w14:textId="77777777" w:rsidR="005F0192" w:rsidRDefault="005F0192" w:rsidP="00B443F2">
      <w:pPr>
        <w:spacing w:line="360" w:lineRule="auto"/>
        <w:jc w:val="both"/>
        <w:rPr>
          <w:rFonts w:ascii="Times New Roman" w:hAnsi="Times New Roman" w:cs="Times New Roman"/>
          <w:b/>
          <w:bCs/>
          <w:sz w:val="24"/>
          <w:szCs w:val="24"/>
          <w:lang w:eastAsia="zh-CN" w:bidi="hi-IN"/>
        </w:rPr>
      </w:pPr>
      <w:r w:rsidRPr="005F0192">
        <w:rPr>
          <w:rFonts w:ascii="Times New Roman" w:hAnsi="Times New Roman" w:cs="Times New Roman"/>
          <w:b/>
          <w:bCs/>
          <w:sz w:val="24"/>
          <w:szCs w:val="24"/>
          <w:lang w:eastAsia="zh-CN" w:bidi="hi-IN"/>
        </w:rPr>
        <w:t>Problem Description</w:t>
      </w:r>
    </w:p>
    <w:p w14:paraId="5BE49F1B" w14:textId="2FD59EAD" w:rsidR="005F0192" w:rsidRDefault="00F638AD" w:rsidP="00B443F2">
      <w:pPr>
        <w:spacing w:line="360" w:lineRule="auto"/>
        <w:jc w:val="both"/>
        <w:rPr>
          <w:rFonts w:ascii="Times New Roman" w:hAnsi="Times New Roman" w:cs="Times New Roman"/>
          <w:sz w:val="24"/>
          <w:szCs w:val="24"/>
        </w:rPr>
      </w:pPr>
      <w:r w:rsidRPr="00F638AD">
        <w:rPr>
          <w:rFonts w:ascii="Times New Roman" w:hAnsi="Times New Roman" w:cs="Times New Roman"/>
          <w:sz w:val="24"/>
          <w:szCs w:val="24"/>
        </w:rPr>
        <w:t xml:space="preserve"> </w:t>
      </w:r>
      <w:r w:rsidR="00965A55" w:rsidRPr="00965A55">
        <w:rPr>
          <w:rFonts w:ascii="Times New Roman" w:hAnsi="Times New Roman" w:cs="Times New Roman"/>
          <w:sz w:val="24"/>
          <w:szCs w:val="24"/>
        </w:rPr>
        <w:t>Maternal Mortality in Uganda is about 343 per 100,000 live births</w:t>
      </w:r>
      <w:r w:rsidR="00AF35BE">
        <w:rPr>
          <w:rFonts w:ascii="Times New Roman" w:hAnsi="Times New Roman" w:cs="Times New Roman"/>
          <w:sz w:val="24"/>
          <w:szCs w:val="24"/>
        </w:rPr>
        <w:fldChar w:fldCharType="begin" w:fldLock="1"/>
      </w:r>
      <w:r w:rsidR="00B443F2">
        <w:rPr>
          <w:rFonts w:ascii="Times New Roman" w:hAnsi="Times New Roman" w:cs="Times New Roman"/>
          <w:sz w:val="24"/>
          <w:szCs w:val="24"/>
        </w:rPr>
        <w:instrText>ADDIN CSL_CITATION {"citationItems":[{"id":"ITEM-1","itemData":{"URL":"https://indicators.report/indicators/i-17/","author":[{"dropping-particle":"","family":"sdsn","given":"","non-dropping-particle":"","parse-names":false,"suffix":""}],"id":"ITEM-1","issued":{"date-parts":[["0"]]},"title":"Indicators and a Monitoring Framework Launching a data revolution for the Sustainable Development Goals","type":"webpage"},"uris":["http://www.mendeley.com/documents/?uuid=9f3f0c6e-4e66-4b54-87a9-4e1928ebb2a1"]}],"mendeley":{"formattedCitation":"[1]","plainTextFormattedCitation":"[1]","previouslyFormattedCitation":"[1]"},"properties":{"noteIndex":0},"schema":"https://github.com/citation-style-language/schema/raw/master/csl-citation.json"}</w:instrText>
      </w:r>
      <w:r w:rsidR="00AF35BE">
        <w:rPr>
          <w:rFonts w:ascii="Times New Roman" w:hAnsi="Times New Roman" w:cs="Times New Roman"/>
          <w:sz w:val="24"/>
          <w:szCs w:val="24"/>
        </w:rPr>
        <w:fldChar w:fldCharType="separate"/>
      </w:r>
      <w:r w:rsidR="00AF35BE" w:rsidRPr="00AF35BE">
        <w:rPr>
          <w:rFonts w:ascii="Times New Roman" w:hAnsi="Times New Roman" w:cs="Times New Roman"/>
          <w:noProof/>
          <w:sz w:val="24"/>
          <w:szCs w:val="24"/>
        </w:rPr>
        <w:t>[1]</w:t>
      </w:r>
      <w:r w:rsidR="00AF35BE">
        <w:rPr>
          <w:rFonts w:ascii="Times New Roman" w:hAnsi="Times New Roman" w:cs="Times New Roman"/>
          <w:sz w:val="24"/>
          <w:szCs w:val="24"/>
        </w:rPr>
        <w:fldChar w:fldCharType="end"/>
      </w:r>
      <w:r w:rsidR="00965A55" w:rsidRPr="00965A55">
        <w:rPr>
          <w:rFonts w:ascii="Times New Roman" w:hAnsi="Times New Roman" w:cs="Times New Roman"/>
          <w:sz w:val="24"/>
          <w:szCs w:val="24"/>
        </w:rPr>
        <w:t>. Maternal Mortality is death of women during pregnancy or child birth. Uganda wants to achieve the SDGS in particular goal 3 which is to reduce the Global maternity ratio to less than   70 per 100,000 live births and that’s the reason it is</w:t>
      </w:r>
      <w:r w:rsidR="00717497">
        <w:rPr>
          <w:rFonts w:ascii="Times New Roman" w:hAnsi="Times New Roman" w:cs="Times New Roman"/>
          <w:sz w:val="24"/>
          <w:szCs w:val="24"/>
        </w:rPr>
        <w:t xml:space="preserve"> fighting </w:t>
      </w:r>
      <w:r w:rsidR="00717497" w:rsidRPr="00965A55">
        <w:rPr>
          <w:rFonts w:ascii="Times New Roman" w:hAnsi="Times New Roman" w:cs="Times New Roman"/>
          <w:sz w:val="24"/>
          <w:szCs w:val="24"/>
        </w:rPr>
        <w:t>tooth</w:t>
      </w:r>
      <w:r w:rsidR="00965A55" w:rsidRPr="00965A55">
        <w:rPr>
          <w:rFonts w:ascii="Times New Roman" w:hAnsi="Times New Roman" w:cs="Times New Roman"/>
          <w:sz w:val="24"/>
          <w:szCs w:val="24"/>
        </w:rPr>
        <w:t xml:space="preserve"> and nail to reduce maternal </w:t>
      </w:r>
      <w:r w:rsidR="00717497" w:rsidRPr="00965A55">
        <w:rPr>
          <w:rFonts w:ascii="Times New Roman" w:hAnsi="Times New Roman" w:cs="Times New Roman"/>
          <w:sz w:val="24"/>
          <w:szCs w:val="24"/>
        </w:rPr>
        <w:t>mortality.</w:t>
      </w:r>
      <w:r w:rsidR="00717497">
        <w:rPr>
          <w:rFonts w:ascii="Times New Roman" w:hAnsi="Times New Roman" w:cs="Times New Roman"/>
          <w:sz w:val="24"/>
          <w:szCs w:val="24"/>
        </w:rPr>
        <w:t xml:space="preserve"> Among interventions to reduce maternal mortality is providing women </w:t>
      </w:r>
      <w:r w:rsidR="00AF35BE">
        <w:rPr>
          <w:rFonts w:ascii="Times New Roman" w:hAnsi="Times New Roman" w:cs="Times New Roman"/>
          <w:sz w:val="24"/>
          <w:szCs w:val="24"/>
        </w:rPr>
        <w:t xml:space="preserve">access to </w:t>
      </w:r>
      <w:r w:rsidR="00717497">
        <w:rPr>
          <w:rFonts w:ascii="Times New Roman" w:hAnsi="Times New Roman" w:cs="Times New Roman"/>
          <w:sz w:val="24"/>
          <w:szCs w:val="24"/>
        </w:rPr>
        <w:t xml:space="preserve">quality </w:t>
      </w:r>
      <w:r w:rsidR="00AF35BE">
        <w:rPr>
          <w:rFonts w:ascii="Times New Roman" w:hAnsi="Times New Roman" w:cs="Times New Roman"/>
          <w:sz w:val="24"/>
          <w:szCs w:val="24"/>
        </w:rPr>
        <w:t>maternal health care</w:t>
      </w:r>
      <w:r w:rsidR="00717497">
        <w:rPr>
          <w:rFonts w:ascii="Times New Roman" w:hAnsi="Times New Roman" w:cs="Times New Roman"/>
          <w:sz w:val="24"/>
          <w:szCs w:val="24"/>
        </w:rPr>
        <w:t xml:space="preserve"> and </w:t>
      </w:r>
      <w:r w:rsidR="00AF35BE">
        <w:rPr>
          <w:rFonts w:ascii="Times New Roman" w:hAnsi="Times New Roman" w:cs="Times New Roman"/>
          <w:sz w:val="24"/>
          <w:szCs w:val="24"/>
        </w:rPr>
        <w:t xml:space="preserve">maternal health </w:t>
      </w:r>
      <w:r w:rsidR="00717497">
        <w:rPr>
          <w:rFonts w:ascii="Times New Roman" w:hAnsi="Times New Roman" w:cs="Times New Roman"/>
          <w:sz w:val="24"/>
          <w:szCs w:val="24"/>
        </w:rPr>
        <w:t>information. So,</w:t>
      </w:r>
      <w:r w:rsidR="00AF35BE">
        <w:rPr>
          <w:rFonts w:ascii="Times New Roman" w:hAnsi="Times New Roman" w:cs="Times New Roman"/>
          <w:sz w:val="24"/>
          <w:szCs w:val="24"/>
        </w:rPr>
        <w:t xml:space="preserve"> we c</w:t>
      </w:r>
      <w:r w:rsidR="00717497">
        <w:rPr>
          <w:rFonts w:ascii="Times New Roman" w:hAnsi="Times New Roman" w:cs="Times New Roman"/>
          <w:sz w:val="24"/>
          <w:szCs w:val="24"/>
        </w:rPr>
        <w:t>a</w:t>
      </w:r>
      <w:r w:rsidR="00AF35BE">
        <w:rPr>
          <w:rFonts w:ascii="Times New Roman" w:hAnsi="Times New Roman" w:cs="Times New Roman"/>
          <w:sz w:val="24"/>
          <w:szCs w:val="24"/>
        </w:rPr>
        <w:t>me up with a system that can provide reliable</w:t>
      </w:r>
      <w:r w:rsidR="00717497">
        <w:rPr>
          <w:rFonts w:ascii="Times New Roman" w:hAnsi="Times New Roman" w:cs="Times New Roman"/>
          <w:sz w:val="24"/>
          <w:szCs w:val="24"/>
        </w:rPr>
        <w:t xml:space="preserve"> maternal health care information</w:t>
      </w:r>
      <w:r w:rsidR="00AF35BE">
        <w:rPr>
          <w:rFonts w:ascii="Times New Roman" w:hAnsi="Times New Roman" w:cs="Times New Roman"/>
          <w:sz w:val="24"/>
          <w:szCs w:val="24"/>
        </w:rPr>
        <w:t xml:space="preserve"> or advice to the women in Uganda more so those living in rural areas but have the basic phone that can send and receive messages, our system can also predict maternal mortality ratios and can also provide analytics of maternal deaths in Ugandan regions hence help policy makers decide where to fund more in order to curb this problem.</w:t>
      </w:r>
    </w:p>
    <w:p w14:paraId="123A7AC7" w14:textId="77D8850F" w:rsidR="005F0192" w:rsidRDefault="005F0192" w:rsidP="00B443F2">
      <w:pPr>
        <w:spacing w:line="360" w:lineRule="auto"/>
        <w:jc w:val="both"/>
        <w:rPr>
          <w:rFonts w:ascii="Times New Roman" w:hAnsi="Times New Roman" w:cs="Times New Roman"/>
          <w:sz w:val="24"/>
          <w:szCs w:val="24"/>
        </w:rPr>
      </w:pPr>
      <w:r w:rsidRPr="005F0192">
        <w:rPr>
          <w:rFonts w:ascii="Times New Roman" w:hAnsi="Times New Roman" w:cs="Times New Roman"/>
          <w:sz w:val="24"/>
          <w:szCs w:val="24"/>
        </w:rPr>
        <w:t xml:space="preserve"> This report provides a view of how the design unfold</w:t>
      </w:r>
      <w:r w:rsidR="00717497">
        <w:rPr>
          <w:rFonts w:ascii="Times New Roman" w:hAnsi="Times New Roman" w:cs="Times New Roman"/>
          <w:sz w:val="24"/>
          <w:szCs w:val="24"/>
        </w:rPr>
        <w:t>ed</w:t>
      </w:r>
      <w:r w:rsidRPr="005F0192">
        <w:rPr>
          <w:rFonts w:ascii="Times New Roman" w:hAnsi="Times New Roman" w:cs="Times New Roman"/>
          <w:sz w:val="24"/>
          <w:szCs w:val="24"/>
        </w:rPr>
        <w:t xml:space="preserve">. We begin with an outline of the </w:t>
      </w:r>
      <w:r w:rsidR="00C5557A">
        <w:rPr>
          <w:rFonts w:ascii="Times New Roman" w:hAnsi="Times New Roman" w:cs="Times New Roman"/>
          <w:sz w:val="24"/>
          <w:szCs w:val="24"/>
        </w:rPr>
        <w:t>Maternal Mortality Rate Prediction and Advisory</w:t>
      </w:r>
      <w:r w:rsidRPr="005F0192">
        <w:rPr>
          <w:rFonts w:ascii="Times New Roman" w:hAnsi="Times New Roman" w:cs="Times New Roman"/>
          <w:sz w:val="24"/>
          <w:szCs w:val="24"/>
        </w:rPr>
        <w:t xml:space="preserve"> system functions. We then move into the software project plan and the requirements models from the previous report. Next, we cover architecture of the system and sub-systems. Included are class, activity, state, and sequence diagrams that show what our software is supposed to do and when it does it. Then we move into implementation with real screenshots of the running software. Finally, we introduce test cases and testing practices.</w:t>
      </w:r>
    </w:p>
    <w:p w14:paraId="47F2D7ED" w14:textId="635E308C" w:rsidR="005F0192" w:rsidRPr="002D361B" w:rsidRDefault="002D361B" w:rsidP="00B443F2">
      <w:pPr>
        <w:spacing w:line="360" w:lineRule="auto"/>
        <w:jc w:val="both"/>
        <w:rPr>
          <w:rFonts w:ascii="Times New Roman" w:hAnsi="Times New Roman" w:cs="Times New Roman"/>
          <w:b/>
          <w:bCs/>
          <w:sz w:val="24"/>
          <w:szCs w:val="24"/>
          <w:lang w:eastAsia="zh-CN" w:bidi="hi-IN"/>
        </w:rPr>
      </w:pPr>
      <w:r w:rsidRPr="002D361B">
        <w:rPr>
          <w:rFonts w:ascii="Times New Roman" w:hAnsi="Times New Roman" w:cs="Times New Roman"/>
          <w:b/>
          <w:bCs/>
          <w:sz w:val="24"/>
          <w:szCs w:val="24"/>
        </w:rPr>
        <w:t xml:space="preserve">Success Criteria </w:t>
      </w:r>
    </w:p>
    <w:p w14:paraId="2D4028CD" w14:textId="05FC5C9F" w:rsidR="00561333" w:rsidRPr="002D361B" w:rsidRDefault="002D361B" w:rsidP="00B443F2">
      <w:pPr>
        <w:spacing w:line="360" w:lineRule="auto"/>
        <w:jc w:val="both"/>
        <w:rPr>
          <w:rFonts w:ascii="Times New Roman" w:hAnsi="Times New Roman" w:cs="Times New Roman"/>
          <w:sz w:val="24"/>
          <w:szCs w:val="24"/>
          <w:lang w:eastAsia="zh-CN" w:bidi="hi-IN"/>
        </w:rPr>
      </w:pPr>
      <w:r w:rsidRPr="002D361B">
        <w:rPr>
          <w:rFonts w:ascii="Times New Roman" w:hAnsi="Times New Roman" w:cs="Times New Roman"/>
          <w:sz w:val="24"/>
          <w:szCs w:val="24"/>
          <w:lang w:eastAsia="zh-CN" w:bidi="hi-IN"/>
        </w:rPr>
        <w:t xml:space="preserve">Our </w:t>
      </w:r>
      <w:proofErr w:type="spellStart"/>
      <w:r w:rsidRPr="002D361B">
        <w:rPr>
          <w:rFonts w:ascii="Times New Roman" w:hAnsi="Times New Roman" w:cs="Times New Roman"/>
          <w:sz w:val="24"/>
          <w:szCs w:val="24"/>
          <w:lang w:eastAsia="zh-CN" w:bidi="hi-IN"/>
        </w:rPr>
        <w:t>s</w:t>
      </w:r>
      <w:r w:rsidR="00561333">
        <w:rPr>
          <w:rFonts w:ascii="Times New Roman" w:hAnsi="Times New Roman" w:cs="Times New Roman"/>
          <w:sz w:val="24"/>
          <w:szCs w:val="24"/>
          <w:lang w:eastAsia="zh-CN" w:bidi="hi-IN"/>
        </w:rPr>
        <w:t>system</w:t>
      </w:r>
      <w:proofErr w:type="spellEnd"/>
      <w:r w:rsidRPr="002D361B">
        <w:rPr>
          <w:rFonts w:ascii="Times New Roman" w:hAnsi="Times New Roman" w:cs="Times New Roman"/>
          <w:sz w:val="24"/>
          <w:szCs w:val="24"/>
          <w:lang w:eastAsia="zh-CN" w:bidi="hi-IN"/>
        </w:rPr>
        <w:t xml:space="preserve"> will be successful if </w:t>
      </w:r>
      <w:r w:rsidR="006B5B3D">
        <w:rPr>
          <w:rFonts w:ascii="Times New Roman" w:hAnsi="Times New Roman" w:cs="Times New Roman"/>
          <w:sz w:val="24"/>
          <w:szCs w:val="24"/>
          <w:lang w:eastAsia="zh-CN" w:bidi="hi-IN"/>
        </w:rPr>
        <w:t>it can</w:t>
      </w:r>
      <w:r w:rsidRPr="002D361B">
        <w:rPr>
          <w:rFonts w:ascii="Times New Roman" w:hAnsi="Times New Roman" w:cs="Times New Roman"/>
          <w:sz w:val="24"/>
          <w:szCs w:val="24"/>
          <w:lang w:eastAsia="zh-CN" w:bidi="hi-IN"/>
        </w:rPr>
        <w:t xml:space="preserve"> </w:t>
      </w:r>
      <w:r w:rsidR="006B5B3D" w:rsidRPr="002D361B">
        <w:rPr>
          <w:rFonts w:ascii="Times New Roman" w:hAnsi="Times New Roman" w:cs="Times New Roman"/>
          <w:sz w:val="24"/>
          <w:szCs w:val="24"/>
          <w:lang w:eastAsia="zh-CN" w:bidi="hi-IN"/>
        </w:rPr>
        <w:t>address</w:t>
      </w:r>
      <w:r w:rsidRPr="002D361B">
        <w:rPr>
          <w:rFonts w:ascii="Times New Roman" w:hAnsi="Times New Roman" w:cs="Times New Roman"/>
          <w:sz w:val="24"/>
          <w:szCs w:val="24"/>
          <w:lang w:eastAsia="zh-CN" w:bidi="hi-IN"/>
        </w:rPr>
        <w:t xml:space="preserve"> each stakeholder’s concerns. </w:t>
      </w:r>
      <w:r w:rsidR="00561333">
        <w:rPr>
          <w:rFonts w:ascii="Times New Roman" w:hAnsi="Times New Roman" w:cs="Times New Roman"/>
          <w:sz w:val="24"/>
          <w:szCs w:val="24"/>
          <w:lang w:eastAsia="zh-CN" w:bidi="hi-IN"/>
        </w:rPr>
        <w:t>It</w:t>
      </w:r>
      <w:r w:rsidRPr="002D361B">
        <w:rPr>
          <w:rFonts w:ascii="Times New Roman" w:hAnsi="Times New Roman" w:cs="Times New Roman"/>
          <w:sz w:val="24"/>
          <w:szCs w:val="24"/>
          <w:lang w:eastAsia="zh-CN" w:bidi="hi-IN"/>
        </w:rPr>
        <w:t xml:space="preserve"> </w:t>
      </w:r>
      <w:r w:rsidR="006B5B3D">
        <w:rPr>
          <w:rFonts w:ascii="Times New Roman" w:hAnsi="Times New Roman" w:cs="Times New Roman"/>
          <w:sz w:val="24"/>
          <w:szCs w:val="24"/>
          <w:lang w:eastAsia="zh-CN" w:bidi="hi-IN"/>
        </w:rPr>
        <w:t xml:space="preserve">is </w:t>
      </w:r>
      <w:r w:rsidRPr="002D361B">
        <w:rPr>
          <w:rFonts w:ascii="Times New Roman" w:hAnsi="Times New Roman" w:cs="Times New Roman"/>
          <w:sz w:val="24"/>
          <w:szCs w:val="24"/>
          <w:lang w:eastAsia="zh-CN" w:bidi="hi-IN"/>
        </w:rPr>
        <w:t>secure, reliable, and above all usable. It is will also be a great success if we continue to meet the deadlines for deliverables. Ultimately, success will depend on how well our team succeeds during usability testing</w:t>
      </w:r>
      <w:r>
        <w:rPr>
          <w:rFonts w:ascii="Times New Roman" w:hAnsi="Times New Roman" w:cs="Times New Roman"/>
          <w:sz w:val="24"/>
          <w:szCs w:val="24"/>
          <w:lang w:eastAsia="zh-CN" w:bidi="hi-IN"/>
        </w:rPr>
        <w:t>.</w:t>
      </w:r>
    </w:p>
    <w:p w14:paraId="5C87FD40" w14:textId="22629A78" w:rsidR="008C49B4" w:rsidRPr="005364FC" w:rsidRDefault="008C49B4" w:rsidP="00B443F2">
      <w:pPr>
        <w:pStyle w:val="Heading2"/>
        <w:spacing w:line="360" w:lineRule="auto"/>
        <w:jc w:val="both"/>
        <w:rPr>
          <w:rFonts w:eastAsia="Droid Sans Fallback"/>
          <w:lang w:bidi="hi-IN"/>
        </w:rPr>
      </w:pPr>
      <w:bookmarkStart w:id="2" w:name="_Toc95152161"/>
      <w:bookmarkStart w:id="3" w:name="_Toc93939696"/>
      <w:r w:rsidRPr="005364FC">
        <w:t>Background</w:t>
      </w:r>
      <w:bookmarkEnd w:id="2"/>
      <w:r w:rsidRPr="005364FC">
        <w:t xml:space="preserve"> </w:t>
      </w:r>
      <w:bookmarkEnd w:id="3"/>
    </w:p>
    <w:p w14:paraId="769763EC" w14:textId="1988E2EB" w:rsidR="00965A55" w:rsidRPr="00FE18AD" w:rsidRDefault="00965A55" w:rsidP="00B443F2">
      <w:pPr>
        <w:spacing w:line="360" w:lineRule="auto"/>
        <w:jc w:val="both"/>
        <w:rPr>
          <w:rFonts w:ascii="Times New Roman" w:hAnsi="Times New Roman" w:cs="Times New Roman"/>
          <w:sz w:val="24"/>
          <w:szCs w:val="24"/>
        </w:rPr>
      </w:pPr>
      <w:r>
        <w:rPr>
          <w:rFonts w:ascii="Times New Roman" w:hAnsi="Times New Roman" w:cs="Times New Roman"/>
          <w:sz w:val="24"/>
          <w:szCs w:val="24"/>
        </w:rPr>
        <w:t>Each</w:t>
      </w:r>
      <w:r w:rsidRPr="00F638AD">
        <w:rPr>
          <w:rFonts w:ascii="Times New Roman" w:hAnsi="Times New Roman" w:cs="Times New Roman"/>
          <w:sz w:val="24"/>
          <w:szCs w:val="24"/>
        </w:rPr>
        <w:t xml:space="preserve"> year </w:t>
      </w:r>
      <w:r>
        <w:rPr>
          <w:rFonts w:ascii="Times New Roman" w:hAnsi="Times New Roman" w:cs="Times New Roman"/>
          <w:sz w:val="24"/>
          <w:szCs w:val="24"/>
        </w:rPr>
        <w:t xml:space="preserve">on a global scale about </w:t>
      </w:r>
      <w:r w:rsidRPr="00F638AD">
        <w:rPr>
          <w:rFonts w:ascii="Times New Roman" w:hAnsi="Times New Roman" w:cs="Times New Roman"/>
          <w:sz w:val="24"/>
          <w:szCs w:val="24"/>
        </w:rPr>
        <w:t xml:space="preserve">536,000 girls and women die from </w:t>
      </w:r>
      <w:r>
        <w:rPr>
          <w:rFonts w:ascii="Times New Roman" w:hAnsi="Times New Roman" w:cs="Times New Roman"/>
          <w:sz w:val="24"/>
          <w:szCs w:val="24"/>
        </w:rPr>
        <w:t xml:space="preserve">child birth and </w:t>
      </w:r>
      <w:r w:rsidRPr="00F638AD">
        <w:rPr>
          <w:rFonts w:ascii="Times New Roman" w:hAnsi="Times New Roman" w:cs="Times New Roman"/>
          <w:sz w:val="24"/>
          <w:szCs w:val="24"/>
        </w:rPr>
        <w:t xml:space="preserve">pregnancy-related causes </w:t>
      </w:r>
      <w:r>
        <w:rPr>
          <w:rFonts w:ascii="Times New Roman" w:hAnsi="Times New Roman" w:cs="Times New Roman"/>
          <w:sz w:val="24"/>
          <w:szCs w:val="24"/>
        </w:rPr>
        <w:t xml:space="preserve">Statistics also show that in every minute that ticks at least </w:t>
      </w:r>
      <w:r w:rsidRPr="00F638AD">
        <w:rPr>
          <w:rFonts w:ascii="Times New Roman" w:hAnsi="Times New Roman" w:cs="Times New Roman"/>
          <w:sz w:val="24"/>
          <w:szCs w:val="24"/>
        </w:rPr>
        <w:t>one girl or woman die</w:t>
      </w:r>
      <w:r>
        <w:rPr>
          <w:rFonts w:ascii="Times New Roman" w:hAnsi="Times New Roman" w:cs="Times New Roman"/>
          <w:sz w:val="24"/>
          <w:szCs w:val="24"/>
        </w:rPr>
        <w:t xml:space="preserve">s. The majority </w:t>
      </w:r>
      <w:r w:rsidRPr="00F638AD">
        <w:rPr>
          <w:rFonts w:ascii="Times New Roman" w:hAnsi="Times New Roman" w:cs="Times New Roman"/>
          <w:sz w:val="24"/>
          <w:szCs w:val="24"/>
        </w:rPr>
        <w:t>of maternal deaths occur in developing countries</w:t>
      </w:r>
      <w:r>
        <w:rPr>
          <w:rFonts w:ascii="Times New Roman" w:hAnsi="Times New Roman" w:cs="Times New Roman"/>
          <w:sz w:val="24"/>
          <w:szCs w:val="24"/>
        </w:rPr>
        <w:t xml:space="preserve"> and </w:t>
      </w:r>
      <w:r w:rsidRPr="00F638AD">
        <w:rPr>
          <w:rFonts w:ascii="Times New Roman" w:hAnsi="Times New Roman" w:cs="Times New Roman"/>
          <w:sz w:val="24"/>
          <w:szCs w:val="24"/>
        </w:rPr>
        <w:t xml:space="preserve">half of these </w:t>
      </w:r>
      <w:r>
        <w:rPr>
          <w:rFonts w:ascii="Times New Roman" w:hAnsi="Times New Roman" w:cs="Times New Roman"/>
          <w:sz w:val="24"/>
          <w:szCs w:val="24"/>
        </w:rPr>
        <w:t xml:space="preserve">happening </w:t>
      </w:r>
      <w:r w:rsidRPr="00F638AD">
        <w:rPr>
          <w:rFonts w:ascii="Times New Roman" w:hAnsi="Times New Roman" w:cs="Times New Roman"/>
          <w:sz w:val="24"/>
          <w:szCs w:val="24"/>
        </w:rPr>
        <w:t>in Sub-Saharan Africa.</w:t>
      </w:r>
      <w:r>
        <w:rPr>
          <w:rFonts w:ascii="Times New Roman" w:hAnsi="Times New Roman" w:cs="Times New Roman"/>
          <w:sz w:val="24"/>
          <w:szCs w:val="24"/>
        </w:rPr>
        <w:t xml:space="preserve"> </w:t>
      </w:r>
      <w:r w:rsidRPr="00F638AD">
        <w:rPr>
          <w:rFonts w:ascii="Times New Roman" w:hAnsi="Times New Roman" w:cs="Times New Roman"/>
          <w:sz w:val="24"/>
          <w:szCs w:val="24"/>
        </w:rPr>
        <w:t>Sub-Saharan Africa</w:t>
      </w:r>
      <w:r>
        <w:rPr>
          <w:rFonts w:ascii="Times New Roman" w:hAnsi="Times New Roman" w:cs="Times New Roman"/>
          <w:sz w:val="24"/>
          <w:szCs w:val="24"/>
        </w:rPr>
        <w:t xml:space="preserve">n women </w:t>
      </w:r>
      <w:r w:rsidRPr="00F638AD">
        <w:rPr>
          <w:rFonts w:ascii="Times New Roman" w:hAnsi="Times New Roman" w:cs="Times New Roman"/>
          <w:sz w:val="24"/>
          <w:szCs w:val="24"/>
        </w:rPr>
        <w:t xml:space="preserve">have a higher risk of dying </w:t>
      </w:r>
      <w:r>
        <w:rPr>
          <w:rFonts w:ascii="Times New Roman" w:hAnsi="Times New Roman" w:cs="Times New Roman"/>
          <w:sz w:val="24"/>
          <w:szCs w:val="24"/>
        </w:rPr>
        <w:t>during child bi</w:t>
      </w:r>
      <w:r w:rsidRPr="00F638AD">
        <w:rPr>
          <w:rFonts w:ascii="Times New Roman" w:hAnsi="Times New Roman" w:cs="Times New Roman"/>
          <w:sz w:val="24"/>
          <w:szCs w:val="24"/>
        </w:rPr>
        <w:t xml:space="preserve">rth than </w:t>
      </w:r>
      <w:r>
        <w:rPr>
          <w:rFonts w:ascii="Times New Roman" w:hAnsi="Times New Roman" w:cs="Times New Roman"/>
          <w:sz w:val="24"/>
          <w:szCs w:val="24"/>
        </w:rPr>
        <w:t>other women elsewhere.</w:t>
      </w:r>
      <w:r w:rsidRPr="00F638AD">
        <w:rPr>
          <w:rFonts w:ascii="Times New Roman" w:hAnsi="Times New Roman" w:cs="Times New Roman"/>
          <w:sz w:val="24"/>
          <w:szCs w:val="24"/>
        </w:rPr>
        <w:t xml:space="preserve"> </w:t>
      </w:r>
      <w:r>
        <w:rPr>
          <w:rFonts w:ascii="Times New Roman" w:hAnsi="Times New Roman" w:cs="Times New Roman"/>
          <w:sz w:val="24"/>
          <w:szCs w:val="24"/>
        </w:rPr>
        <w:t xml:space="preserve">For Teenage women between fifteen and 19, child birth is the leading cause of maternal mortality and these are about twenty </w:t>
      </w:r>
      <w:r w:rsidRPr="00F638AD">
        <w:rPr>
          <w:rFonts w:ascii="Times New Roman" w:hAnsi="Times New Roman" w:cs="Times New Roman"/>
          <w:sz w:val="24"/>
          <w:szCs w:val="24"/>
        </w:rPr>
        <w:t xml:space="preserve">million </w:t>
      </w:r>
      <w:r>
        <w:rPr>
          <w:rFonts w:ascii="Times New Roman" w:hAnsi="Times New Roman" w:cs="Times New Roman"/>
          <w:sz w:val="24"/>
          <w:szCs w:val="24"/>
        </w:rPr>
        <w:t>around the world.</w:t>
      </w:r>
      <w:r>
        <w:rPr>
          <w:rFonts w:ascii="Times New Roman" w:hAnsi="Times New Roman" w:cs="Times New Roman"/>
          <w:sz w:val="24"/>
          <w:szCs w:val="24"/>
        </w:rPr>
        <w:fldChar w:fldCharType="begin" w:fldLock="1"/>
      </w:r>
      <w:r w:rsidR="00B443F2">
        <w:rPr>
          <w:rFonts w:ascii="Times New Roman" w:hAnsi="Times New Roman" w:cs="Times New Roman"/>
          <w:sz w:val="24"/>
          <w:szCs w:val="24"/>
        </w:rPr>
        <w:instrText>ADDIN CSL_CITATION {"citationItems":[{"id":"ITEM-1","itemData":{"abstract":"One woman dies per minute in childbirth around the globe. Almost half of these deaths occur in Sub-Saharan Africa. Despite the progress made in many countries in increasing the availability of maternal healthcare, the majority of women across Africa remain without full access to this care. Countries face a variety of obstacles to improved maternal health: insufficient data prevents ministries from implementing programmes most effectively, while cost and other access issues prevent women from using the available resources. There are known, cost-effective interventions that can dramatically reduce maternal mortality. Investing in maternal health is a political and social imperative, as well as a cost-effective investment in strong health systems overall. Three key approaches can considerably improve the health of women in Africa: maximizing services of health workers; efficient financing mechanisms; and building political partnerships. Community health worker (CHW) programmes can improve maternal health, and have successfully reduced maternal mortality in both Ethiopia and Nepal. CHWs are instrumental in providing healthcare to underserved populations, particularly in rural areas, with few healthcare facilities. CHWs can improve maternal health more cost-effectively and reach more of the population if given the proper tools, such as mobile phones, bicycles and delivery kits. African governments continue to explore and implement different cost-effective strategies to finance maternal health in their countries. Countries have provided subsidies, abolished user fees, implemented national and community health insurance schemes, utilized performance-based financing and built partnerships to improve maternal health. While donors can provide much-needed funding, it is important for countries and donors to work together to ensure that programmes are cost-effective and in line with national priorities. Governments must also harness the power of the private sector to improve maternal health. Political will and strong leadership make innovative, cost-efficient interventions possible. Because women are often marginalized economically, politically and socially, sustained leadership on gender equality is required to advance maternal health. Strong leadership at the highest levels promotes accountability within ministries and enables them to find reliable partners to drive and champion progress in maternal health. Investing in maternal health is a wise health and econom…","author":[{"dropping-particle":"","family":"Panel","given":"Ap","non-dropping-particle":"","parse-names":false,"suffix":""}],"container-title":"Policy Brief. September","id":"ITEM-1","issue":"September","issued":{"date-parts":[["2010"]]},"title":"Maternal Health: Investing in the lifeline of healthy societies and economies","type":"article-journal"},"uris":["http://www.mendeley.com/documents/?uuid=64716743-0aa7-3d5d-9969-fb9bf2f74004"]}],"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00AF35BE" w:rsidRPr="00AF35BE">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r w:rsidRPr="00F638AD">
        <w:rPr>
          <w:rFonts w:ascii="Times New Roman" w:hAnsi="Times New Roman" w:cs="Times New Roman"/>
          <w:sz w:val="24"/>
          <w:szCs w:val="24"/>
        </w:rPr>
        <w:t xml:space="preserve">Maternal </w:t>
      </w:r>
      <w:r>
        <w:rPr>
          <w:rFonts w:ascii="Times New Roman" w:hAnsi="Times New Roman" w:cs="Times New Roman"/>
          <w:sz w:val="24"/>
          <w:szCs w:val="24"/>
        </w:rPr>
        <w:t xml:space="preserve">mortality is caused by a number of </w:t>
      </w:r>
      <w:r w:rsidRPr="00F638AD">
        <w:rPr>
          <w:rFonts w:ascii="Times New Roman" w:hAnsi="Times New Roman" w:cs="Times New Roman"/>
          <w:sz w:val="24"/>
          <w:szCs w:val="24"/>
        </w:rPr>
        <w:t>complications in pregnancy</w:t>
      </w:r>
      <w:r>
        <w:rPr>
          <w:rFonts w:ascii="Times New Roman" w:hAnsi="Times New Roman" w:cs="Times New Roman"/>
          <w:sz w:val="24"/>
          <w:szCs w:val="24"/>
        </w:rPr>
        <w:t xml:space="preserve"> or child birth</w:t>
      </w:r>
      <w:r w:rsidRPr="00F638AD">
        <w:rPr>
          <w:rFonts w:ascii="Times New Roman" w:hAnsi="Times New Roman" w:cs="Times New Roman"/>
          <w:sz w:val="24"/>
          <w:szCs w:val="24"/>
        </w:rPr>
        <w:t>. M</w:t>
      </w:r>
      <w:r>
        <w:rPr>
          <w:rFonts w:ascii="Times New Roman" w:hAnsi="Times New Roman" w:cs="Times New Roman"/>
          <w:sz w:val="24"/>
          <w:szCs w:val="24"/>
        </w:rPr>
        <w:t xml:space="preserve">any of these </w:t>
      </w:r>
      <w:r w:rsidRPr="00F638AD">
        <w:rPr>
          <w:rFonts w:ascii="Times New Roman" w:hAnsi="Times New Roman" w:cs="Times New Roman"/>
          <w:sz w:val="24"/>
          <w:szCs w:val="24"/>
        </w:rPr>
        <w:t xml:space="preserve">complications </w:t>
      </w:r>
      <w:r>
        <w:rPr>
          <w:rFonts w:ascii="Times New Roman" w:hAnsi="Times New Roman" w:cs="Times New Roman"/>
          <w:sz w:val="24"/>
          <w:szCs w:val="24"/>
        </w:rPr>
        <w:t xml:space="preserve">arise due to </w:t>
      </w:r>
      <w:r w:rsidRPr="00F638AD">
        <w:rPr>
          <w:rFonts w:ascii="Times New Roman" w:hAnsi="Times New Roman" w:cs="Times New Roman"/>
          <w:sz w:val="24"/>
          <w:szCs w:val="24"/>
        </w:rPr>
        <w:t xml:space="preserve">the pregnancy itself, and </w:t>
      </w:r>
      <w:r>
        <w:rPr>
          <w:rFonts w:ascii="Times New Roman" w:hAnsi="Times New Roman" w:cs="Times New Roman"/>
          <w:sz w:val="24"/>
          <w:szCs w:val="24"/>
        </w:rPr>
        <w:t xml:space="preserve">others happen </w:t>
      </w:r>
      <w:r w:rsidRPr="00F638AD">
        <w:rPr>
          <w:rFonts w:ascii="Times New Roman" w:hAnsi="Times New Roman" w:cs="Times New Roman"/>
          <w:sz w:val="24"/>
          <w:szCs w:val="24"/>
        </w:rPr>
        <w:t>when</w:t>
      </w:r>
      <w:r>
        <w:rPr>
          <w:rFonts w:ascii="Times New Roman" w:hAnsi="Times New Roman" w:cs="Times New Roman"/>
          <w:sz w:val="24"/>
          <w:szCs w:val="24"/>
        </w:rPr>
        <w:t xml:space="preserve"> </w:t>
      </w:r>
      <w:r w:rsidRPr="00F638AD">
        <w:rPr>
          <w:rFonts w:ascii="Times New Roman" w:hAnsi="Times New Roman" w:cs="Times New Roman"/>
          <w:sz w:val="24"/>
          <w:szCs w:val="24"/>
        </w:rPr>
        <w:t>pregnancy has aggravated an existing disease. Th</w:t>
      </w:r>
      <w:r>
        <w:rPr>
          <w:rFonts w:ascii="Times New Roman" w:hAnsi="Times New Roman" w:cs="Times New Roman"/>
          <w:sz w:val="24"/>
          <w:szCs w:val="24"/>
        </w:rPr>
        <w:t xml:space="preserve">ey are basically four main causes of maternal mortality which are </w:t>
      </w:r>
      <w:r w:rsidRPr="00F638AD">
        <w:rPr>
          <w:rFonts w:ascii="Times New Roman" w:hAnsi="Times New Roman" w:cs="Times New Roman"/>
          <w:sz w:val="24"/>
          <w:szCs w:val="24"/>
        </w:rPr>
        <w:t xml:space="preserve">severe bleeding </w:t>
      </w:r>
      <w:r>
        <w:rPr>
          <w:rFonts w:ascii="Times New Roman" w:hAnsi="Times New Roman" w:cs="Times New Roman"/>
          <w:sz w:val="24"/>
          <w:szCs w:val="24"/>
        </w:rPr>
        <w:t xml:space="preserve">more so bleeding in the first weeks when a woman had just given birth, Hypertensive disorders which </w:t>
      </w:r>
      <w:r>
        <w:rPr>
          <w:rFonts w:ascii="Times New Roman" w:hAnsi="Times New Roman" w:cs="Times New Roman"/>
          <w:sz w:val="24"/>
          <w:szCs w:val="24"/>
        </w:rPr>
        <w:lastRenderedPageBreak/>
        <w:t xml:space="preserve">is referred to as </w:t>
      </w:r>
      <w:proofErr w:type="spellStart"/>
      <w:r>
        <w:rPr>
          <w:rFonts w:ascii="Times New Roman" w:hAnsi="Times New Roman" w:cs="Times New Roman"/>
          <w:sz w:val="24"/>
          <w:szCs w:val="24"/>
        </w:rPr>
        <w:t>eclampsia</w:t>
      </w:r>
      <w:proofErr w:type="spellEnd"/>
      <w:r>
        <w:rPr>
          <w:rFonts w:ascii="Times New Roman" w:hAnsi="Times New Roman" w:cs="Times New Roman"/>
          <w:sz w:val="24"/>
          <w:szCs w:val="24"/>
        </w:rPr>
        <w:t xml:space="preserve"> which is </w:t>
      </w:r>
      <w:r w:rsidRPr="00F638AD">
        <w:rPr>
          <w:rFonts w:ascii="Times New Roman" w:hAnsi="Times New Roman" w:cs="Times New Roman"/>
          <w:sz w:val="24"/>
          <w:szCs w:val="24"/>
        </w:rPr>
        <w:t xml:space="preserve"> </w:t>
      </w:r>
      <w:r w:rsidRPr="00575517">
        <w:rPr>
          <w:rFonts w:ascii="Times New Roman" w:hAnsi="Times New Roman" w:cs="Times New Roman"/>
          <w:sz w:val="24"/>
          <w:szCs w:val="24"/>
        </w:rPr>
        <w:t>a condition in which one or more convulsions occur in a pregnant woman suffering from high blood pressure, often followed by coma and posing a threat to the health of mother</w:t>
      </w:r>
      <w:r>
        <w:rPr>
          <w:rFonts w:ascii="Times New Roman" w:hAnsi="Times New Roman" w:cs="Times New Roman"/>
          <w:sz w:val="24"/>
          <w:szCs w:val="24"/>
        </w:rPr>
        <w:t>,</w:t>
      </w:r>
      <w:r w:rsidRPr="00575517">
        <w:rPr>
          <w:rFonts w:ascii="Times New Roman" w:hAnsi="Times New Roman" w:cs="Times New Roman"/>
          <w:sz w:val="24"/>
          <w:szCs w:val="24"/>
        </w:rPr>
        <w:t xml:space="preserve"> </w:t>
      </w:r>
      <w:r>
        <w:rPr>
          <w:rFonts w:ascii="Times New Roman" w:hAnsi="Times New Roman" w:cs="Times New Roman"/>
          <w:sz w:val="24"/>
          <w:szCs w:val="24"/>
        </w:rPr>
        <w:t>Complications when women make unsafe abortions also lead to maternal mortality not forgetting Obstructed labour</w:t>
      </w:r>
      <w:r w:rsidRPr="00F638AD">
        <w:rPr>
          <w:rFonts w:ascii="Times New Roman" w:hAnsi="Times New Roman" w:cs="Times New Roman"/>
          <w:sz w:val="24"/>
          <w:szCs w:val="24"/>
        </w:rPr>
        <w:t>, hypertensive disorders in pregnancy (</w:t>
      </w:r>
      <w:proofErr w:type="spellStart"/>
      <w:r w:rsidRPr="00F638AD">
        <w:rPr>
          <w:rFonts w:ascii="Times New Roman" w:hAnsi="Times New Roman" w:cs="Times New Roman"/>
          <w:sz w:val="24"/>
          <w:szCs w:val="24"/>
        </w:rPr>
        <w:t>eclampsia</w:t>
      </w:r>
      <w:proofErr w:type="spellEnd"/>
      <w:r w:rsidRPr="00F638AD">
        <w:rPr>
          <w:rFonts w:ascii="Times New Roman" w:hAnsi="Times New Roman" w:cs="Times New Roman"/>
          <w:sz w:val="24"/>
          <w:szCs w:val="24"/>
        </w:rPr>
        <w:t>) and obstructed labour.</w:t>
      </w:r>
      <w:r>
        <w:rPr>
          <w:rFonts w:ascii="Times New Roman" w:hAnsi="Times New Roman" w:cs="Times New Roman"/>
          <w:sz w:val="24"/>
          <w:szCs w:val="24"/>
        </w:rPr>
        <w:t xml:space="preserve"> Other causes are indirect say malaria, </w:t>
      </w:r>
      <w:proofErr w:type="spellStart"/>
      <w:r>
        <w:rPr>
          <w:rFonts w:ascii="Times New Roman" w:hAnsi="Times New Roman" w:cs="Times New Roman"/>
          <w:sz w:val="24"/>
          <w:szCs w:val="24"/>
        </w:rPr>
        <w:t>anaemia</w:t>
      </w:r>
      <w:proofErr w:type="spellEnd"/>
      <w:r>
        <w:rPr>
          <w:rFonts w:ascii="Times New Roman" w:hAnsi="Times New Roman" w:cs="Times New Roman"/>
          <w:sz w:val="24"/>
          <w:szCs w:val="24"/>
        </w:rPr>
        <w:t xml:space="preserve"> and HIV</w:t>
      </w:r>
      <w:r w:rsidRPr="00F638AD">
        <w:rPr>
          <w:rFonts w:ascii="Times New Roman" w:hAnsi="Times New Roman" w:cs="Times New Roman"/>
          <w:sz w:val="24"/>
          <w:szCs w:val="24"/>
        </w:rPr>
        <w:t>.</w:t>
      </w:r>
    </w:p>
    <w:p w14:paraId="28E1438E" w14:textId="21FC2F24" w:rsidR="00965A55" w:rsidRDefault="00965A55" w:rsidP="00B443F2">
      <w:pPr>
        <w:spacing w:line="360" w:lineRule="auto"/>
        <w:jc w:val="both"/>
        <w:rPr>
          <w:rFonts w:ascii="Times New Roman" w:hAnsi="Times New Roman" w:cs="Times New Roman"/>
          <w:sz w:val="24"/>
          <w:szCs w:val="24"/>
        </w:rPr>
      </w:pPr>
      <w:r>
        <w:rPr>
          <w:rFonts w:ascii="Times New Roman" w:hAnsi="Times New Roman" w:cs="Times New Roman"/>
          <w:sz w:val="24"/>
          <w:szCs w:val="24"/>
        </w:rPr>
        <w:t>Reducing maternal mortality</w:t>
      </w:r>
      <w:r w:rsidRPr="00FE18AD">
        <w:rPr>
          <w:rFonts w:ascii="Times New Roman" w:hAnsi="Times New Roman" w:cs="Times New Roman"/>
          <w:sz w:val="24"/>
          <w:szCs w:val="24"/>
        </w:rPr>
        <w:t xml:space="preserve"> can be a daunting task yet its causes are flagrantly the same over the last decade.</w:t>
      </w:r>
      <w:r>
        <w:rPr>
          <w:rFonts w:ascii="Times New Roman" w:hAnsi="Times New Roman" w:cs="Times New Roman"/>
          <w:sz w:val="24"/>
          <w:szCs w:val="24"/>
        </w:rPr>
        <w:fldChar w:fldCharType="begin" w:fldLock="1"/>
      </w:r>
      <w:r w:rsidR="00B443F2">
        <w:rPr>
          <w:rFonts w:ascii="Times New Roman" w:hAnsi="Times New Roman" w:cs="Times New Roman"/>
          <w:sz w:val="24"/>
          <w:szCs w:val="24"/>
        </w:rPr>
        <w:instrText>ADDIN CSL_CITATION {"citationItems":[{"id":"ITEM-1","itemData":{"abstract":"Key facts`Every facts`facts`Every day in 2017, approximately 810 women died from preventable causes related to pregnancy and childbirth. ` 94% of all maternal deaths occur in in low and lower-middle income countries. ` Young adolescents (aged 10-14) face a higher risk of complications and death as a result of pregnancy than older women. ` Appropriate care provided by skilled health professionals competent in sexual and reproductive health care, before, during and after childbirth can save the lives of women and newborn babies. ` Between 2000 and 2017 maternal mortality* worldwide dropped by about 38%. Maternal mortality is unacceptably high. Estimates for 2017 show that some 810 women die every day from pregnancy-or childbirth-related complications around the world. In 2017, 295 000 women died during and following pregnancy and childbirth. The vast majority occurred in low-resource settings, and most could have been prevented. (1)","author":[{"dropping-particle":"","family":"WHO","given":"","non-dropping-particle":"","parse-names":false,"suffix":""}],"container-title":"Maternal mortality","id":"ITEM-1","issue":"1","issued":{"date-parts":[["2017"]]},"title":"Maternal mortality Evidance brief","type":"article-journal"},"uris":["http://www.mendeley.com/documents/?uuid=f54aec29-cdb5-3a19-b880-5be47d7bacc6"]}],"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00AF35BE" w:rsidRPr="00AF35BE">
        <w:rPr>
          <w:rFonts w:ascii="Times New Roman" w:hAnsi="Times New Roman" w:cs="Times New Roman"/>
          <w:noProof/>
          <w:sz w:val="24"/>
          <w:szCs w:val="24"/>
        </w:rPr>
        <w:t>[3]</w:t>
      </w:r>
      <w:r>
        <w:rPr>
          <w:rFonts w:ascii="Times New Roman" w:hAnsi="Times New Roman" w:cs="Times New Roman"/>
          <w:sz w:val="24"/>
          <w:szCs w:val="24"/>
        </w:rPr>
        <w:fldChar w:fldCharType="end"/>
      </w:r>
      <w:r w:rsidRPr="00FE18AD">
        <w:rPr>
          <w:rFonts w:ascii="Times New Roman" w:hAnsi="Times New Roman" w:cs="Times New Roman"/>
          <w:sz w:val="24"/>
          <w:szCs w:val="24"/>
        </w:rPr>
        <w:t xml:space="preserve"> </w:t>
      </w:r>
      <w:r>
        <w:rPr>
          <w:rFonts w:ascii="Times New Roman" w:hAnsi="Times New Roman" w:cs="Times New Roman"/>
          <w:sz w:val="24"/>
          <w:szCs w:val="24"/>
        </w:rPr>
        <w:t xml:space="preserve">Most countries including Uganda have made </w:t>
      </w:r>
      <w:proofErr w:type="spellStart"/>
      <w:r w:rsidRPr="00F638AD">
        <w:rPr>
          <w:rFonts w:ascii="Times New Roman" w:hAnsi="Times New Roman" w:cs="Times New Roman"/>
          <w:sz w:val="24"/>
          <w:szCs w:val="24"/>
        </w:rPr>
        <w:t>progress</w:t>
      </w:r>
      <w:r>
        <w:rPr>
          <w:rFonts w:ascii="Times New Roman" w:hAnsi="Times New Roman" w:cs="Times New Roman"/>
          <w:sz w:val="24"/>
          <w:szCs w:val="24"/>
        </w:rPr>
        <w:t>s</w:t>
      </w:r>
      <w:proofErr w:type="spellEnd"/>
      <w:r w:rsidRPr="00F638AD">
        <w:rPr>
          <w:rFonts w:ascii="Times New Roman" w:hAnsi="Times New Roman" w:cs="Times New Roman"/>
          <w:sz w:val="24"/>
          <w:szCs w:val="24"/>
        </w:rPr>
        <w:t xml:space="preserve"> on increasing the availability of maternal healthcare</w:t>
      </w:r>
      <w:r>
        <w:rPr>
          <w:rFonts w:ascii="Times New Roman" w:hAnsi="Times New Roman" w:cs="Times New Roman"/>
          <w:sz w:val="24"/>
          <w:szCs w:val="24"/>
        </w:rPr>
        <w:t xml:space="preserve"> but still many </w:t>
      </w:r>
      <w:r w:rsidRPr="00F638AD">
        <w:rPr>
          <w:rFonts w:ascii="Times New Roman" w:hAnsi="Times New Roman" w:cs="Times New Roman"/>
          <w:sz w:val="24"/>
          <w:szCs w:val="24"/>
        </w:rPr>
        <w:t xml:space="preserve">women </w:t>
      </w:r>
      <w:r>
        <w:rPr>
          <w:rFonts w:ascii="Times New Roman" w:hAnsi="Times New Roman" w:cs="Times New Roman"/>
          <w:sz w:val="24"/>
          <w:szCs w:val="24"/>
        </w:rPr>
        <w:t xml:space="preserve">in Uganda have no </w:t>
      </w:r>
      <w:r w:rsidRPr="00F638AD">
        <w:rPr>
          <w:rFonts w:ascii="Times New Roman" w:hAnsi="Times New Roman" w:cs="Times New Roman"/>
          <w:sz w:val="24"/>
          <w:szCs w:val="24"/>
        </w:rPr>
        <w:t xml:space="preserve">full access to this care. </w:t>
      </w:r>
      <w:r>
        <w:rPr>
          <w:rFonts w:ascii="Times New Roman" w:hAnsi="Times New Roman" w:cs="Times New Roman"/>
          <w:sz w:val="24"/>
          <w:szCs w:val="24"/>
        </w:rPr>
        <w:t xml:space="preserve">Uganda faces a number of obstacles in its bid to reduce maternal mortality say </w:t>
      </w:r>
      <w:r w:rsidRPr="00F638AD">
        <w:rPr>
          <w:rFonts w:ascii="Times New Roman" w:hAnsi="Times New Roman" w:cs="Times New Roman"/>
          <w:sz w:val="24"/>
          <w:szCs w:val="24"/>
        </w:rPr>
        <w:t>insufficient data</w:t>
      </w:r>
      <w:r>
        <w:rPr>
          <w:rFonts w:ascii="Times New Roman" w:hAnsi="Times New Roman" w:cs="Times New Roman"/>
          <w:sz w:val="24"/>
          <w:szCs w:val="24"/>
        </w:rPr>
        <w:t xml:space="preserve"> that limits the ministry of health in</w:t>
      </w:r>
      <w:r w:rsidRPr="00F638AD">
        <w:rPr>
          <w:rFonts w:ascii="Times New Roman" w:hAnsi="Times New Roman" w:cs="Times New Roman"/>
          <w:sz w:val="24"/>
          <w:szCs w:val="24"/>
        </w:rPr>
        <w:t xml:space="preserve"> implementing programmes most effectively, while cost and other access issues prevent women from using the available resources.</w:t>
      </w:r>
    </w:p>
    <w:p w14:paraId="4DE2F7B2" w14:textId="663186F6" w:rsidR="008C49B4" w:rsidRPr="008C49B4" w:rsidRDefault="00965A55" w:rsidP="00B443F2">
      <w:pPr>
        <w:spacing w:line="360" w:lineRule="auto"/>
        <w:jc w:val="both"/>
        <w:rPr>
          <w:rFonts w:ascii="Times New Roman" w:eastAsia="Times New Roman" w:hAnsi="Times New Roman" w:cs="Times New Roman"/>
          <w:kern w:val="2"/>
          <w:sz w:val="24"/>
          <w:szCs w:val="24"/>
          <w:lang w:eastAsia="zh-CN" w:bidi="hi-IN"/>
        </w:rPr>
      </w:pPr>
      <w:r>
        <w:rPr>
          <w:rFonts w:ascii="Times New Roman" w:hAnsi="Times New Roman" w:cs="Times New Roman"/>
          <w:sz w:val="24"/>
          <w:szCs w:val="24"/>
        </w:rPr>
        <w:t xml:space="preserve">Cost of implementation, may not be the primary obstacle, the major obstacles include </w:t>
      </w:r>
      <w:r w:rsidRPr="00F638AD">
        <w:rPr>
          <w:rFonts w:ascii="Times New Roman" w:hAnsi="Times New Roman" w:cs="Times New Roman"/>
          <w:sz w:val="24"/>
          <w:szCs w:val="24"/>
        </w:rPr>
        <w:t xml:space="preserve">women </w:t>
      </w:r>
      <w:r>
        <w:rPr>
          <w:rFonts w:ascii="Times New Roman" w:hAnsi="Times New Roman" w:cs="Times New Roman"/>
          <w:sz w:val="24"/>
          <w:szCs w:val="24"/>
        </w:rPr>
        <w:t>not being able to get access to quality maternal health care and information.</w:t>
      </w:r>
      <w:r w:rsidRPr="00F638AD">
        <w:rPr>
          <w:rFonts w:ascii="Times New Roman" w:hAnsi="Times New Roman" w:cs="Times New Roman"/>
          <w:sz w:val="24"/>
          <w:szCs w:val="24"/>
        </w:rPr>
        <w:t xml:space="preserve"> </w:t>
      </w:r>
      <w:proofErr w:type="gramStart"/>
      <w:r w:rsidRPr="00F638AD">
        <w:rPr>
          <w:rFonts w:ascii="Times New Roman" w:hAnsi="Times New Roman" w:cs="Times New Roman"/>
          <w:sz w:val="24"/>
          <w:szCs w:val="24"/>
        </w:rPr>
        <w:t>when</w:t>
      </w:r>
      <w:proofErr w:type="gramEnd"/>
      <w:r w:rsidRPr="00F638AD">
        <w:rPr>
          <w:rFonts w:ascii="Times New Roman" w:hAnsi="Times New Roman" w:cs="Times New Roman"/>
          <w:sz w:val="24"/>
          <w:szCs w:val="24"/>
        </w:rPr>
        <w:t xml:space="preserve"> they need it. </w:t>
      </w:r>
      <w:r>
        <w:rPr>
          <w:rFonts w:ascii="Times New Roman" w:hAnsi="Times New Roman" w:cs="Times New Roman"/>
          <w:sz w:val="24"/>
          <w:szCs w:val="24"/>
        </w:rPr>
        <w:t>Most regions in Uganda still face a crisis of health professionals equipped with necessary maternal health care skills and information</w:t>
      </w:r>
      <w:r w:rsidRPr="00F638AD">
        <w:rPr>
          <w:rFonts w:ascii="Times New Roman" w:hAnsi="Times New Roman" w:cs="Times New Roman"/>
          <w:sz w:val="24"/>
          <w:szCs w:val="24"/>
        </w:rPr>
        <w:t xml:space="preserve"> </w:t>
      </w:r>
      <w:r>
        <w:rPr>
          <w:rFonts w:ascii="Times New Roman" w:hAnsi="Times New Roman" w:cs="Times New Roman"/>
          <w:sz w:val="24"/>
          <w:szCs w:val="24"/>
        </w:rPr>
        <w:t>Infrastructure say roads leading to available health centers are very poor for vulnerable pregnant women to use. Perhaps it’s for those reasons that we developed the Maternal Mortality Rate Prediction and Advisory system.</w:t>
      </w:r>
      <w:r w:rsidRPr="005F0192">
        <w:rPr>
          <w:rFonts w:ascii="Times New Roman" w:hAnsi="Times New Roman" w:cs="Times New Roman"/>
          <w:sz w:val="24"/>
          <w:szCs w:val="24"/>
        </w:rPr>
        <w:t xml:space="preserve"> Our goal is creating </w:t>
      </w:r>
      <w:r>
        <w:rPr>
          <w:rFonts w:ascii="Times New Roman" w:hAnsi="Times New Roman" w:cs="Times New Roman"/>
          <w:sz w:val="24"/>
          <w:szCs w:val="24"/>
        </w:rPr>
        <w:t xml:space="preserve">a system that can provide advice inform of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messages in real time to women who face so many obstacles to get this information.</w:t>
      </w:r>
      <w:r w:rsidRPr="005F0192">
        <w:rPr>
          <w:rFonts w:ascii="Times New Roman" w:hAnsi="Times New Roman" w:cs="Times New Roman"/>
          <w:sz w:val="24"/>
          <w:szCs w:val="24"/>
        </w:rPr>
        <w:t xml:space="preserve"> </w:t>
      </w:r>
    </w:p>
    <w:p w14:paraId="1322A465" w14:textId="1ABF4846" w:rsidR="008C49B4" w:rsidRDefault="008C49B4" w:rsidP="00B443F2">
      <w:pPr>
        <w:suppressAutoHyphens/>
        <w:spacing w:after="0" w:line="360" w:lineRule="auto"/>
        <w:ind w:left="100"/>
        <w:jc w:val="both"/>
        <w:rPr>
          <w:rFonts w:ascii="Times New Roman" w:eastAsia="Times New Roman" w:hAnsi="Times New Roman" w:cs="Times New Roman"/>
          <w:kern w:val="2"/>
          <w:sz w:val="24"/>
          <w:szCs w:val="24"/>
          <w:lang w:eastAsia="zh-CN" w:bidi="hi-IN"/>
        </w:rPr>
      </w:pPr>
      <w:r w:rsidRPr="008C49B4">
        <w:rPr>
          <w:rFonts w:ascii="Times New Roman" w:eastAsia="Times New Roman" w:hAnsi="Times New Roman" w:cs="Times New Roman"/>
          <w:kern w:val="2"/>
          <w:sz w:val="24"/>
          <w:szCs w:val="24"/>
          <w:lang w:eastAsia="zh-CN" w:bidi="hi-IN"/>
        </w:rPr>
        <w:t xml:space="preserve">Many international health bodies agree that in order to combat maternal mortality, data collected must be accurate to ensure preventable maternal deaths are reduced. So, there has been so many </w:t>
      </w:r>
      <w:proofErr w:type="gramStart"/>
      <w:r w:rsidRPr="008C49B4">
        <w:rPr>
          <w:rFonts w:ascii="Times New Roman" w:eastAsia="Times New Roman" w:hAnsi="Times New Roman" w:cs="Times New Roman"/>
          <w:kern w:val="2"/>
          <w:sz w:val="24"/>
          <w:szCs w:val="24"/>
          <w:lang w:eastAsia="zh-CN" w:bidi="hi-IN"/>
        </w:rPr>
        <w:t>efforts to collect and utilize maternal mortality data however, the challenge is</w:t>
      </w:r>
      <w:proofErr w:type="gramEnd"/>
      <w:r w:rsidRPr="008C49B4">
        <w:rPr>
          <w:rFonts w:ascii="Times New Roman" w:eastAsia="Times New Roman" w:hAnsi="Times New Roman" w:cs="Times New Roman"/>
          <w:kern w:val="2"/>
          <w:sz w:val="24"/>
          <w:szCs w:val="24"/>
          <w:lang w:eastAsia="zh-CN" w:bidi="hi-IN"/>
        </w:rPr>
        <w:t xml:space="preserve"> failure to utilize this data fully to develop and implement recommendations and action points.</w:t>
      </w:r>
      <w:r w:rsidR="00B443F2">
        <w:rPr>
          <w:rFonts w:ascii="Times New Roman" w:eastAsia="Times New Roman" w:hAnsi="Times New Roman" w:cs="Times New Roman"/>
          <w:kern w:val="2"/>
          <w:sz w:val="24"/>
          <w:szCs w:val="24"/>
          <w:lang w:eastAsia="zh-CN" w:bidi="hi-IN"/>
        </w:rPr>
        <w:t xml:space="preserve"> </w:t>
      </w:r>
      <w:r w:rsidRPr="008C49B4">
        <w:rPr>
          <w:rFonts w:ascii="Times New Roman" w:eastAsia="Times New Roman" w:hAnsi="Times New Roman" w:cs="Times New Roman"/>
          <w:kern w:val="2"/>
          <w:sz w:val="24"/>
          <w:szCs w:val="24"/>
          <w:lang w:eastAsia="zh-CN" w:bidi="hi-IN"/>
        </w:rPr>
        <w:t>MMRPAS (Maternal Mortality Rate Prediction and Advisory System) relies on the data collected in DHIS2 system about Maternal Mortality to make prediction then derive advice to mothers recorded in our database.</w:t>
      </w:r>
      <w:r w:rsidR="00B443F2">
        <w:rPr>
          <w:rFonts w:ascii="Times New Roman" w:eastAsia="Times New Roman" w:hAnsi="Times New Roman" w:cs="Times New Roman"/>
          <w:kern w:val="2"/>
          <w:sz w:val="24"/>
          <w:szCs w:val="24"/>
          <w:lang w:eastAsia="zh-CN" w:bidi="hi-IN"/>
        </w:rPr>
        <w:fldChar w:fldCharType="begin" w:fldLock="1"/>
      </w:r>
      <w:r w:rsidR="009C0C26">
        <w:rPr>
          <w:rFonts w:ascii="Times New Roman" w:eastAsia="Times New Roman" w:hAnsi="Times New Roman" w:cs="Times New Roman"/>
          <w:kern w:val="2"/>
          <w:sz w:val="24"/>
          <w:szCs w:val="24"/>
          <w:lang w:eastAsia="zh-CN" w:bidi="hi-IN"/>
        </w:rPr>
        <w:instrText>ADDIN CSL_CITATION {"citationItems":[{"id":"ITEM-1","itemData":{"URL":"https://hmis.health.go.ug/dhis-web-commons/security/login.action","accessed":{"date-parts":[["2021","8","20"]]},"author":[{"dropping-particle":"","family":"Health","given":"Ministry of","non-dropping-particle":"","parse-names":false,"suffix":""}],"id":"ITEM-1","issued":{"date-parts":[["0"]]},"title":"No Title","type":"webpage"},"uris":["http://www.mendeley.com/documents/?uuid=ad942d34-c53f-4611-9872-28967b530911"]}],"mendeley":{"formattedCitation":"[4]","plainTextFormattedCitation":"[4]","previouslyFormattedCitation":"[4]"},"properties":{"noteIndex":0},"schema":"https://github.com/citation-style-language/schema/raw/master/csl-citation.json"}</w:instrText>
      </w:r>
      <w:r w:rsidR="00B443F2">
        <w:rPr>
          <w:rFonts w:ascii="Times New Roman" w:eastAsia="Times New Roman" w:hAnsi="Times New Roman" w:cs="Times New Roman"/>
          <w:kern w:val="2"/>
          <w:sz w:val="24"/>
          <w:szCs w:val="24"/>
          <w:lang w:eastAsia="zh-CN" w:bidi="hi-IN"/>
        </w:rPr>
        <w:fldChar w:fldCharType="separate"/>
      </w:r>
      <w:r w:rsidR="00B443F2" w:rsidRPr="00B443F2">
        <w:rPr>
          <w:rFonts w:ascii="Times New Roman" w:eastAsia="Times New Roman" w:hAnsi="Times New Roman" w:cs="Times New Roman"/>
          <w:noProof/>
          <w:kern w:val="2"/>
          <w:sz w:val="24"/>
          <w:szCs w:val="24"/>
          <w:lang w:eastAsia="zh-CN" w:bidi="hi-IN"/>
        </w:rPr>
        <w:t>[4]</w:t>
      </w:r>
      <w:r w:rsidR="00B443F2">
        <w:rPr>
          <w:rFonts w:ascii="Times New Roman" w:eastAsia="Times New Roman" w:hAnsi="Times New Roman" w:cs="Times New Roman"/>
          <w:kern w:val="2"/>
          <w:sz w:val="24"/>
          <w:szCs w:val="24"/>
          <w:lang w:eastAsia="zh-CN" w:bidi="hi-IN"/>
        </w:rPr>
        <w:fldChar w:fldCharType="end"/>
      </w:r>
    </w:p>
    <w:p w14:paraId="3A686787" w14:textId="77777777" w:rsidR="00B443F2" w:rsidRDefault="00B443F2" w:rsidP="00B443F2">
      <w:pPr>
        <w:suppressAutoHyphens/>
        <w:spacing w:after="0" w:line="360" w:lineRule="auto"/>
        <w:ind w:left="100"/>
        <w:jc w:val="both"/>
        <w:rPr>
          <w:rFonts w:ascii="Times New Roman" w:eastAsia="Times New Roman" w:hAnsi="Times New Roman" w:cs="Times New Roman"/>
          <w:kern w:val="2"/>
          <w:sz w:val="24"/>
          <w:szCs w:val="24"/>
          <w:lang w:eastAsia="zh-CN" w:bidi="hi-IN"/>
        </w:rPr>
      </w:pPr>
    </w:p>
    <w:p w14:paraId="2D9DFC0A" w14:textId="263DEAA9" w:rsidR="006B1618" w:rsidRDefault="00FF4578" w:rsidP="005364FC">
      <w:pPr>
        <w:pStyle w:val="Heading2"/>
        <w:spacing w:line="360" w:lineRule="auto"/>
        <w:jc w:val="both"/>
        <w:rPr>
          <w:lang w:eastAsia="zh-CN" w:bidi="hi-IN"/>
        </w:rPr>
      </w:pPr>
      <w:bookmarkStart w:id="4" w:name="_Toc95152162"/>
      <w:r>
        <w:rPr>
          <w:lang w:eastAsia="zh-CN" w:bidi="hi-IN"/>
        </w:rPr>
        <w:t>S</w:t>
      </w:r>
      <w:r w:rsidR="006B1618" w:rsidRPr="006B1618">
        <w:rPr>
          <w:lang w:eastAsia="zh-CN" w:bidi="hi-IN"/>
        </w:rPr>
        <w:t>cope of the project</w:t>
      </w:r>
      <w:bookmarkEnd w:id="4"/>
    </w:p>
    <w:p w14:paraId="70EA3CF0" w14:textId="77777777" w:rsidR="00B443F2" w:rsidRDefault="00B443F2" w:rsidP="00B443F2">
      <w:pPr>
        <w:spacing w:line="360" w:lineRule="auto"/>
        <w:jc w:val="both"/>
        <w:rPr>
          <w:rFonts w:ascii="Times New Roman" w:hAnsi="Times New Roman" w:cs="Times New Roman"/>
          <w:sz w:val="24"/>
          <w:szCs w:val="24"/>
        </w:rPr>
      </w:pPr>
      <w:r w:rsidRPr="00C5557A">
        <w:rPr>
          <w:rFonts w:ascii="Times New Roman" w:hAnsi="Times New Roman" w:cs="Times New Roman"/>
          <w:sz w:val="24"/>
          <w:szCs w:val="24"/>
        </w:rPr>
        <w:t xml:space="preserve">It is our main objective is to create software that is </w:t>
      </w:r>
      <w:r>
        <w:rPr>
          <w:rFonts w:ascii="Times New Roman" w:hAnsi="Times New Roman" w:cs="Times New Roman"/>
          <w:sz w:val="24"/>
          <w:szCs w:val="24"/>
        </w:rPr>
        <w:t>easy to use</w:t>
      </w:r>
      <w:r w:rsidRPr="00C5557A">
        <w:rPr>
          <w:rFonts w:ascii="Times New Roman" w:hAnsi="Times New Roman" w:cs="Times New Roman"/>
          <w:sz w:val="24"/>
          <w:szCs w:val="24"/>
        </w:rPr>
        <w:t>, simple, and functions well</w:t>
      </w:r>
      <w:r>
        <w:rPr>
          <w:rFonts w:ascii="Times New Roman" w:hAnsi="Times New Roman" w:cs="Times New Roman"/>
          <w:sz w:val="24"/>
          <w:szCs w:val="24"/>
        </w:rPr>
        <w:t xml:space="preserve"> and </w:t>
      </w:r>
      <w:r w:rsidRPr="00C5557A">
        <w:rPr>
          <w:rFonts w:ascii="Times New Roman" w:hAnsi="Times New Roman" w:cs="Times New Roman"/>
          <w:sz w:val="24"/>
          <w:szCs w:val="24"/>
        </w:rPr>
        <w:t xml:space="preserve">consistently. </w:t>
      </w:r>
      <w:r>
        <w:rPr>
          <w:rFonts w:ascii="Times New Roman" w:hAnsi="Times New Roman" w:cs="Times New Roman"/>
          <w:sz w:val="24"/>
          <w:szCs w:val="24"/>
        </w:rPr>
        <w:t xml:space="preserve">All we wanted was to create </w:t>
      </w:r>
      <w:r w:rsidRPr="00C5557A">
        <w:rPr>
          <w:rFonts w:ascii="Times New Roman" w:hAnsi="Times New Roman" w:cs="Times New Roman"/>
          <w:sz w:val="24"/>
          <w:szCs w:val="24"/>
        </w:rPr>
        <w:t xml:space="preserve">software </w:t>
      </w:r>
      <w:r>
        <w:rPr>
          <w:rFonts w:ascii="Times New Roman" w:hAnsi="Times New Roman" w:cs="Times New Roman"/>
          <w:sz w:val="24"/>
          <w:szCs w:val="24"/>
        </w:rPr>
        <w:t xml:space="preserve">that can </w:t>
      </w:r>
      <w:r w:rsidRPr="00C5557A">
        <w:rPr>
          <w:rFonts w:ascii="Times New Roman" w:hAnsi="Times New Roman" w:cs="Times New Roman"/>
          <w:sz w:val="24"/>
          <w:szCs w:val="24"/>
        </w:rPr>
        <w:t xml:space="preserve">be user friendly </w:t>
      </w:r>
      <w:r>
        <w:rPr>
          <w:rFonts w:ascii="Times New Roman" w:hAnsi="Times New Roman" w:cs="Times New Roman"/>
          <w:sz w:val="24"/>
          <w:szCs w:val="24"/>
        </w:rPr>
        <w:t>and this means any user can</w:t>
      </w:r>
      <w:r w:rsidRPr="00C5557A">
        <w:rPr>
          <w:rFonts w:ascii="Times New Roman" w:hAnsi="Times New Roman" w:cs="Times New Roman"/>
          <w:sz w:val="24"/>
          <w:szCs w:val="24"/>
        </w:rPr>
        <w:t xml:space="preserve"> effortlessly </w:t>
      </w:r>
      <w:r>
        <w:rPr>
          <w:rFonts w:ascii="Times New Roman" w:hAnsi="Times New Roman" w:cs="Times New Roman"/>
          <w:sz w:val="24"/>
          <w:szCs w:val="24"/>
        </w:rPr>
        <w:t>learn and use it. Giving</w:t>
      </w:r>
      <w:r w:rsidRPr="00C5557A">
        <w:rPr>
          <w:rFonts w:ascii="Times New Roman" w:hAnsi="Times New Roman" w:cs="Times New Roman"/>
          <w:sz w:val="24"/>
          <w:szCs w:val="24"/>
        </w:rPr>
        <w:t xml:space="preserve"> </w:t>
      </w:r>
      <w:r>
        <w:rPr>
          <w:rFonts w:ascii="Times New Roman" w:hAnsi="Times New Roman" w:cs="Times New Roman"/>
          <w:sz w:val="24"/>
          <w:szCs w:val="24"/>
        </w:rPr>
        <w:t xml:space="preserve">each user </w:t>
      </w:r>
      <w:r w:rsidRPr="00C5557A">
        <w:rPr>
          <w:rFonts w:ascii="Times New Roman" w:hAnsi="Times New Roman" w:cs="Times New Roman"/>
          <w:sz w:val="24"/>
          <w:szCs w:val="24"/>
        </w:rPr>
        <w:t xml:space="preserve">the appropriate level of access to the required components is also </w:t>
      </w:r>
      <w:r>
        <w:rPr>
          <w:rFonts w:ascii="Times New Roman" w:hAnsi="Times New Roman" w:cs="Times New Roman"/>
          <w:sz w:val="24"/>
          <w:szCs w:val="24"/>
        </w:rPr>
        <w:t>important</w:t>
      </w:r>
      <w:r w:rsidRPr="00C5557A">
        <w:rPr>
          <w:rFonts w:ascii="Times New Roman" w:hAnsi="Times New Roman" w:cs="Times New Roman"/>
          <w:sz w:val="24"/>
          <w:szCs w:val="24"/>
        </w:rPr>
        <w:t xml:space="preserve"> for usability and security. </w:t>
      </w:r>
      <w:r>
        <w:rPr>
          <w:rFonts w:ascii="Times New Roman" w:hAnsi="Times New Roman" w:cs="Times New Roman"/>
          <w:sz w:val="24"/>
          <w:szCs w:val="24"/>
        </w:rPr>
        <w:t xml:space="preserve">Our major </w:t>
      </w:r>
      <w:r w:rsidRPr="00C5557A">
        <w:rPr>
          <w:rFonts w:ascii="Times New Roman" w:hAnsi="Times New Roman" w:cs="Times New Roman"/>
          <w:sz w:val="24"/>
          <w:szCs w:val="24"/>
        </w:rPr>
        <w:t xml:space="preserve">focus in this particular </w:t>
      </w:r>
      <w:proofErr w:type="spellStart"/>
      <w:r w:rsidRPr="00C5557A">
        <w:rPr>
          <w:rFonts w:ascii="Times New Roman" w:hAnsi="Times New Roman" w:cs="Times New Roman"/>
          <w:sz w:val="24"/>
          <w:szCs w:val="24"/>
        </w:rPr>
        <w:t>s</w:t>
      </w:r>
      <w:r>
        <w:rPr>
          <w:rFonts w:ascii="Times New Roman" w:hAnsi="Times New Roman" w:cs="Times New Roman"/>
          <w:sz w:val="24"/>
          <w:szCs w:val="24"/>
        </w:rPr>
        <w:t>system</w:t>
      </w:r>
      <w:proofErr w:type="spellEnd"/>
      <w:r>
        <w:rPr>
          <w:rFonts w:ascii="Times New Roman" w:hAnsi="Times New Roman" w:cs="Times New Roman"/>
          <w:sz w:val="24"/>
          <w:szCs w:val="24"/>
        </w:rPr>
        <w:t xml:space="preserve"> was to</w:t>
      </w:r>
      <w:r w:rsidRPr="00C5557A">
        <w:rPr>
          <w:rFonts w:ascii="Times New Roman" w:hAnsi="Times New Roman" w:cs="Times New Roman"/>
          <w:sz w:val="24"/>
          <w:szCs w:val="24"/>
        </w:rPr>
        <w:t xml:space="preserve"> create a sing</w:t>
      </w:r>
      <w:r>
        <w:rPr>
          <w:rFonts w:ascii="Times New Roman" w:hAnsi="Times New Roman" w:cs="Times New Roman"/>
          <w:sz w:val="24"/>
          <w:szCs w:val="24"/>
        </w:rPr>
        <w:t>le point of system that can predict maternal mortality rates of the coming years and also provide advice to women using SMSs.</w:t>
      </w:r>
    </w:p>
    <w:p w14:paraId="0C09BBFC" w14:textId="29E95191" w:rsidR="008C49B4" w:rsidRPr="006B1618" w:rsidRDefault="005812C6" w:rsidP="00A46A62">
      <w:pPr>
        <w:pStyle w:val="Heading2"/>
        <w:spacing w:line="360" w:lineRule="auto"/>
        <w:jc w:val="both"/>
        <w:rPr>
          <w:rFonts w:eastAsia="Droid Sans Fallback"/>
        </w:rPr>
      </w:pPr>
      <w:bookmarkStart w:id="5" w:name="_Toc93939697"/>
      <w:bookmarkStart w:id="6" w:name="_Toc95152163"/>
      <w:r w:rsidRPr="006B1618">
        <w:rPr>
          <w:rFonts w:eastAsia="Droid Sans Fallback"/>
        </w:rPr>
        <w:lastRenderedPageBreak/>
        <w:t>O</w:t>
      </w:r>
      <w:r w:rsidR="008C49B4" w:rsidRPr="006B1618">
        <w:rPr>
          <w:rFonts w:eastAsia="Droid Sans Fallback"/>
        </w:rPr>
        <w:t>verview of the document</w:t>
      </w:r>
      <w:bookmarkEnd w:id="5"/>
      <w:bookmarkEnd w:id="6"/>
    </w:p>
    <w:p w14:paraId="6C7D6FC3" w14:textId="6438F8F3" w:rsidR="008C49B4" w:rsidRPr="008C49B4" w:rsidRDefault="008C49B4" w:rsidP="00A46A62">
      <w:pPr>
        <w:spacing w:after="0" w:line="360" w:lineRule="auto"/>
        <w:contextualSpacing/>
        <w:jc w:val="both"/>
        <w:rPr>
          <w:rFonts w:ascii="Times New Roman" w:hAnsi="Times New Roman" w:cs="Times New Roman"/>
          <w:sz w:val="24"/>
          <w:szCs w:val="24"/>
        </w:rPr>
      </w:pPr>
      <w:r w:rsidRPr="008C49B4">
        <w:rPr>
          <w:rFonts w:ascii="Times New Roman" w:hAnsi="Times New Roman" w:cs="Times New Roman"/>
          <w:sz w:val="24"/>
          <w:szCs w:val="24"/>
        </w:rPr>
        <w:t xml:space="preserve">This document describes the implementation, testing and validation findings for the MMRPA system. It is divided into the following </w:t>
      </w:r>
      <w:r w:rsidR="0058168F">
        <w:rPr>
          <w:rFonts w:ascii="Times New Roman" w:hAnsi="Times New Roman" w:cs="Times New Roman"/>
          <w:sz w:val="24"/>
          <w:szCs w:val="24"/>
        </w:rPr>
        <w:t>chapters</w:t>
      </w:r>
      <w:r w:rsidRPr="008C49B4">
        <w:rPr>
          <w:rFonts w:ascii="Times New Roman" w:hAnsi="Times New Roman" w:cs="Times New Roman"/>
          <w:sz w:val="24"/>
          <w:szCs w:val="24"/>
        </w:rPr>
        <w:t>;</w:t>
      </w:r>
    </w:p>
    <w:p w14:paraId="2335750B" w14:textId="796D1C9F" w:rsidR="008C49B4" w:rsidRPr="008C49B4" w:rsidRDefault="007F04C0" w:rsidP="00A46A62">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Chapter 1</w:t>
      </w:r>
      <w:r w:rsidR="008C49B4" w:rsidRPr="008C49B4">
        <w:rPr>
          <w:rFonts w:ascii="Times New Roman" w:hAnsi="Times New Roman" w:cs="Times New Roman"/>
          <w:sz w:val="24"/>
          <w:szCs w:val="24"/>
        </w:rPr>
        <w:t xml:space="preserve">: This </w:t>
      </w:r>
      <w:proofErr w:type="gramStart"/>
      <w:r w:rsidR="0058168F">
        <w:rPr>
          <w:rFonts w:ascii="Times New Roman" w:hAnsi="Times New Roman" w:cs="Times New Roman"/>
          <w:sz w:val="24"/>
          <w:szCs w:val="24"/>
        </w:rPr>
        <w:t>chapters</w:t>
      </w:r>
      <w:proofErr w:type="gramEnd"/>
      <w:r w:rsidR="008C49B4" w:rsidRPr="008C49B4">
        <w:rPr>
          <w:rFonts w:ascii="Times New Roman" w:hAnsi="Times New Roman" w:cs="Times New Roman"/>
          <w:sz w:val="24"/>
          <w:szCs w:val="24"/>
        </w:rPr>
        <w:t xml:space="preserve"> gives a</w:t>
      </w:r>
      <w:r w:rsidR="0058168F">
        <w:rPr>
          <w:rFonts w:ascii="Times New Roman" w:hAnsi="Times New Roman" w:cs="Times New Roman"/>
          <w:sz w:val="24"/>
          <w:szCs w:val="24"/>
        </w:rPr>
        <w:t xml:space="preserve">n introduction </w:t>
      </w:r>
      <w:r w:rsidR="008C49B4" w:rsidRPr="008C49B4">
        <w:rPr>
          <w:rFonts w:ascii="Times New Roman" w:hAnsi="Times New Roman" w:cs="Times New Roman"/>
          <w:sz w:val="24"/>
          <w:szCs w:val="24"/>
        </w:rPr>
        <w:t>of th</w:t>
      </w:r>
      <w:r w:rsidR="0058168F">
        <w:rPr>
          <w:rFonts w:ascii="Times New Roman" w:hAnsi="Times New Roman" w:cs="Times New Roman"/>
          <w:sz w:val="24"/>
          <w:szCs w:val="24"/>
        </w:rPr>
        <w:t xml:space="preserve">is report </w:t>
      </w:r>
    </w:p>
    <w:p w14:paraId="54D7DB5F" w14:textId="509A9086" w:rsidR="008C49B4" w:rsidRPr="008C49B4" w:rsidRDefault="0058168F" w:rsidP="00A46A62">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Chapter 2</w:t>
      </w:r>
      <w:r w:rsidR="008C49B4" w:rsidRPr="008C49B4">
        <w:rPr>
          <w:rFonts w:ascii="Times New Roman" w:hAnsi="Times New Roman" w:cs="Times New Roman"/>
          <w:sz w:val="24"/>
          <w:szCs w:val="24"/>
        </w:rPr>
        <w:t xml:space="preserve">: Give information </w:t>
      </w:r>
      <w:r>
        <w:rPr>
          <w:rFonts w:ascii="Times New Roman" w:hAnsi="Times New Roman" w:cs="Times New Roman"/>
          <w:sz w:val="24"/>
          <w:szCs w:val="24"/>
        </w:rPr>
        <w:t>about system specifications.</w:t>
      </w:r>
    </w:p>
    <w:p w14:paraId="7807A413" w14:textId="541CB9FE" w:rsidR="008C49B4" w:rsidRPr="008C49B4" w:rsidRDefault="0058168F" w:rsidP="00A46A62">
      <w:pPr>
        <w:spacing w:after="200" w:line="360" w:lineRule="auto"/>
        <w:contextualSpacing/>
        <w:jc w:val="both"/>
        <w:rPr>
          <w:rFonts w:ascii="Times New Roman" w:hAnsi="Times New Roman" w:cs="Times New Roman"/>
          <w:sz w:val="24"/>
          <w:szCs w:val="24"/>
        </w:rPr>
      </w:pPr>
      <w:r>
        <w:rPr>
          <w:rFonts w:ascii="Times New Roman" w:hAnsi="Times New Roman" w:cs="Times New Roman"/>
          <w:sz w:val="24"/>
          <w:szCs w:val="24"/>
        </w:rPr>
        <w:t>Chapter 3</w:t>
      </w:r>
      <w:r w:rsidR="008C49B4" w:rsidRPr="008C49B4">
        <w:rPr>
          <w:rFonts w:ascii="Times New Roman" w:hAnsi="Times New Roman" w:cs="Times New Roman"/>
          <w:sz w:val="24"/>
          <w:szCs w:val="24"/>
        </w:rPr>
        <w:t xml:space="preserve">:  This is about </w:t>
      </w:r>
      <w:r>
        <w:rPr>
          <w:rFonts w:ascii="Times New Roman" w:hAnsi="Times New Roman" w:cs="Times New Roman"/>
          <w:sz w:val="24"/>
          <w:szCs w:val="24"/>
        </w:rPr>
        <w:t>design out puts</w:t>
      </w:r>
    </w:p>
    <w:p w14:paraId="582E6191" w14:textId="38649D0B" w:rsidR="008C49B4" w:rsidRPr="008C49B4" w:rsidRDefault="0058168F" w:rsidP="00A46A62">
      <w:pPr>
        <w:spacing w:after="200" w:line="360" w:lineRule="auto"/>
        <w:contextualSpacing/>
        <w:jc w:val="both"/>
        <w:rPr>
          <w:rFonts w:ascii="Times New Roman" w:hAnsi="Times New Roman" w:cs="Times New Roman"/>
          <w:sz w:val="24"/>
          <w:szCs w:val="24"/>
        </w:rPr>
      </w:pPr>
      <w:r>
        <w:rPr>
          <w:rFonts w:ascii="Times New Roman" w:hAnsi="Times New Roman" w:cs="Times New Roman"/>
          <w:sz w:val="24"/>
          <w:szCs w:val="24"/>
        </w:rPr>
        <w:t>Chapter 4</w:t>
      </w:r>
      <w:r w:rsidR="008C49B4" w:rsidRPr="008C49B4">
        <w:rPr>
          <w:rFonts w:ascii="Times New Roman" w:hAnsi="Times New Roman" w:cs="Times New Roman"/>
          <w:sz w:val="24"/>
          <w:szCs w:val="24"/>
        </w:rPr>
        <w:t xml:space="preserve">: This is about </w:t>
      </w:r>
      <w:r>
        <w:rPr>
          <w:rFonts w:ascii="Times New Roman" w:hAnsi="Times New Roman" w:cs="Times New Roman"/>
          <w:sz w:val="24"/>
          <w:szCs w:val="24"/>
        </w:rPr>
        <w:t>inspection and testing</w:t>
      </w:r>
    </w:p>
    <w:p w14:paraId="0661CA7A" w14:textId="55BBF4C9" w:rsidR="008C49B4" w:rsidRPr="008C49B4" w:rsidRDefault="0058168F" w:rsidP="00A46A62">
      <w:pPr>
        <w:spacing w:after="200" w:line="360" w:lineRule="auto"/>
        <w:contextualSpacing/>
        <w:jc w:val="both"/>
        <w:rPr>
          <w:rFonts w:ascii="Times New Roman" w:hAnsi="Times New Roman" w:cs="Times New Roman"/>
          <w:sz w:val="24"/>
          <w:szCs w:val="24"/>
        </w:rPr>
      </w:pPr>
      <w:r>
        <w:rPr>
          <w:rFonts w:ascii="Times New Roman" w:hAnsi="Times New Roman" w:cs="Times New Roman"/>
          <w:sz w:val="24"/>
          <w:szCs w:val="24"/>
        </w:rPr>
        <w:t>Chapter 5</w:t>
      </w:r>
      <w:r w:rsidR="008C49B4" w:rsidRPr="008C49B4">
        <w:rPr>
          <w:rFonts w:ascii="Times New Roman" w:hAnsi="Times New Roman" w:cs="Times New Roman"/>
          <w:sz w:val="24"/>
          <w:szCs w:val="24"/>
        </w:rPr>
        <w:t xml:space="preserve">: This shows </w:t>
      </w:r>
      <w:r>
        <w:rPr>
          <w:rFonts w:ascii="Times New Roman" w:hAnsi="Times New Roman" w:cs="Times New Roman"/>
          <w:sz w:val="24"/>
          <w:szCs w:val="24"/>
        </w:rPr>
        <w:t>inspection and system acceptance tests</w:t>
      </w:r>
    </w:p>
    <w:p w14:paraId="70A152C7" w14:textId="103446A5" w:rsidR="008C49B4" w:rsidRDefault="0058168F" w:rsidP="00A46A62">
      <w:pPr>
        <w:spacing w:after="200" w:line="360" w:lineRule="auto"/>
        <w:contextualSpacing/>
        <w:jc w:val="both"/>
        <w:rPr>
          <w:rFonts w:ascii="Times New Roman" w:hAnsi="Times New Roman" w:cs="Times New Roman"/>
          <w:sz w:val="24"/>
          <w:szCs w:val="24"/>
        </w:rPr>
      </w:pPr>
      <w:r>
        <w:rPr>
          <w:rFonts w:ascii="Times New Roman" w:hAnsi="Times New Roman" w:cs="Times New Roman"/>
          <w:sz w:val="24"/>
          <w:szCs w:val="24"/>
        </w:rPr>
        <w:t>Chapter 6</w:t>
      </w:r>
      <w:r w:rsidR="008C49B4" w:rsidRPr="008C49B4">
        <w:rPr>
          <w:rFonts w:ascii="Times New Roman" w:hAnsi="Times New Roman" w:cs="Times New Roman"/>
          <w:sz w:val="24"/>
          <w:szCs w:val="24"/>
        </w:rPr>
        <w:t xml:space="preserve">: </w:t>
      </w:r>
      <w:r>
        <w:rPr>
          <w:rFonts w:ascii="Times New Roman" w:hAnsi="Times New Roman" w:cs="Times New Roman"/>
          <w:sz w:val="24"/>
          <w:szCs w:val="24"/>
        </w:rPr>
        <w:t xml:space="preserve">This elaborates performance, </w:t>
      </w:r>
      <w:r w:rsidR="00205A0E">
        <w:rPr>
          <w:rFonts w:ascii="Times New Roman" w:hAnsi="Times New Roman" w:cs="Times New Roman"/>
          <w:sz w:val="24"/>
          <w:szCs w:val="24"/>
        </w:rPr>
        <w:t>servicing, maintenance</w:t>
      </w:r>
      <w:r>
        <w:rPr>
          <w:rFonts w:ascii="Times New Roman" w:hAnsi="Times New Roman" w:cs="Times New Roman"/>
          <w:sz w:val="24"/>
          <w:szCs w:val="24"/>
        </w:rPr>
        <w:t xml:space="preserve"> </w:t>
      </w:r>
    </w:p>
    <w:p w14:paraId="283E22DA" w14:textId="174136A2" w:rsidR="00205A0E" w:rsidRDefault="00205A0E" w:rsidP="00A46A62">
      <w:pPr>
        <w:spacing w:after="200" w:line="360" w:lineRule="auto"/>
        <w:contextualSpacing/>
        <w:jc w:val="both"/>
        <w:rPr>
          <w:rFonts w:ascii="Times New Roman" w:hAnsi="Times New Roman" w:cs="Times New Roman"/>
          <w:sz w:val="24"/>
          <w:szCs w:val="24"/>
        </w:rPr>
      </w:pPr>
      <w:r>
        <w:rPr>
          <w:rFonts w:ascii="Times New Roman" w:hAnsi="Times New Roman" w:cs="Times New Roman"/>
          <w:sz w:val="24"/>
          <w:szCs w:val="24"/>
        </w:rPr>
        <w:t>Chapter 7: This has the conclusions and reactions</w:t>
      </w:r>
    </w:p>
    <w:p w14:paraId="2B2DD737" w14:textId="7BF56734" w:rsidR="00205A0E" w:rsidRDefault="00205A0E" w:rsidP="00A46A62">
      <w:pPr>
        <w:spacing w:after="200" w:line="360" w:lineRule="auto"/>
        <w:contextualSpacing/>
        <w:jc w:val="both"/>
        <w:rPr>
          <w:rFonts w:ascii="Times New Roman" w:hAnsi="Times New Roman" w:cs="Times New Roman"/>
          <w:sz w:val="24"/>
          <w:szCs w:val="24"/>
        </w:rPr>
      </w:pPr>
      <w:r>
        <w:rPr>
          <w:rFonts w:ascii="Times New Roman" w:hAnsi="Times New Roman" w:cs="Times New Roman"/>
          <w:sz w:val="24"/>
          <w:szCs w:val="24"/>
        </w:rPr>
        <w:t>Appendix: Different appendices</w:t>
      </w:r>
    </w:p>
    <w:p w14:paraId="10853B91" w14:textId="39DF4731" w:rsidR="00205A0E" w:rsidRPr="008C49B4" w:rsidRDefault="00205A0E" w:rsidP="00A46A62">
      <w:pPr>
        <w:spacing w:after="200" w:line="360" w:lineRule="auto"/>
        <w:contextualSpacing/>
        <w:jc w:val="both"/>
        <w:rPr>
          <w:rFonts w:ascii="Times New Roman" w:hAnsi="Times New Roman" w:cs="Times New Roman"/>
          <w:sz w:val="24"/>
          <w:szCs w:val="24"/>
        </w:rPr>
      </w:pPr>
      <w:r>
        <w:rPr>
          <w:rFonts w:ascii="Times New Roman" w:hAnsi="Times New Roman" w:cs="Times New Roman"/>
          <w:sz w:val="24"/>
          <w:szCs w:val="24"/>
        </w:rPr>
        <w:t>Final Approval for use</w:t>
      </w:r>
    </w:p>
    <w:p w14:paraId="77F19FCA" w14:textId="0DDEC993" w:rsidR="008C49B4" w:rsidRPr="00C20819" w:rsidRDefault="00C20819" w:rsidP="00A46A62">
      <w:pPr>
        <w:pStyle w:val="Heading1"/>
        <w:spacing w:line="360" w:lineRule="auto"/>
        <w:jc w:val="both"/>
      </w:pPr>
      <w:bookmarkStart w:id="7" w:name="_Toc93939698"/>
      <w:bookmarkStart w:id="8" w:name="_Toc95152164"/>
      <w:r w:rsidRPr="00C20819">
        <w:t>System</w:t>
      </w:r>
      <w:r w:rsidR="008C49B4" w:rsidRPr="00C20819">
        <w:t xml:space="preserve"> Specifications</w:t>
      </w:r>
      <w:bookmarkEnd w:id="7"/>
      <w:bookmarkEnd w:id="8"/>
    </w:p>
    <w:p w14:paraId="0B8C0032" w14:textId="0ABF9611" w:rsidR="008C49B4" w:rsidRPr="008C49B4" w:rsidRDefault="008C49B4" w:rsidP="00A46A62">
      <w:pPr>
        <w:suppressAutoHyphens/>
        <w:spacing w:after="140" w:line="360" w:lineRule="auto"/>
        <w:jc w:val="both"/>
        <w:rPr>
          <w:rFonts w:ascii="Times New Roman" w:eastAsia="Droid Sans Fallback" w:hAnsi="Times New Roman" w:cs="Times New Roman"/>
          <w:iCs/>
          <w:kern w:val="2"/>
          <w:sz w:val="24"/>
          <w:szCs w:val="24"/>
          <w:lang w:eastAsia="zh-CN" w:bidi="hi-IN"/>
        </w:rPr>
      </w:pPr>
      <w:r w:rsidRPr="008C49B4">
        <w:rPr>
          <w:rFonts w:ascii="Times New Roman" w:eastAsia="Droid Sans Fallback" w:hAnsi="Times New Roman" w:cs="Times New Roman"/>
          <w:iCs/>
          <w:kern w:val="2"/>
          <w:sz w:val="24"/>
          <w:szCs w:val="24"/>
          <w:lang w:eastAsia="zh-CN" w:bidi="hi-IN"/>
        </w:rPr>
        <w:t>The section describes and specifies the system completely and is the basis for the validation process.</w:t>
      </w:r>
    </w:p>
    <w:p w14:paraId="603C94C3" w14:textId="1E007FA4" w:rsidR="008C49B4" w:rsidRPr="003549DB" w:rsidRDefault="008C49B4" w:rsidP="00A46A62">
      <w:pPr>
        <w:pStyle w:val="Heading2"/>
        <w:spacing w:line="360" w:lineRule="auto"/>
        <w:jc w:val="both"/>
        <w:rPr>
          <w:rFonts w:eastAsia="Droid Sans Fallback" w:cs="Times New Roman"/>
          <w:sz w:val="24"/>
          <w:szCs w:val="24"/>
          <w:lang w:eastAsia="zh-CN" w:bidi="hi-IN"/>
        </w:rPr>
      </w:pPr>
      <w:bookmarkStart w:id="9" w:name="_Toc93939699"/>
      <w:bookmarkStart w:id="10" w:name="_Toc95152165"/>
      <w:r w:rsidRPr="003549DB">
        <w:rPr>
          <w:sz w:val="24"/>
          <w:szCs w:val="24"/>
        </w:rPr>
        <w:t>Version of requirements and Version Control</w:t>
      </w:r>
      <w:bookmarkEnd w:id="9"/>
      <w:bookmarkEnd w:id="10"/>
    </w:p>
    <w:p w14:paraId="4B323FF3" w14:textId="6B00B270" w:rsidR="009C0C26" w:rsidRPr="008C49B4" w:rsidRDefault="008C49B4" w:rsidP="00A46A62">
      <w:pPr>
        <w:spacing w:after="0" w:line="360" w:lineRule="auto"/>
        <w:ind w:left="100"/>
        <w:jc w:val="both"/>
        <w:rPr>
          <w:rFonts w:ascii="Times New Roman" w:eastAsia="Times New Roman" w:hAnsi="Times New Roman" w:cs="Times New Roman"/>
          <w:sz w:val="24"/>
          <w:szCs w:val="24"/>
        </w:rPr>
      </w:pPr>
      <w:r w:rsidRPr="008C49B4">
        <w:rPr>
          <w:rFonts w:ascii="Times New Roman" w:eastAsia="Times New Roman" w:hAnsi="Times New Roman" w:cs="Times New Roman"/>
          <w:sz w:val="24"/>
          <w:szCs w:val="24"/>
        </w:rPr>
        <w:t>Version 1.</w:t>
      </w:r>
      <w:r w:rsidR="00FF4578">
        <w:rPr>
          <w:rFonts w:ascii="Times New Roman" w:eastAsia="Times New Roman" w:hAnsi="Times New Roman" w:cs="Times New Roman"/>
          <w:sz w:val="24"/>
          <w:szCs w:val="24"/>
        </w:rPr>
        <w:t>3</w:t>
      </w:r>
      <w:r w:rsidRPr="008C49B4">
        <w:rPr>
          <w:rFonts w:ascii="Times New Roman" w:eastAsia="Times New Roman" w:hAnsi="Times New Roman" w:cs="Times New Roman"/>
          <w:sz w:val="24"/>
          <w:szCs w:val="24"/>
        </w:rPr>
        <w:t xml:space="preserve"> of the requirements specification was derived from Version 1.0(initial version) by an advisory module to the system. This change was made because it was relevant for our system to not only predict but also advise </w:t>
      </w:r>
      <w:r w:rsidR="009C0C26">
        <w:rPr>
          <w:rFonts w:ascii="Times New Roman" w:eastAsia="Times New Roman" w:hAnsi="Times New Roman" w:cs="Times New Roman"/>
          <w:sz w:val="24"/>
          <w:szCs w:val="24"/>
        </w:rPr>
        <w:t>women</w:t>
      </w:r>
      <w:r w:rsidRPr="008C49B4">
        <w:rPr>
          <w:rFonts w:ascii="Times New Roman" w:eastAsia="Times New Roman" w:hAnsi="Times New Roman" w:cs="Times New Roman"/>
          <w:sz w:val="24"/>
          <w:szCs w:val="24"/>
        </w:rPr>
        <w:t xml:space="preserve"> seeking information about maternal health</w:t>
      </w:r>
      <w:r w:rsidR="009C0C26">
        <w:rPr>
          <w:rFonts w:ascii="Times New Roman" w:eastAsia="Times New Roman" w:hAnsi="Times New Roman" w:cs="Times New Roman"/>
          <w:sz w:val="24"/>
          <w:szCs w:val="24"/>
        </w:rPr>
        <w:t xml:space="preserve"> which is listed as an intervention by W.H.O to reduce maternal morbidity. </w:t>
      </w:r>
      <w:r w:rsidRPr="008C49B4">
        <w:rPr>
          <w:rFonts w:ascii="Times New Roman" w:eastAsia="Times New Roman" w:hAnsi="Times New Roman" w:cs="Times New Roman"/>
          <w:sz w:val="24"/>
          <w:szCs w:val="24"/>
        </w:rPr>
        <w:t xml:space="preserve"> This was added to version 1.1 of the MMRPA system.</w:t>
      </w:r>
    </w:p>
    <w:p w14:paraId="2A25A1B9" w14:textId="77777777" w:rsidR="008C49B4" w:rsidRPr="008C49B4" w:rsidRDefault="008C49B4" w:rsidP="00A46A62">
      <w:pPr>
        <w:spacing w:after="0" w:line="360" w:lineRule="auto"/>
        <w:ind w:left="100"/>
        <w:jc w:val="both"/>
        <w:rPr>
          <w:rFonts w:ascii="Times New Roman" w:eastAsia="Times New Roman" w:hAnsi="Times New Roman" w:cs="Times New Roman"/>
          <w:sz w:val="24"/>
          <w:szCs w:val="24"/>
        </w:rPr>
      </w:pPr>
      <w:r w:rsidRPr="008C49B4">
        <w:rPr>
          <w:rFonts w:ascii="Times New Roman" w:eastAsia="Times New Roman" w:hAnsi="Times New Roman" w:cs="Times New Roman"/>
          <w:sz w:val="24"/>
          <w:szCs w:val="24"/>
        </w:rPr>
        <w:t xml:space="preserve">We used GIT as our version control tool and </w:t>
      </w:r>
      <w:proofErr w:type="spellStart"/>
      <w:r w:rsidRPr="008C49B4">
        <w:rPr>
          <w:rFonts w:ascii="Times New Roman" w:eastAsia="Times New Roman" w:hAnsi="Times New Roman" w:cs="Times New Roman"/>
          <w:sz w:val="24"/>
          <w:szCs w:val="24"/>
        </w:rPr>
        <w:t>git</w:t>
      </w:r>
      <w:proofErr w:type="spellEnd"/>
      <w:r w:rsidRPr="008C49B4">
        <w:rPr>
          <w:rFonts w:ascii="Times New Roman" w:eastAsia="Times New Roman" w:hAnsi="Times New Roman" w:cs="Times New Roman"/>
          <w:sz w:val="24"/>
          <w:szCs w:val="24"/>
        </w:rPr>
        <w:t xml:space="preserve"> tags were used to distinguish between one version and another.</w:t>
      </w:r>
    </w:p>
    <w:p w14:paraId="784F2458" w14:textId="77777777" w:rsidR="008C49B4" w:rsidRPr="008C49B4" w:rsidRDefault="008C49B4" w:rsidP="00A46A62">
      <w:pPr>
        <w:pStyle w:val="Heading2"/>
        <w:spacing w:line="360" w:lineRule="auto"/>
        <w:jc w:val="both"/>
      </w:pPr>
      <w:bookmarkStart w:id="11" w:name="_Toc93939700"/>
      <w:bookmarkStart w:id="12" w:name="_Toc95152166"/>
      <w:r w:rsidRPr="008C49B4">
        <w:t>Inputs</w:t>
      </w:r>
      <w:bookmarkEnd w:id="11"/>
      <w:bookmarkEnd w:id="12"/>
    </w:p>
    <w:p w14:paraId="0F324839" w14:textId="3D79F02A" w:rsidR="008C49B4" w:rsidRDefault="008C49B4" w:rsidP="00A46A62">
      <w:pPr>
        <w:suppressAutoHyphens/>
        <w:spacing w:after="60" w:line="360" w:lineRule="auto"/>
        <w:jc w:val="both"/>
        <w:rPr>
          <w:rFonts w:ascii="Times New Roman" w:eastAsia="Droid Sans Fallback" w:hAnsi="Times New Roman" w:cs="Times New Roman"/>
          <w:bCs/>
          <w:iCs/>
          <w:kern w:val="2"/>
          <w:sz w:val="24"/>
          <w:szCs w:val="24"/>
          <w:lang w:eastAsia="zh-CN" w:bidi="hi-IN"/>
        </w:rPr>
      </w:pPr>
      <w:r w:rsidRPr="008C49B4">
        <w:rPr>
          <w:rFonts w:ascii="Times New Roman" w:eastAsia="Droid Sans Fallback" w:hAnsi="Times New Roman" w:cs="Times New Roman"/>
          <w:bCs/>
          <w:iCs/>
          <w:kern w:val="2"/>
          <w:sz w:val="24"/>
          <w:szCs w:val="24"/>
          <w:lang w:eastAsia="zh-CN" w:bidi="hi-IN"/>
        </w:rPr>
        <w:t xml:space="preserve">All inputs the MMRPA system are past values of the </w:t>
      </w:r>
      <w:r w:rsidR="009C0C26">
        <w:rPr>
          <w:rFonts w:ascii="Times New Roman" w:eastAsia="Droid Sans Fallback" w:hAnsi="Times New Roman" w:cs="Times New Roman"/>
          <w:bCs/>
          <w:iCs/>
          <w:kern w:val="2"/>
          <w:sz w:val="24"/>
          <w:szCs w:val="24"/>
          <w:lang w:eastAsia="zh-CN" w:bidi="hi-IN"/>
        </w:rPr>
        <w:t xml:space="preserve">maternal mortality ratios in Uganda </w:t>
      </w:r>
      <w:r w:rsidR="009C0C26" w:rsidRPr="008C49B4">
        <w:rPr>
          <w:rFonts w:ascii="Times New Roman" w:eastAsia="Droid Sans Fallback" w:hAnsi="Times New Roman" w:cs="Times New Roman"/>
          <w:bCs/>
          <w:iCs/>
          <w:kern w:val="2"/>
          <w:sz w:val="24"/>
          <w:szCs w:val="24"/>
          <w:lang w:eastAsia="zh-CN" w:bidi="hi-IN"/>
        </w:rPr>
        <w:t>concatenated</w:t>
      </w:r>
      <w:r w:rsidRPr="008C49B4">
        <w:rPr>
          <w:rFonts w:ascii="Times New Roman" w:eastAsia="Droid Sans Fallback" w:hAnsi="Times New Roman" w:cs="Times New Roman"/>
          <w:bCs/>
          <w:iCs/>
          <w:kern w:val="2"/>
          <w:sz w:val="24"/>
          <w:szCs w:val="24"/>
          <w:lang w:eastAsia="zh-CN" w:bidi="hi-IN"/>
        </w:rPr>
        <w:t xml:space="preserve"> with other driving time series values and timestamp </w:t>
      </w:r>
      <w:proofErr w:type="spellStart"/>
      <w:r w:rsidRPr="008C49B4">
        <w:rPr>
          <w:rFonts w:ascii="Times New Roman" w:eastAsia="Droid Sans Fallback" w:hAnsi="Times New Roman" w:cs="Times New Roman"/>
          <w:bCs/>
          <w:iCs/>
          <w:kern w:val="2"/>
          <w:sz w:val="24"/>
          <w:szCs w:val="24"/>
          <w:lang w:eastAsia="zh-CN" w:bidi="hi-IN"/>
        </w:rPr>
        <w:t>embeddings</w:t>
      </w:r>
      <w:proofErr w:type="spellEnd"/>
      <w:r w:rsidRPr="008C49B4">
        <w:rPr>
          <w:rFonts w:ascii="Times New Roman" w:eastAsia="Droid Sans Fallback" w:hAnsi="Times New Roman" w:cs="Times New Roman"/>
          <w:bCs/>
          <w:iCs/>
          <w:kern w:val="2"/>
          <w:sz w:val="24"/>
          <w:szCs w:val="24"/>
          <w:lang w:eastAsia="zh-CN" w:bidi="hi-IN"/>
        </w:rPr>
        <w:t xml:space="preserve">. </w:t>
      </w:r>
      <w:proofErr w:type="gramStart"/>
      <w:r w:rsidRPr="008C49B4">
        <w:rPr>
          <w:rFonts w:ascii="Times New Roman" w:eastAsia="Droid Sans Fallback" w:hAnsi="Times New Roman" w:cs="Times New Roman"/>
          <w:bCs/>
          <w:iCs/>
          <w:kern w:val="2"/>
          <w:sz w:val="24"/>
          <w:szCs w:val="24"/>
          <w:lang w:eastAsia="zh-CN" w:bidi="hi-IN"/>
        </w:rPr>
        <w:t>If past deaths per region will be used to utilize them to condition the prediction too.</w:t>
      </w:r>
      <w:proofErr w:type="gramEnd"/>
    </w:p>
    <w:p w14:paraId="09FF6223" w14:textId="77777777" w:rsidR="006B5B3D" w:rsidRPr="008C49B4" w:rsidRDefault="006B5B3D" w:rsidP="00A46A62">
      <w:pPr>
        <w:suppressAutoHyphens/>
        <w:spacing w:after="60" w:line="360" w:lineRule="auto"/>
        <w:jc w:val="both"/>
        <w:rPr>
          <w:rFonts w:ascii="Times New Roman" w:eastAsia="Droid Sans Fallback" w:hAnsi="Times New Roman" w:cs="Times New Roman"/>
          <w:bCs/>
          <w:iCs/>
          <w:kern w:val="2"/>
          <w:sz w:val="24"/>
          <w:szCs w:val="24"/>
          <w:lang w:eastAsia="zh-CN" w:bidi="hi-IN"/>
        </w:rPr>
      </w:pPr>
    </w:p>
    <w:p w14:paraId="1709624A" w14:textId="77777777" w:rsidR="008C49B4" w:rsidRPr="008C49B4" w:rsidRDefault="008C49B4" w:rsidP="00A46A62">
      <w:pPr>
        <w:suppressAutoHyphens/>
        <w:spacing w:after="60" w:line="360" w:lineRule="auto"/>
        <w:jc w:val="both"/>
        <w:rPr>
          <w:rFonts w:ascii="Times New Roman" w:eastAsia="Droid Sans Fallback" w:hAnsi="Times New Roman" w:cs="Times New Roman"/>
          <w:b/>
          <w:iCs/>
          <w:kern w:val="2"/>
          <w:sz w:val="24"/>
          <w:szCs w:val="24"/>
          <w:lang w:eastAsia="zh-CN" w:bidi="hi-IN"/>
        </w:rPr>
      </w:pPr>
      <w:r w:rsidRPr="008C49B4">
        <w:rPr>
          <w:rFonts w:ascii="Times New Roman" w:eastAsia="Droid Sans Fallback" w:hAnsi="Times New Roman" w:cs="Times New Roman"/>
          <w:b/>
          <w:iCs/>
          <w:kern w:val="2"/>
          <w:sz w:val="24"/>
          <w:szCs w:val="24"/>
          <w:lang w:eastAsia="zh-CN" w:bidi="hi-IN"/>
        </w:rPr>
        <w:t>Input 1: The maternal mortality data</w:t>
      </w:r>
    </w:p>
    <w:p w14:paraId="5E0C7178" w14:textId="25649B41" w:rsidR="008C49B4" w:rsidRDefault="008C49B4" w:rsidP="00A46A62">
      <w:pPr>
        <w:suppressAutoHyphens/>
        <w:spacing w:after="60" w:line="360" w:lineRule="auto"/>
        <w:jc w:val="both"/>
        <w:rPr>
          <w:rFonts w:ascii="Times New Roman" w:eastAsia="Droid Sans Fallback" w:hAnsi="Times New Roman" w:cs="Times New Roman"/>
          <w:bCs/>
          <w:iCs/>
          <w:kern w:val="2"/>
          <w:sz w:val="24"/>
          <w:szCs w:val="24"/>
          <w:lang w:eastAsia="zh-CN" w:bidi="hi-IN"/>
        </w:rPr>
      </w:pPr>
      <w:r w:rsidRPr="008C49B4">
        <w:rPr>
          <w:rFonts w:ascii="Times New Roman" w:eastAsia="Droid Sans Fallback" w:hAnsi="Times New Roman" w:cs="Times New Roman"/>
          <w:bCs/>
          <w:iCs/>
          <w:kern w:val="2"/>
          <w:sz w:val="24"/>
          <w:szCs w:val="24"/>
          <w:lang w:eastAsia="zh-CN" w:bidi="hi-IN"/>
        </w:rPr>
        <w:t>This data is downloaded from DHIS2 System, a ministry of health system</w:t>
      </w:r>
      <w:r w:rsidR="009C0C26">
        <w:rPr>
          <w:rFonts w:ascii="Times New Roman" w:eastAsia="Droid Sans Fallback" w:hAnsi="Times New Roman" w:cs="Times New Roman"/>
          <w:bCs/>
          <w:iCs/>
          <w:kern w:val="2"/>
          <w:sz w:val="24"/>
          <w:szCs w:val="24"/>
          <w:lang w:eastAsia="zh-CN" w:bidi="hi-IN"/>
        </w:rPr>
        <w:fldChar w:fldCharType="begin" w:fldLock="1"/>
      </w:r>
      <w:r w:rsidR="009C0C26">
        <w:rPr>
          <w:rFonts w:ascii="Times New Roman" w:eastAsia="Droid Sans Fallback" w:hAnsi="Times New Roman" w:cs="Times New Roman"/>
          <w:bCs/>
          <w:iCs/>
          <w:kern w:val="2"/>
          <w:sz w:val="24"/>
          <w:szCs w:val="24"/>
          <w:lang w:eastAsia="zh-CN" w:bidi="hi-IN"/>
        </w:rPr>
        <w:instrText>ADDIN CSL_CITATION {"citationItems":[{"id":"ITEM-1","itemData":{"URL":"https://hmis.health.go.ug/dhis-web-commons/security/login.action","accessed":{"date-parts":[["2021","8","20"]]},"author":[{"dropping-particle":"","family":"Health","given":"Ministry of","non-dropping-particle":"","parse-names":false,"suffix":""}],"id":"ITEM-1","issued":{"date-parts":[["0"]]},"title":"No Title","type":"webpage"},"uris":["http://www.mendeley.com/documents/?uuid=ad942d34-c53f-4611-9872-28967b530911"]}],"mendeley":{"formattedCitation":"[4]","plainTextFormattedCitation":"[4]"},"properties":{"noteIndex":0},"schema":"https://github.com/citation-style-language/schema/raw/master/csl-citation.json"}</w:instrText>
      </w:r>
      <w:r w:rsidR="009C0C26">
        <w:rPr>
          <w:rFonts w:ascii="Times New Roman" w:eastAsia="Droid Sans Fallback" w:hAnsi="Times New Roman" w:cs="Times New Roman"/>
          <w:bCs/>
          <w:iCs/>
          <w:kern w:val="2"/>
          <w:sz w:val="24"/>
          <w:szCs w:val="24"/>
          <w:lang w:eastAsia="zh-CN" w:bidi="hi-IN"/>
        </w:rPr>
        <w:fldChar w:fldCharType="separate"/>
      </w:r>
      <w:r w:rsidR="009C0C26" w:rsidRPr="009C0C26">
        <w:rPr>
          <w:rFonts w:ascii="Times New Roman" w:eastAsia="Droid Sans Fallback" w:hAnsi="Times New Roman" w:cs="Times New Roman"/>
          <w:bCs/>
          <w:iCs/>
          <w:noProof/>
          <w:kern w:val="2"/>
          <w:sz w:val="24"/>
          <w:szCs w:val="24"/>
          <w:lang w:eastAsia="zh-CN" w:bidi="hi-IN"/>
        </w:rPr>
        <w:t>[4]</w:t>
      </w:r>
      <w:r w:rsidR="009C0C26">
        <w:rPr>
          <w:rFonts w:ascii="Times New Roman" w:eastAsia="Droid Sans Fallback" w:hAnsi="Times New Roman" w:cs="Times New Roman"/>
          <w:bCs/>
          <w:iCs/>
          <w:kern w:val="2"/>
          <w:sz w:val="24"/>
          <w:szCs w:val="24"/>
          <w:lang w:eastAsia="zh-CN" w:bidi="hi-IN"/>
        </w:rPr>
        <w:fldChar w:fldCharType="end"/>
      </w:r>
      <w:r w:rsidRPr="008C49B4">
        <w:rPr>
          <w:rFonts w:ascii="Times New Roman" w:eastAsia="Droid Sans Fallback" w:hAnsi="Times New Roman" w:cs="Times New Roman"/>
          <w:bCs/>
          <w:iCs/>
          <w:kern w:val="2"/>
          <w:sz w:val="24"/>
          <w:szCs w:val="24"/>
          <w:lang w:eastAsia="zh-CN" w:bidi="hi-IN"/>
        </w:rPr>
        <w:t>.</w:t>
      </w:r>
    </w:p>
    <w:p w14:paraId="1FA4CB7B" w14:textId="77777777" w:rsidR="006B5B3D" w:rsidRPr="008C49B4" w:rsidRDefault="006B5B3D" w:rsidP="00A46A62">
      <w:pPr>
        <w:suppressAutoHyphens/>
        <w:spacing w:after="60" w:line="360" w:lineRule="auto"/>
        <w:jc w:val="both"/>
        <w:rPr>
          <w:rFonts w:ascii="Times New Roman" w:eastAsia="Droid Sans Fallback" w:hAnsi="Times New Roman" w:cs="Times New Roman"/>
          <w:bCs/>
          <w:iCs/>
          <w:kern w:val="2"/>
          <w:sz w:val="24"/>
          <w:szCs w:val="24"/>
          <w:lang w:eastAsia="zh-CN" w:bidi="hi-IN"/>
        </w:rPr>
      </w:pPr>
    </w:p>
    <w:p w14:paraId="1E69F877" w14:textId="77777777" w:rsidR="008C49B4" w:rsidRPr="008C49B4" w:rsidRDefault="008C49B4" w:rsidP="00A46A62">
      <w:pPr>
        <w:spacing w:after="0" w:line="360" w:lineRule="auto"/>
        <w:ind w:left="100"/>
        <w:jc w:val="both"/>
        <w:rPr>
          <w:rFonts w:ascii="Times New Roman" w:eastAsia="Times New Roman" w:hAnsi="Times New Roman" w:cs="Times New Roman"/>
          <w:b/>
          <w:sz w:val="24"/>
          <w:szCs w:val="24"/>
        </w:rPr>
      </w:pPr>
      <w:r w:rsidRPr="008C49B4">
        <w:rPr>
          <w:rFonts w:ascii="Times New Roman" w:eastAsia="Times New Roman" w:hAnsi="Times New Roman" w:cs="Times New Roman"/>
          <w:b/>
          <w:sz w:val="24"/>
          <w:szCs w:val="24"/>
        </w:rPr>
        <w:t>Input 2: Time Range for data visualization</w:t>
      </w:r>
    </w:p>
    <w:p w14:paraId="626DA7F9" w14:textId="77777777" w:rsidR="008C49B4" w:rsidRPr="008C49B4" w:rsidRDefault="008C49B4" w:rsidP="00A46A62">
      <w:pPr>
        <w:spacing w:after="0" w:line="360" w:lineRule="auto"/>
        <w:ind w:left="100" w:right="20"/>
        <w:jc w:val="both"/>
        <w:rPr>
          <w:rFonts w:ascii="Times New Roman" w:eastAsia="Times New Roman" w:hAnsi="Times New Roman" w:cs="Times New Roman"/>
          <w:sz w:val="24"/>
          <w:szCs w:val="24"/>
        </w:rPr>
      </w:pPr>
      <w:r w:rsidRPr="008C49B4">
        <w:rPr>
          <w:rFonts w:ascii="Times New Roman" w:eastAsia="Times New Roman" w:hAnsi="Times New Roman" w:cs="Times New Roman"/>
          <w:sz w:val="24"/>
          <w:szCs w:val="24"/>
        </w:rPr>
        <w:lastRenderedPageBreak/>
        <w:t>This is an input to the visualization feature which specifies the graphs to be displayed based on the date range input.</w:t>
      </w:r>
    </w:p>
    <w:p w14:paraId="23D1E4E2" w14:textId="77777777" w:rsidR="008C49B4" w:rsidRPr="008C49B4" w:rsidRDefault="008C49B4" w:rsidP="00A46A62">
      <w:pPr>
        <w:spacing w:after="0" w:line="360" w:lineRule="auto"/>
        <w:ind w:left="100"/>
        <w:jc w:val="both"/>
        <w:rPr>
          <w:rFonts w:ascii="Times New Roman" w:eastAsia="Times New Roman" w:hAnsi="Times New Roman" w:cs="Times New Roman"/>
          <w:sz w:val="24"/>
          <w:szCs w:val="24"/>
        </w:rPr>
      </w:pPr>
      <w:r w:rsidRPr="008C49B4">
        <w:rPr>
          <w:rFonts w:ascii="Times New Roman" w:eastAsia="Times New Roman" w:hAnsi="Times New Roman" w:cs="Times New Roman"/>
          <w:b/>
          <w:sz w:val="24"/>
          <w:szCs w:val="24"/>
        </w:rPr>
        <w:t>Input 3: Message</w:t>
      </w:r>
    </w:p>
    <w:p w14:paraId="038EF044" w14:textId="101EF05F" w:rsidR="008C49B4" w:rsidRDefault="008C49B4" w:rsidP="000918F7">
      <w:pPr>
        <w:spacing w:after="0" w:line="360" w:lineRule="auto"/>
        <w:ind w:left="100"/>
        <w:jc w:val="both"/>
        <w:rPr>
          <w:rFonts w:ascii="Times New Roman" w:eastAsia="Times New Roman" w:hAnsi="Times New Roman" w:cs="Times New Roman"/>
          <w:sz w:val="24"/>
          <w:szCs w:val="24"/>
        </w:rPr>
      </w:pPr>
      <w:r w:rsidRPr="008C49B4">
        <w:rPr>
          <w:rFonts w:ascii="Times New Roman" w:eastAsia="Times New Roman" w:hAnsi="Times New Roman" w:cs="Times New Roman"/>
          <w:sz w:val="24"/>
          <w:szCs w:val="24"/>
        </w:rPr>
        <w:t xml:space="preserve">This is an input to the notification feature. </w:t>
      </w:r>
      <w:proofErr w:type="gramStart"/>
      <w:r w:rsidRPr="008C49B4">
        <w:rPr>
          <w:rFonts w:ascii="Times New Roman" w:eastAsia="Times New Roman" w:hAnsi="Times New Roman" w:cs="Times New Roman"/>
          <w:sz w:val="24"/>
          <w:szCs w:val="24"/>
        </w:rPr>
        <w:t>it</w:t>
      </w:r>
      <w:proofErr w:type="gramEnd"/>
      <w:r w:rsidRPr="008C49B4">
        <w:rPr>
          <w:rFonts w:ascii="Times New Roman" w:eastAsia="Times New Roman" w:hAnsi="Times New Roman" w:cs="Times New Roman"/>
          <w:sz w:val="24"/>
          <w:szCs w:val="24"/>
        </w:rPr>
        <w:t xml:space="preserve"> describes the content of the message that will be sent to the </w:t>
      </w:r>
      <w:proofErr w:type="spellStart"/>
      <w:r w:rsidRPr="008C49B4">
        <w:rPr>
          <w:rFonts w:ascii="Times New Roman" w:eastAsia="Times New Roman" w:hAnsi="Times New Roman" w:cs="Times New Roman"/>
          <w:sz w:val="24"/>
          <w:szCs w:val="24"/>
        </w:rPr>
        <w:t>the</w:t>
      </w:r>
      <w:proofErr w:type="spellEnd"/>
      <w:r w:rsidRPr="008C49B4">
        <w:rPr>
          <w:rFonts w:ascii="Times New Roman" w:eastAsia="Times New Roman" w:hAnsi="Times New Roman" w:cs="Times New Roman"/>
          <w:sz w:val="24"/>
          <w:szCs w:val="24"/>
        </w:rPr>
        <w:t xml:space="preserve"> </w:t>
      </w:r>
      <w:r w:rsidR="009C0C26">
        <w:rPr>
          <w:rFonts w:ascii="Times New Roman" w:eastAsia="Times New Roman" w:hAnsi="Times New Roman" w:cs="Times New Roman"/>
          <w:sz w:val="24"/>
          <w:szCs w:val="24"/>
        </w:rPr>
        <w:t xml:space="preserve">women </w:t>
      </w:r>
      <w:r w:rsidRPr="008C49B4">
        <w:rPr>
          <w:rFonts w:ascii="Times New Roman" w:eastAsia="Times New Roman" w:hAnsi="Times New Roman" w:cs="Times New Roman"/>
          <w:sz w:val="24"/>
          <w:szCs w:val="24"/>
        </w:rPr>
        <w:t>seeking advice.</w:t>
      </w:r>
    </w:p>
    <w:p w14:paraId="0DF83951" w14:textId="77777777" w:rsidR="006B5B3D" w:rsidRPr="008C49B4" w:rsidRDefault="006B5B3D" w:rsidP="000918F7">
      <w:pPr>
        <w:spacing w:after="0" w:line="360" w:lineRule="auto"/>
        <w:ind w:left="100"/>
        <w:jc w:val="both"/>
        <w:rPr>
          <w:rFonts w:ascii="Times New Roman" w:eastAsia="Times New Roman" w:hAnsi="Times New Roman" w:cs="Times New Roman"/>
          <w:b/>
          <w:sz w:val="24"/>
          <w:szCs w:val="24"/>
        </w:rPr>
      </w:pPr>
    </w:p>
    <w:p w14:paraId="1DA40280" w14:textId="77777777" w:rsidR="008C49B4" w:rsidRPr="008C49B4" w:rsidRDefault="008C49B4" w:rsidP="000918F7">
      <w:pPr>
        <w:spacing w:after="0" w:line="360" w:lineRule="auto"/>
        <w:ind w:left="100"/>
        <w:jc w:val="both"/>
        <w:rPr>
          <w:rFonts w:ascii="Times New Roman" w:eastAsia="Times New Roman" w:hAnsi="Times New Roman" w:cs="Times New Roman"/>
          <w:sz w:val="20"/>
          <w:szCs w:val="20"/>
        </w:rPr>
      </w:pPr>
      <w:r w:rsidRPr="008C49B4">
        <w:rPr>
          <w:rFonts w:ascii="Times New Roman" w:eastAsia="Times New Roman" w:hAnsi="Times New Roman" w:cs="Times New Roman"/>
          <w:b/>
          <w:sz w:val="24"/>
          <w:szCs w:val="20"/>
        </w:rPr>
        <w:t>Input 4: Date of Reminder</w:t>
      </w:r>
    </w:p>
    <w:p w14:paraId="09F6BCCC" w14:textId="06BB92E0" w:rsidR="008C49B4" w:rsidRDefault="008C49B4" w:rsidP="000918F7">
      <w:pPr>
        <w:spacing w:after="0" w:line="360" w:lineRule="auto"/>
        <w:ind w:left="100" w:right="20"/>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This is an input to the notification feature which sets the date of sending a notification to the</w:t>
      </w:r>
      <w:r w:rsidR="009C0C26">
        <w:rPr>
          <w:rFonts w:ascii="Times New Roman" w:eastAsia="Times New Roman" w:hAnsi="Times New Roman" w:cs="Times New Roman"/>
          <w:sz w:val="24"/>
          <w:szCs w:val="20"/>
        </w:rPr>
        <w:t xml:space="preserve"> </w:t>
      </w:r>
      <w:r w:rsidR="00FF4578">
        <w:rPr>
          <w:rFonts w:ascii="Times New Roman" w:eastAsia="Times New Roman" w:hAnsi="Times New Roman" w:cs="Times New Roman"/>
          <w:sz w:val="24"/>
          <w:szCs w:val="20"/>
        </w:rPr>
        <w:t xml:space="preserve">women </w:t>
      </w:r>
      <w:r w:rsidR="00FF4578" w:rsidRPr="008C49B4">
        <w:rPr>
          <w:rFonts w:ascii="Times New Roman" w:eastAsia="Times New Roman" w:hAnsi="Times New Roman" w:cs="Times New Roman"/>
          <w:sz w:val="24"/>
          <w:szCs w:val="20"/>
        </w:rPr>
        <w:t>entailing</w:t>
      </w:r>
      <w:r w:rsidRPr="008C49B4">
        <w:rPr>
          <w:rFonts w:ascii="Times New Roman" w:eastAsia="Times New Roman" w:hAnsi="Times New Roman" w:cs="Times New Roman"/>
          <w:sz w:val="24"/>
          <w:szCs w:val="20"/>
        </w:rPr>
        <w:t xml:space="preserve"> the next antennal care date. The date set, must be from the present date and onwards.</w:t>
      </w:r>
    </w:p>
    <w:p w14:paraId="64FE4290" w14:textId="77777777" w:rsidR="006B5B3D" w:rsidRPr="008C49B4" w:rsidRDefault="006B5B3D" w:rsidP="000918F7">
      <w:pPr>
        <w:spacing w:after="0" w:line="360" w:lineRule="auto"/>
        <w:ind w:left="100" w:right="20"/>
        <w:jc w:val="both"/>
        <w:rPr>
          <w:rFonts w:ascii="Times New Roman" w:eastAsia="Times New Roman" w:hAnsi="Times New Roman" w:cs="Times New Roman"/>
          <w:sz w:val="24"/>
          <w:szCs w:val="20"/>
        </w:rPr>
      </w:pPr>
    </w:p>
    <w:p w14:paraId="59B5A0A5" w14:textId="77777777" w:rsidR="008C49B4" w:rsidRPr="008C49B4" w:rsidRDefault="008C49B4" w:rsidP="000918F7">
      <w:pPr>
        <w:spacing w:after="0" w:line="360" w:lineRule="auto"/>
        <w:ind w:left="100" w:right="20"/>
        <w:jc w:val="both"/>
        <w:rPr>
          <w:rFonts w:ascii="Times New Roman" w:eastAsia="Times New Roman" w:hAnsi="Times New Roman" w:cs="Times New Roman"/>
          <w:b/>
          <w:bCs/>
          <w:sz w:val="24"/>
          <w:szCs w:val="20"/>
        </w:rPr>
      </w:pPr>
      <w:r w:rsidRPr="008C49B4">
        <w:rPr>
          <w:rFonts w:ascii="Times New Roman" w:eastAsia="Times New Roman" w:hAnsi="Times New Roman" w:cs="Times New Roman"/>
          <w:b/>
          <w:bCs/>
          <w:sz w:val="24"/>
          <w:szCs w:val="20"/>
        </w:rPr>
        <w:t>Input 5: Advisory data</w:t>
      </w:r>
    </w:p>
    <w:p w14:paraId="27E0BF2C" w14:textId="77777777" w:rsidR="008C49B4" w:rsidRPr="008C49B4" w:rsidRDefault="008C49B4" w:rsidP="000918F7">
      <w:pPr>
        <w:spacing w:after="0" w:line="360" w:lineRule="auto"/>
        <w:ind w:left="100" w:right="20"/>
        <w:jc w:val="both"/>
        <w:rPr>
          <w:rFonts w:ascii="Times New Roman" w:eastAsia="Droid Sans Fallback" w:hAnsi="Times New Roman" w:cs="Times New Roman"/>
          <w:color w:val="292929"/>
          <w:spacing w:val="-1"/>
          <w:kern w:val="2"/>
          <w:sz w:val="24"/>
          <w:szCs w:val="24"/>
          <w:lang w:eastAsia="zh-CN" w:bidi="hi-IN"/>
        </w:rPr>
      </w:pPr>
      <w:r w:rsidRPr="008C49B4">
        <w:rPr>
          <w:rFonts w:ascii="Times New Roman" w:eastAsia="Droid Sans Fallback" w:hAnsi="Times New Roman" w:cs="Times New Roman"/>
          <w:color w:val="292929"/>
          <w:spacing w:val="-1"/>
          <w:kern w:val="2"/>
          <w:sz w:val="24"/>
          <w:szCs w:val="24"/>
          <w:lang w:eastAsia="zh-CN" w:bidi="hi-IN"/>
        </w:rPr>
        <w:t>Consequently, providing advice to different users involves the system calling to a machine learning model which will then identify the data related to what the user requires. The result is then sent to the display the advice to the user.</w:t>
      </w:r>
    </w:p>
    <w:p w14:paraId="7412BDAB" w14:textId="77777777" w:rsidR="008C49B4" w:rsidRPr="008C49B4" w:rsidRDefault="008C49B4" w:rsidP="000918F7">
      <w:pPr>
        <w:spacing w:after="0" w:line="360" w:lineRule="auto"/>
        <w:ind w:left="100" w:right="20"/>
        <w:jc w:val="both"/>
        <w:rPr>
          <w:rFonts w:ascii="Times New Roman" w:eastAsia="Droid Sans Fallback" w:hAnsi="Times New Roman" w:cs="Times New Roman"/>
          <w:bCs/>
          <w:iCs/>
          <w:kern w:val="2"/>
          <w:sz w:val="24"/>
          <w:szCs w:val="24"/>
          <w:lang w:eastAsia="zh-CN" w:bidi="hi-IN"/>
        </w:rPr>
      </w:pPr>
    </w:p>
    <w:p w14:paraId="0E033C4A" w14:textId="77777777" w:rsidR="008C49B4" w:rsidRPr="008C49B4" w:rsidRDefault="008C49B4" w:rsidP="000918F7">
      <w:pPr>
        <w:pStyle w:val="Heading2"/>
        <w:spacing w:line="360" w:lineRule="auto"/>
        <w:jc w:val="both"/>
      </w:pPr>
      <w:bookmarkStart w:id="13" w:name="_Toc93939701"/>
      <w:bookmarkStart w:id="14" w:name="_Toc95152167"/>
      <w:r w:rsidRPr="008C49B4">
        <w:t>Outputs</w:t>
      </w:r>
      <w:bookmarkEnd w:id="13"/>
      <w:bookmarkEnd w:id="14"/>
    </w:p>
    <w:p w14:paraId="2D2C9D67" w14:textId="77777777" w:rsidR="008C49B4" w:rsidRPr="008C49B4" w:rsidRDefault="008C49B4" w:rsidP="000918F7">
      <w:pPr>
        <w:suppressAutoHyphens/>
        <w:spacing w:after="0" w:line="360" w:lineRule="auto"/>
        <w:jc w:val="both"/>
        <w:rPr>
          <w:rFonts w:ascii="Liberation Serif" w:eastAsia="Droid Sans Fallback" w:hAnsi="Liberation Serif" w:cs="FreeSans"/>
          <w:kern w:val="2"/>
          <w:sz w:val="24"/>
          <w:szCs w:val="24"/>
          <w:lang w:eastAsia="zh-CN" w:bidi="hi-IN"/>
        </w:rPr>
      </w:pPr>
    </w:p>
    <w:p w14:paraId="239F4CF0" w14:textId="77777777" w:rsidR="008C49B4" w:rsidRPr="008C49B4" w:rsidRDefault="008C49B4" w:rsidP="000918F7">
      <w:pPr>
        <w:suppressAutoHyphens/>
        <w:spacing w:after="60" w:line="360" w:lineRule="auto"/>
        <w:jc w:val="both"/>
        <w:rPr>
          <w:rFonts w:ascii="Times New Roman" w:eastAsia="Droid Sans Fallback" w:hAnsi="Times New Roman" w:cs="Times New Roman"/>
          <w:bCs/>
          <w:kern w:val="2"/>
          <w:sz w:val="24"/>
          <w:szCs w:val="24"/>
          <w:lang w:eastAsia="zh-CN" w:bidi="hi-IN"/>
        </w:rPr>
      </w:pPr>
      <w:r w:rsidRPr="008C49B4">
        <w:rPr>
          <w:rFonts w:ascii="Times New Roman" w:eastAsia="Droid Sans Fallback" w:hAnsi="Times New Roman" w:cs="Times New Roman"/>
          <w:b/>
          <w:bCs/>
          <w:kern w:val="2"/>
          <w:sz w:val="24"/>
          <w:szCs w:val="24"/>
          <w:lang w:eastAsia="zh-CN" w:bidi="hi-IN"/>
        </w:rPr>
        <w:t>Output1: Prediction results</w:t>
      </w:r>
    </w:p>
    <w:p w14:paraId="315768D5" w14:textId="77777777" w:rsidR="008C49B4" w:rsidRPr="008C49B4" w:rsidRDefault="008C49B4" w:rsidP="000918F7">
      <w:pPr>
        <w:suppressAutoHyphens/>
        <w:spacing w:after="60" w:line="360" w:lineRule="auto"/>
        <w:jc w:val="both"/>
        <w:rPr>
          <w:rFonts w:ascii="Times New Roman" w:eastAsia="Droid Sans Fallback" w:hAnsi="Times New Roman" w:cs="Times New Roman"/>
          <w:bCs/>
          <w:kern w:val="2"/>
          <w:sz w:val="24"/>
          <w:szCs w:val="24"/>
          <w:lang w:eastAsia="zh-CN" w:bidi="hi-IN"/>
        </w:rPr>
      </w:pPr>
      <w:r w:rsidRPr="008C49B4">
        <w:rPr>
          <w:rFonts w:ascii="Times New Roman" w:eastAsia="Droid Sans Fallback" w:hAnsi="Times New Roman" w:cs="Times New Roman"/>
          <w:bCs/>
          <w:kern w:val="2"/>
          <w:sz w:val="24"/>
          <w:szCs w:val="24"/>
          <w:lang w:eastAsia="zh-CN" w:bidi="hi-IN"/>
        </w:rPr>
        <w:t xml:space="preserve">This is an output of the prediction feature. It is generated by the predictions subsystem and sent to the MMRPAS by the help of an API. Prediction results include </w:t>
      </w:r>
      <w:proofErr w:type="gramStart"/>
      <w:r w:rsidRPr="008C49B4">
        <w:rPr>
          <w:rFonts w:ascii="Times New Roman" w:eastAsia="Droid Sans Fallback" w:hAnsi="Times New Roman" w:cs="Times New Roman"/>
          <w:bCs/>
          <w:kern w:val="2"/>
          <w:sz w:val="24"/>
          <w:szCs w:val="24"/>
          <w:lang w:eastAsia="zh-CN" w:bidi="hi-IN"/>
        </w:rPr>
        <w:t>Maternal</w:t>
      </w:r>
      <w:proofErr w:type="gramEnd"/>
      <w:r w:rsidRPr="008C49B4">
        <w:rPr>
          <w:rFonts w:ascii="Times New Roman" w:eastAsia="Droid Sans Fallback" w:hAnsi="Times New Roman" w:cs="Times New Roman"/>
          <w:bCs/>
          <w:kern w:val="2"/>
          <w:sz w:val="24"/>
          <w:szCs w:val="24"/>
          <w:lang w:eastAsia="zh-CN" w:bidi="hi-IN"/>
        </w:rPr>
        <w:t xml:space="preserve"> mortality rates and prediction is expressed as numbers.</w:t>
      </w:r>
    </w:p>
    <w:p w14:paraId="015D7E76" w14:textId="77777777" w:rsidR="008C49B4" w:rsidRPr="008C49B4" w:rsidRDefault="008C49B4" w:rsidP="000918F7">
      <w:pPr>
        <w:suppressAutoHyphens/>
        <w:spacing w:after="60" w:line="360" w:lineRule="auto"/>
        <w:jc w:val="both"/>
        <w:rPr>
          <w:rFonts w:ascii="Times New Roman" w:eastAsia="Droid Sans Fallback" w:hAnsi="Times New Roman" w:cs="Times New Roman"/>
          <w:bCs/>
          <w:kern w:val="2"/>
          <w:sz w:val="24"/>
          <w:szCs w:val="24"/>
          <w:lang w:eastAsia="zh-CN" w:bidi="hi-IN"/>
        </w:rPr>
      </w:pPr>
    </w:p>
    <w:p w14:paraId="7AC9287D" w14:textId="77777777" w:rsidR="008C49B4" w:rsidRPr="008C49B4" w:rsidRDefault="008C49B4" w:rsidP="000918F7">
      <w:pPr>
        <w:suppressAutoHyphens/>
        <w:spacing w:after="60" w:line="360" w:lineRule="auto"/>
        <w:jc w:val="both"/>
        <w:rPr>
          <w:rFonts w:ascii="Times New Roman" w:eastAsia="Droid Sans Fallback" w:hAnsi="Times New Roman" w:cs="Times New Roman"/>
          <w:bCs/>
          <w:kern w:val="2"/>
          <w:sz w:val="24"/>
          <w:szCs w:val="24"/>
          <w:lang w:eastAsia="zh-CN" w:bidi="hi-IN"/>
        </w:rPr>
      </w:pPr>
      <w:r w:rsidRPr="008C49B4">
        <w:rPr>
          <w:rFonts w:ascii="Times New Roman" w:eastAsia="Droid Sans Fallback" w:hAnsi="Times New Roman" w:cs="Times New Roman"/>
          <w:b/>
          <w:bCs/>
          <w:kern w:val="2"/>
          <w:sz w:val="24"/>
          <w:szCs w:val="24"/>
          <w:lang w:eastAsia="zh-CN" w:bidi="hi-IN"/>
        </w:rPr>
        <w:t>Output2: Graphs</w:t>
      </w:r>
    </w:p>
    <w:p w14:paraId="12234963" w14:textId="77777777" w:rsidR="008C49B4" w:rsidRPr="008C49B4" w:rsidRDefault="008C49B4" w:rsidP="000918F7">
      <w:pPr>
        <w:suppressAutoHyphens/>
        <w:spacing w:after="60" w:line="360" w:lineRule="auto"/>
        <w:jc w:val="both"/>
        <w:rPr>
          <w:rFonts w:ascii="Times New Roman" w:eastAsia="Droid Sans Fallback" w:hAnsi="Times New Roman" w:cs="Times New Roman"/>
          <w:bCs/>
          <w:kern w:val="2"/>
          <w:sz w:val="24"/>
          <w:szCs w:val="24"/>
          <w:lang w:eastAsia="zh-CN" w:bidi="hi-IN"/>
        </w:rPr>
      </w:pPr>
      <w:r w:rsidRPr="008C49B4">
        <w:rPr>
          <w:rFonts w:ascii="Times New Roman" w:eastAsia="Droid Sans Fallback" w:hAnsi="Times New Roman" w:cs="Times New Roman"/>
          <w:bCs/>
          <w:kern w:val="2"/>
          <w:sz w:val="24"/>
          <w:szCs w:val="24"/>
          <w:lang w:eastAsia="zh-CN" w:bidi="hi-IN"/>
        </w:rPr>
        <w:t>This is an output of the visualization feature, and it consists of the Bar graphs and Pie charts and other graphs that show the maternal mortality in a given region based on the time range set.</w:t>
      </w:r>
    </w:p>
    <w:p w14:paraId="6EC31149" w14:textId="77777777" w:rsidR="008C49B4" w:rsidRPr="008C49B4" w:rsidRDefault="008C49B4" w:rsidP="000918F7">
      <w:pPr>
        <w:suppressAutoHyphens/>
        <w:spacing w:after="60" w:line="360" w:lineRule="auto"/>
        <w:jc w:val="both"/>
        <w:rPr>
          <w:rFonts w:ascii="Times New Roman" w:eastAsia="Droid Sans Fallback" w:hAnsi="Times New Roman" w:cs="Times New Roman"/>
          <w:bCs/>
          <w:kern w:val="2"/>
          <w:sz w:val="24"/>
          <w:szCs w:val="24"/>
          <w:lang w:eastAsia="zh-CN" w:bidi="hi-IN"/>
        </w:rPr>
      </w:pPr>
    </w:p>
    <w:p w14:paraId="4C7B11CF" w14:textId="77777777" w:rsidR="008C49B4" w:rsidRPr="008C49B4" w:rsidRDefault="008C49B4" w:rsidP="000918F7">
      <w:pPr>
        <w:suppressAutoHyphens/>
        <w:spacing w:after="60" w:line="360" w:lineRule="auto"/>
        <w:jc w:val="both"/>
        <w:rPr>
          <w:rFonts w:ascii="Times New Roman" w:eastAsia="Droid Sans Fallback" w:hAnsi="Times New Roman" w:cs="Times New Roman"/>
          <w:bCs/>
          <w:kern w:val="2"/>
          <w:sz w:val="24"/>
          <w:szCs w:val="24"/>
          <w:lang w:eastAsia="zh-CN" w:bidi="hi-IN"/>
        </w:rPr>
      </w:pPr>
      <w:r w:rsidRPr="008C49B4">
        <w:rPr>
          <w:rFonts w:ascii="Times New Roman" w:eastAsia="Droid Sans Fallback" w:hAnsi="Times New Roman" w:cs="Times New Roman"/>
          <w:b/>
          <w:bCs/>
          <w:kern w:val="2"/>
          <w:sz w:val="24"/>
          <w:szCs w:val="24"/>
          <w:lang w:eastAsia="zh-CN" w:bidi="hi-IN"/>
        </w:rPr>
        <w:t>Output 3: Reminder</w:t>
      </w:r>
    </w:p>
    <w:p w14:paraId="28670872" w14:textId="77777777" w:rsidR="008C49B4" w:rsidRPr="008C49B4" w:rsidRDefault="008C49B4" w:rsidP="000918F7">
      <w:pPr>
        <w:suppressAutoHyphens/>
        <w:spacing w:after="60" w:line="360" w:lineRule="auto"/>
        <w:jc w:val="both"/>
        <w:rPr>
          <w:rFonts w:ascii="Times New Roman" w:eastAsia="Droid Sans Fallback" w:hAnsi="Times New Roman" w:cs="Times New Roman"/>
          <w:bCs/>
          <w:kern w:val="2"/>
          <w:sz w:val="24"/>
          <w:szCs w:val="24"/>
          <w:lang w:eastAsia="zh-CN" w:bidi="hi-IN"/>
        </w:rPr>
      </w:pPr>
      <w:r w:rsidRPr="008C49B4">
        <w:rPr>
          <w:rFonts w:ascii="Times New Roman" w:eastAsia="Droid Sans Fallback" w:hAnsi="Times New Roman" w:cs="Times New Roman"/>
          <w:bCs/>
          <w:kern w:val="2"/>
          <w:sz w:val="24"/>
          <w:szCs w:val="24"/>
          <w:lang w:eastAsia="zh-CN" w:bidi="hi-IN"/>
        </w:rPr>
        <w:t>This is an output of the notification feature that notifies mothers about their next Antenatal care. This is sent periodically based on the set date in the database and their content is dynamically set by the doctor.</w:t>
      </w:r>
    </w:p>
    <w:p w14:paraId="13BBB384" w14:textId="77777777" w:rsidR="008C49B4" w:rsidRPr="008C49B4" w:rsidRDefault="008C49B4" w:rsidP="000918F7">
      <w:pPr>
        <w:suppressAutoHyphens/>
        <w:spacing w:after="60" w:line="360" w:lineRule="auto"/>
        <w:jc w:val="both"/>
        <w:rPr>
          <w:rFonts w:ascii="Times New Roman" w:eastAsia="Droid Sans Fallback" w:hAnsi="Times New Roman" w:cs="Times New Roman"/>
          <w:bCs/>
          <w:kern w:val="2"/>
          <w:sz w:val="24"/>
          <w:szCs w:val="24"/>
          <w:lang w:eastAsia="zh-CN" w:bidi="hi-IN"/>
        </w:rPr>
      </w:pPr>
    </w:p>
    <w:p w14:paraId="67873E10" w14:textId="5F87E330" w:rsidR="008C49B4" w:rsidRPr="005364FC" w:rsidRDefault="008C49B4" w:rsidP="000918F7">
      <w:pPr>
        <w:pStyle w:val="Heading2"/>
        <w:spacing w:line="360" w:lineRule="auto"/>
        <w:jc w:val="both"/>
        <w:rPr>
          <w:rFonts w:eastAsia="Droid Sans Fallback" w:cs="Times New Roman"/>
          <w:sz w:val="24"/>
          <w:szCs w:val="24"/>
          <w:lang w:eastAsia="zh-CN" w:bidi="hi-IN"/>
        </w:rPr>
      </w:pPr>
      <w:bookmarkStart w:id="15" w:name="_Toc93939702"/>
      <w:bookmarkStart w:id="16" w:name="_Toc95152168"/>
      <w:r w:rsidRPr="008C49B4">
        <w:lastRenderedPageBreak/>
        <w:t>Functionality</w:t>
      </w:r>
      <w:bookmarkEnd w:id="15"/>
      <w:bookmarkEnd w:id="16"/>
    </w:p>
    <w:p w14:paraId="4A64C726" w14:textId="5E1723E6" w:rsidR="008C49B4" w:rsidRPr="008C49B4" w:rsidRDefault="008C49B4" w:rsidP="000918F7">
      <w:pPr>
        <w:spacing w:after="0" w:line="360" w:lineRule="auto"/>
        <w:ind w:left="100"/>
        <w:jc w:val="both"/>
        <w:rPr>
          <w:rFonts w:ascii="Times New Roman" w:eastAsia="Times New Roman" w:hAnsi="Times New Roman" w:cs="Times New Roman"/>
          <w:sz w:val="24"/>
          <w:szCs w:val="20"/>
        </w:rPr>
      </w:pPr>
      <w:r w:rsidRPr="008C49B4">
        <w:rPr>
          <w:rFonts w:ascii="Times New Roman" w:eastAsia="Times New Roman" w:hAnsi="Times New Roman" w:cs="Times New Roman"/>
          <w:b/>
          <w:sz w:val="24"/>
          <w:szCs w:val="20"/>
        </w:rPr>
        <w:t>R001</w:t>
      </w:r>
      <w:r w:rsidRPr="008C49B4">
        <w:rPr>
          <w:rFonts w:ascii="Times New Roman" w:eastAsia="Times New Roman" w:hAnsi="Times New Roman" w:cs="Times New Roman"/>
          <w:sz w:val="24"/>
          <w:szCs w:val="20"/>
        </w:rPr>
        <w:t xml:space="preserve"> MMRPA system allow</w:t>
      </w:r>
      <w:r w:rsidR="007D1084">
        <w:rPr>
          <w:rFonts w:ascii="Times New Roman" w:eastAsia="Times New Roman" w:hAnsi="Times New Roman" w:cs="Times New Roman"/>
          <w:sz w:val="24"/>
          <w:szCs w:val="20"/>
        </w:rPr>
        <w:t>s</w:t>
      </w:r>
      <w:r w:rsidRPr="008C49B4">
        <w:rPr>
          <w:rFonts w:ascii="Times New Roman" w:eastAsia="Times New Roman" w:hAnsi="Times New Roman" w:cs="Times New Roman"/>
          <w:sz w:val="24"/>
          <w:szCs w:val="20"/>
        </w:rPr>
        <w:t xml:space="preserve"> </w:t>
      </w:r>
      <w:r w:rsidR="000918F7">
        <w:rPr>
          <w:rFonts w:ascii="Times New Roman" w:eastAsia="Times New Roman" w:hAnsi="Times New Roman" w:cs="Times New Roman"/>
          <w:sz w:val="24"/>
          <w:szCs w:val="20"/>
        </w:rPr>
        <w:t>users</w:t>
      </w:r>
      <w:r w:rsidRPr="008C49B4">
        <w:rPr>
          <w:rFonts w:ascii="Times New Roman" w:eastAsia="Times New Roman" w:hAnsi="Times New Roman" w:cs="Times New Roman"/>
          <w:sz w:val="24"/>
          <w:szCs w:val="20"/>
        </w:rPr>
        <w:t xml:space="preserve"> to predict maternal mortality</w:t>
      </w:r>
      <w:r w:rsidR="000918F7">
        <w:rPr>
          <w:rFonts w:ascii="Times New Roman" w:eastAsia="Times New Roman" w:hAnsi="Times New Roman" w:cs="Times New Roman"/>
          <w:sz w:val="24"/>
          <w:szCs w:val="20"/>
        </w:rPr>
        <w:t xml:space="preserve"> ratios of coming months</w:t>
      </w:r>
      <w:r w:rsidR="007D1084">
        <w:rPr>
          <w:rFonts w:ascii="Times New Roman" w:eastAsia="Times New Roman" w:hAnsi="Times New Roman" w:cs="Times New Roman"/>
          <w:sz w:val="24"/>
          <w:szCs w:val="20"/>
        </w:rPr>
        <w:t xml:space="preserve"> </w:t>
      </w:r>
      <w:r w:rsidR="006B5B3D">
        <w:rPr>
          <w:rFonts w:ascii="Times New Roman" w:eastAsia="Times New Roman" w:hAnsi="Times New Roman" w:cs="Times New Roman"/>
          <w:sz w:val="24"/>
          <w:szCs w:val="20"/>
        </w:rPr>
        <w:t>or years</w:t>
      </w:r>
      <w:r w:rsidR="000918F7">
        <w:rPr>
          <w:rFonts w:ascii="Times New Roman" w:eastAsia="Times New Roman" w:hAnsi="Times New Roman" w:cs="Times New Roman"/>
          <w:sz w:val="24"/>
          <w:szCs w:val="20"/>
        </w:rPr>
        <w:t>.</w:t>
      </w:r>
    </w:p>
    <w:p w14:paraId="1738E6C2" w14:textId="77777777" w:rsidR="008C49B4" w:rsidRPr="008C49B4" w:rsidRDefault="008C49B4" w:rsidP="000918F7">
      <w:pPr>
        <w:spacing w:after="0" w:line="360" w:lineRule="auto"/>
        <w:jc w:val="both"/>
        <w:rPr>
          <w:rFonts w:ascii="Times New Roman" w:eastAsia="Times New Roman" w:hAnsi="Times New Roman" w:cs="Times New Roman"/>
          <w:sz w:val="20"/>
          <w:szCs w:val="20"/>
        </w:rPr>
      </w:pPr>
    </w:p>
    <w:p w14:paraId="7CF94DCE" w14:textId="77777777" w:rsidR="008C49B4" w:rsidRPr="008C49B4" w:rsidRDefault="008C49B4" w:rsidP="000918F7">
      <w:pPr>
        <w:spacing w:after="0" w:line="360" w:lineRule="auto"/>
        <w:ind w:left="100" w:right="20"/>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The user shall input a data range which will be sent to the prediction subsystem by the API. The prediction results will be sent back to the MMRPA subsystem. The user shall be able to view the prediction results and then save them into the database.</w:t>
      </w:r>
    </w:p>
    <w:p w14:paraId="032AD3EC" w14:textId="77777777" w:rsidR="008C49B4" w:rsidRPr="008C49B4" w:rsidRDefault="008C49B4" w:rsidP="000918F7">
      <w:pPr>
        <w:spacing w:after="0" w:line="360" w:lineRule="auto"/>
        <w:jc w:val="both"/>
        <w:rPr>
          <w:rFonts w:ascii="Times New Roman" w:eastAsia="Times New Roman" w:hAnsi="Times New Roman" w:cs="Times New Roman"/>
          <w:sz w:val="20"/>
          <w:szCs w:val="20"/>
        </w:rPr>
      </w:pPr>
    </w:p>
    <w:p w14:paraId="1D10B06C" w14:textId="77777777" w:rsidR="008C49B4" w:rsidRPr="008C49B4" w:rsidRDefault="008C49B4" w:rsidP="000918F7">
      <w:pPr>
        <w:spacing w:after="0" w:line="360" w:lineRule="auto"/>
        <w:ind w:left="100" w:right="20"/>
        <w:jc w:val="both"/>
        <w:rPr>
          <w:rFonts w:ascii="Times New Roman" w:eastAsia="Times New Roman" w:hAnsi="Times New Roman" w:cs="Times New Roman"/>
          <w:sz w:val="24"/>
          <w:szCs w:val="20"/>
        </w:rPr>
      </w:pPr>
      <w:r w:rsidRPr="008C49B4">
        <w:rPr>
          <w:rFonts w:ascii="Times New Roman" w:eastAsia="Times New Roman" w:hAnsi="Times New Roman" w:cs="Times New Roman"/>
          <w:b/>
          <w:sz w:val="24"/>
          <w:szCs w:val="20"/>
        </w:rPr>
        <w:t>R002</w:t>
      </w:r>
      <w:r w:rsidRPr="008C49B4">
        <w:rPr>
          <w:rFonts w:ascii="Times New Roman" w:eastAsia="Times New Roman" w:hAnsi="Times New Roman" w:cs="Times New Roman"/>
          <w:sz w:val="24"/>
          <w:szCs w:val="20"/>
        </w:rPr>
        <w:t xml:space="preserve"> MMRPA system shall provide graphical analysis of the prevalence of maternal mortality in different regions.</w:t>
      </w:r>
    </w:p>
    <w:p w14:paraId="244CCEBE" w14:textId="77777777" w:rsidR="008C49B4" w:rsidRPr="008C49B4" w:rsidRDefault="008C49B4" w:rsidP="000918F7">
      <w:pPr>
        <w:spacing w:after="0" w:line="360" w:lineRule="auto"/>
        <w:jc w:val="both"/>
        <w:rPr>
          <w:rFonts w:ascii="Times New Roman" w:eastAsia="Times New Roman" w:hAnsi="Times New Roman" w:cs="Times New Roman"/>
          <w:sz w:val="20"/>
          <w:szCs w:val="20"/>
        </w:rPr>
      </w:pPr>
    </w:p>
    <w:p w14:paraId="31A41FA6" w14:textId="77777777" w:rsidR="008C49B4" w:rsidRPr="008C49B4" w:rsidRDefault="008C49B4" w:rsidP="000918F7">
      <w:pPr>
        <w:spacing w:after="0" w:line="360" w:lineRule="auto"/>
        <w:ind w:left="100" w:right="20"/>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The user shall input the time range to view the rate maternal mortality within the set time range and this data will be displayed in graphical form using Bar Charts and Pie Charts and other graphs.</w:t>
      </w:r>
    </w:p>
    <w:p w14:paraId="005EE7DE" w14:textId="77777777" w:rsidR="008C49B4" w:rsidRPr="008C49B4" w:rsidRDefault="008C49B4" w:rsidP="000918F7">
      <w:pPr>
        <w:spacing w:after="0" w:line="360" w:lineRule="auto"/>
        <w:jc w:val="both"/>
        <w:rPr>
          <w:rFonts w:ascii="Times New Roman" w:eastAsia="Times New Roman" w:hAnsi="Times New Roman" w:cs="Times New Roman"/>
          <w:sz w:val="20"/>
          <w:szCs w:val="20"/>
        </w:rPr>
      </w:pPr>
    </w:p>
    <w:p w14:paraId="53F1EAD7" w14:textId="77777777" w:rsidR="008C49B4" w:rsidRPr="008C49B4" w:rsidRDefault="008C49B4" w:rsidP="000918F7">
      <w:pPr>
        <w:spacing w:after="0" w:line="360" w:lineRule="auto"/>
        <w:ind w:left="100"/>
        <w:jc w:val="both"/>
        <w:rPr>
          <w:rFonts w:ascii="Times New Roman" w:eastAsia="Times New Roman" w:hAnsi="Times New Roman" w:cs="Times New Roman"/>
          <w:sz w:val="24"/>
          <w:szCs w:val="20"/>
        </w:rPr>
      </w:pPr>
      <w:r w:rsidRPr="008C49B4">
        <w:rPr>
          <w:rFonts w:ascii="Times New Roman" w:eastAsia="Times New Roman" w:hAnsi="Times New Roman" w:cs="Times New Roman"/>
          <w:b/>
          <w:sz w:val="24"/>
          <w:szCs w:val="20"/>
        </w:rPr>
        <w:t>R003</w:t>
      </w:r>
      <w:r w:rsidRPr="008C49B4">
        <w:rPr>
          <w:rFonts w:ascii="Times New Roman" w:eastAsia="Times New Roman" w:hAnsi="Times New Roman" w:cs="Times New Roman"/>
          <w:sz w:val="24"/>
          <w:szCs w:val="20"/>
        </w:rPr>
        <w:t xml:space="preserve"> MMRPA system shall notify mothers registered about the next antennal care visit.</w:t>
      </w:r>
    </w:p>
    <w:p w14:paraId="02CB26FB" w14:textId="77777777" w:rsidR="008C49B4" w:rsidRPr="008C49B4" w:rsidRDefault="008C49B4" w:rsidP="000918F7">
      <w:pPr>
        <w:spacing w:after="0" w:line="360" w:lineRule="auto"/>
        <w:ind w:left="100"/>
        <w:jc w:val="both"/>
        <w:rPr>
          <w:rFonts w:ascii="Times New Roman" w:eastAsia="Times New Roman" w:hAnsi="Times New Roman" w:cs="Times New Roman"/>
          <w:bCs/>
          <w:sz w:val="24"/>
          <w:szCs w:val="20"/>
        </w:rPr>
      </w:pPr>
    </w:p>
    <w:p w14:paraId="46A32A20" w14:textId="77777777" w:rsidR="008C49B4" w:rsidRPr="008C49B4" w:rsidRDefault="008C49B4" w:rsidP="000918F7">
      <w:pPr>
        <w:spacing w:after="0" w:line="360" w:lineRule="auto"/>
        <w:ind w:left="100"/>
        <w:jc w:val="both"/>
        <w:rPr>
          <w:rFonts w:ascii="Times New Roman" w:eastAsia="Times New Roman" w:hAnsi="Times New Roman" w:cs="Times New Roman"/>
          <w:bCs/>
          <w:sz w:val="24"/>
          <w:szCs w:val="20"/>
        </w:rPr>
      </w:pPr>
      <w:r w:rsidRPr="008C49B4">
        <w:rPr>
          <w:rFonts w:ascii="Times New Roman" w:eastAsia="Times New Roman" w:hAnsi="Times New Roman" w:cs="Times New Roman"/>
          <w:b/>
          <w:sz w:val="24"/>
          <w:szCs w:val="20"/>
        </w:rPr>
        <w:t>R004</w:t>
      </w:r>
      <w:r w:rsidRPr="008C49B4">
        <w:rPr>
          <w:rFonts w:ascii="Times New Roman" w:eastAsia="Times New Roman" w:hAnsi="Times New Roman" w:cs="Times New Roman"/>
          <w:bCs/>
          <w:sz w:val="24"/>
          <w:szCs w:val="20"/>
        </w:rPr>
        <w:t xml:space="preserve"> MMRPA system shall provide reply to issues sent by pregnant mothers.</w:t>
      </w:r>
    </w:p>
    <w:p w14:paraId="7C93D747" w14:textId="77777777" w:rsidR="008C49B4" w:rsidRPr="008C49B4" w:rsidRDefault="008C49B4" w:rsidP="000918F7">
      <w:pPr>
        <w:tabs>
          <w:tab w:val="left" w:pos="2610"/>
        </w:tabs>
        <w:suppressAutoHyphens/>
        <w:spacing w:after="60" w:line="360" w:lineRule="auto"/>
        <w:jc w:val="both"/>
        <w:rPr>
          <w:rFonts w:ascii="Times New Roman" w:eastAsia="Droid Sans Fallback" w:hAnsi="Times New Roman" w:cs="Times New Roman"/>
          <w:b/>
          <w:bCs/>
          <w:kern w:val="2"/>
          <w:sz w:val="24"/>
          <w:szCs w:val="24"/>
          <w:lang w:eastAsia="zh-CN" w:bidi="hi-IN"/>
        </w:rPr>
      </w:pPr>
    </w:p>
    <w:p w14:paraId="4EB6C4D7" w14:textId="77777777" w:rsidR="008C49B4" w:rsidRPr="008C49B4" w:rsidRDefault="008C49B4" w:rsidP="000918F7">
      <w:pPr>
        <w:pStyle w:val="Heading3"/>
        <w:spacing w:line="360" w:lineRule="auto"/>
        <w:jc w:val="both"/>
      </w:pPr>
      <w:bookmarkStart w:id="17" w:name="_Toc93939703"/>
      <w:bookmarkStart w:id="18" w:name="_Toc95152169"/>
      <w:r w:rsidRPr="008C49B4">
        <w:t>Safety Requirements</w:t>
      </w:r>
      <w:bookmarkEnd w:id="17"/>
      <w:bookmarkEnd w:id="18"/>
    </w:p>
    <w:p w14:paraId="54AA444C" w14:textId="77777777" w:rsidR="008C49B4" w:rsidRPr="008C49B4" w:rsidRDefault="008C49B4" w:rsidP="000918F7">
      <w:pPr>
        <w:suppressAutoHyphens/>
        <w:spacing w:after="0" w:line="360" w:lineRule="auto"/>
        <w:jc w:val="both"/>
        <w:rPr>
          <w:rFonts w:ascii="Liberation Serif" w:eastAsia="Droid Sans Fallback" w:hAnsi="Liberation Serif" w:cs="FreeSans"/>
          <w:kern w:val="2"/>
          <w:sz w:val="24"/>
          <w:szCs w:val="24"/>
        </w:rPr>
      </w:pPr>
    </w:p>
    <w:p w14:paraId="230AE96F" w14:textId="77777777" w:rsidR="008C49B4" w:rsidRPr="008C49B4" w:rsidRDefault="008C49B4" w:rsidP="000918F7">
      <w:pPr>
        <w:spacing w:after="0" w:line="360" w:lineRule="auto"/>
        <w:ind w:left="100"/>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 xml:space="preserve">The System will provide a warning message </w:t>
      </w:r>
      <w:bookmarkStart w:id="19" w:name="page11"/>
      <w:bookmarkEnd w:id="19"/>
      <w:r w:rsidRPr="008C49B4">
        <w:rPr>
          <w:rFonts w:ascii="Times New Roman" w:eastAsia="Times New Roman" w:hAnsi="Times New Roman" w:cs="Times New Roman"/>
          <w:sz w:val="24"/>
          <w:szCs w:val="20"/>
        </w:rPr>
        <w:t>for mothers to seek for further assistance.</w:t>
      </w:r>
    </w:p>
    <w:p w14:paraId="74AA0849" w14:textId="77777777" w:rsidR="008C49B4" w:rsidRPr="008C49B4" w:rsidRDefault="008C49B4" w:rsidP="000918F7">
      <w:pPr>
        <w:spacing w:after="0" w:line="360" w:lineRule="auto"/>
        <w:ind w:left="100"/>
        <w:jc w:val="both"/>
        <w:rPr>
          <w:rFonts w:ascii="Times New Roman" w:eastAsia="Times New Roman" w:hAnsi="Times New Roman" w:cs="Times New Roman"/>
          <w:sz w:val="24"/>
          <w:szCs w:val="20"/>
        </w:rPr>
      </w:pPr>
    </w:p>
    <w:p w14:paraId="3A0CC4DE" w14:textId="77777777" w:rsidR="008C49B4" w:rsidRPr="008C49B4" w:rsidRDefault="008C49B4" w:rsidP="000918F7">
      <w:pPr>
        <w:pStyle w:val="Heading3"/>
        <w:spacing w:line="360" w:lineRule="auto"/>
        <w:jc w:val="both"/>
      </w:pPr>
      <w:bookmarkStart w:id="20" w:name="_Toc93939704"/>
      <w:bookmarkStart w:id="21" w:name="_Toc95152170"/>
      <w:r w:rsidRPr="008C49B4">
        <w:t>Security Requirements</w:t>
      </w:r>
      <w:bookmarkEnd w:id="20"/>
      <w:bookmarkEnd w:id="21"/>
    </w:p>
    <w:p w14:paraId="16E9454E" w14:textId="77777777" w:rsidR="008C49B4" w:rsidRPr="008C49B4" w:rsidRDefault="008C49B4" w:rsidP="000918F7">
      <w:pPr>
        <w:spacing w:after="0" w:line="360" w:lineRule="auto"/>
        <w:jc w:val="both"/>
        <w:rPr>
          <w:rFonts w:ascii="Times New Roman" w:eastAsia="Times New Roman" w:hAnsi="Times New Roman" w:cs="Times New Roman"/>
          <w:sz w:val="20"/>
          <w:szCs w:val="20"/>
        </w:rPr>
      </w:pPr>
    </w:p>
    <w:p w14:paraId="0E146DD9" w14:textId="77777777" w:rsidR="008C49B4" w:rsidRPr="008C49B4" w:rsidRDefault="008C49B4" w:rsidP="000918F7">
      <w:pPr>
        <w:numPr>
          <w:ilvl w:val="0"/>
          <w:numId w:val="4"/>
        </w:numPr>
        <w:tabs>
          <w:tab w:val="left" w:pos="820"/>
        </w:tabs>
        <w:suppressAutoHyphens/>
        <w:spacing w:after="0" w:line="360" w:lineRule="auto"/>
        <w:ind w:left="820" w:right="20" w:hanging="496"/>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The MMRPA system will ensure data integrity whereby user data and records will be protected from unauthorized modification of the data.</w:t>
      </w:r>
    </w:p>
    <w:p w14:paraId="40C6CD43" w14:textId="77777777" w:rsidR="008C49B4" w:rsidRPr="008C49B4" w:rsidRDefault="008C49B4" w:rsidP="000918F7">
      <w:pPr>
        <w:spacing w:after="0" w:line="360" w:lineRule="auto"/>
        <w:jc w:val="both"/>
        <w:rPr>
          <w:rFonts w:ascii="Times New Roman" w:eastAsia="Times New Roman" w:hAnsi="Times New Roman" w:cs="Times New Roman"/>
          <w:sz w:val="24"/>
          <w:szCs w:val="20"/>
        </w:rPr>
      </w:pPr>
    </w:p>
    <w:p w14:paraId="25BD5C5B" w14:textId="77777777" w:rsidR="008C49B4" w:rsidRPr="008C49B4" w:rsidRDefault="008C49B4" w:rsidP="000918F7">
      <w:pPr>
        <w:numPr>
          <w:ilvl w:val="0"/>
          <w:numId w:val="4"/>
        </w:numPr>
        <w:tabs>
          <w:tab w:val="left" w:pos="820"/>
        </w:tabs>
        <w:suppressAutoHyphens/>
        <w:spacing w:after="0" w:line="360" w:lineRule="auto"/>
        <w:ind w:left="820" w:right="20" w:hanging="563"/>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The MMRPA system will be protected from DDOS attacks to increase availability of the system to the right system users.</w:t>
      </w:r>
    </w:p>
    <w:p w14:paraId="6C8CE0CE" w14:textId="77777777" w:rsidR="008C49B4" w:rsidRPr="008C49B4" w:rsidRDefault="008C49B4" w:rsidP="000918F7">
      <w:pPr>
        <w:spacing w:after="0" w:line="360" w:lineRule="auto"/>
        <w:jc w:val="both"/>
        <w:rPr>
          <w:rFonts w:ascii="Times New Roman" w:eastAsia="Times New Roman" w:hAnsi="Times New Roman" w:cs="Times New Roman"/>
          <w:sz w:val="24"/>
          <w:szCs w:val="20"/>
        </w:rPr>
      </w:pPr>
    </w:p>
    <w:p w14:paraId="73991F31" w14:textId="77777777" w:rsidR="008C49B4" w:rsidRPr="008C49B4" w:rsidRDefault="008C49B4" w:rsidP="000918F7">
      <w:pPr>
        <w:numPr>
          <w:ilvl w:val="0"/>
          <w:numId w:val="4"/>
        </w:numPr>
        <w:tabs>
          <w:tab w:val="left" w:pos="820"/>
        </w:tabs>
        <w:suppressAutoHyphens/>
        <w:spacing w:after="0" w:line="360" w:lineRule="auto"/>
        <w:ind w:left="820" w:right="20" w:hanging="628"/>
        <w:jc w:val="both"/>
        <w:rPr>
          <w:rFonts w:ascii="Times New Roman" w:eastAsia="Times New Roman" w:hAnsi="Times New Roman" w:cs="Times New Roman"/>
          <w:i/>
          <w:sz w:val="24"/>
          <w:szCs w:val="20"/>
        </w:rPr>
      </w:pPr>
      <w:r w:rsidRPr="008C49B4">
        <w:rPr>
          <w:rFonts w:ascii="Times New Roman" w:eastAsia="Times New Roman" w:hAnsi="Times New Roman" w:cs="Times New Roman"/>
          <w:sz w:val="24"/>
          <w:szCs w:val="20"/>
        </w:rPr>
        <w:t>Data transferred between the device accessing the MMRPA and the cloud will be encrypted to ensure data confidentiality.</w:t>
      </w:r>
    </w:p>
    <w:p w14:paraId="544E8B6B" w14:textId="77777777" w:rsidR="008C49B4" w:rsidRPr="008C49B4" w:rsidRDefault="008C49B4" w:rsidP="000918F7">
      <w:pPr>
        <w:tabs>
          <w:tab w:val="left" w:pos="820"/>
        </w:tabs>
        <w:spacing w:after="0" w:line="360" w:lineRule="auto"/>
        <w:ind w:right="20"/>
        <w:jc w:val="both"/>
        <w:rPr>
          <w:rFonts w:ascii="Times New Roman" w:eastAsia="Times New Roman" w:hAnsi="Times New Roman" w:cs="Times New Roman"/>
          <w:i/>
          <w:sz w:val="24"/>
          <w:szCs w:val="20"/>
        </w:rPr>
      </w:pPr>
    </w:p>
    <w:p w14:paraId="64476202" w14:textId="77777777" w:rsidR="008C49B4" w:rsidRPr="008C49B4" w:rsidRDefault="008C49B4" w:rsidP="000918F7">
      <w:pPr>
        <w:pStyle w:val="Heading2"/>
        <w:spacing w:line="360" w:lineRule="auto"/>
        <w:jc w:val="both"/>
      </w:pPr>
      <w:bookmarkStart w:id="22" w:name="_Toc93939705"/>
      <w:bookmarkStart w:id="23" w:name="_Toc95152171"/>
      <w:r w:rsidRPr="008C49B4">
        <w:lastRenderedPageBreak/>
        <w:t>Limitations and safety</w:t>
      </w:r>
      <w:bookmarkEnd w:id="22"/>
      <w:bookmarkEnd w:id="23"/>
    </w:p>
    <w:p w14:paraId="2187D446" w14:textId="77777777" w:rsidR="008C49B4" w:rsidRPr="008C49B4" w:rsidRDefault="008C49B4" w:rsidP="000918F7">
      <w:pPr>
        <w:spacing w:after="0" w:line="360" w:lineRule="auto"/>
        <w:jc w:val="both"/>
        <w:rPr>
          <w:rFonts w:ascii="Times New Roman" w:eastAsia="Times New Roman" w:hAnsi="Times New Roman" w:cs="Times New Roman"/>
          <w:sz w:val="20"/>
          <w:szCs w:val="20"/>
        </w:rPr>
      </w:pPr>
    </w:p>
    <w:p w14:paraId="72E74A55" w14:textId="202903DB" w:rsidR="008C49B4" w:rsidRPr="008C49B4" w:rsidRDefault="008C49B4" w:rsidP="000918F7">
      <w:pPr>
        <w:numPr>
          <w:ilvl w:val="0"/>
          <w:numId w:val="5"/>
        </w:numPr>
        <w:tabs>
          <w:tab w:val="left" w:pos="820"/>
        </w:tabs>
        <w:suppressAutoHyphens/>
        <w:spacing w:after="0" w:line="360" w:lineRule="auto"/>
        <w:ind w:left="820" w:hanging="496"/>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 xml:space="preserve">The level of accuracy of the </w:t>
      </w:r>
      <w:proofErr w:type="spellStart"/>
      <w:r w:rsidR="000918F7">
        <w:rPr>
          <w:rFonts w:ascii="Times New Roman" w:eastAsia="Times New Roman" w:hAnsi="Times New Roman" w:cs="Times New Roman"/>
          <w:sz w:val="24"/>
          <w:szCs w:val="20"/>
        </w:rPr>
        <w:t>sms</w:t>
      </w:r>
      <w:proofErr w:type="spellEnd"/>
      <w:r w:rsidR="000918F7">
        <w:rPr>
          <w:rFonts w:ascii="Times New Roman" w:eastAsia="Times New Roman" w:hAnsi="Times New Roman" w:cs="Times New Roman"/>
          <w:sz w:val="24"/>
          <w:szCs w:val="20"/>
        </w:rPr>
        <w:t xml:space="preserve"> messages </w:t>
      </w:r>
      <w:r w:rsidRPr="008C49B4">
        <w:rPr>
          <w:rFonts w:ascii="Times New Roman" w:eastAsia="Times New Roman" w:hAnsi="Times New Roman" w:cs="Times New Roman"/>
          <w:sz w:val="24"/>
          <w:szCs w:val="20"/>
        </w:rPr>
        <w:t>for advisory part is affected by a machine learning model which requires enough training to produce nearly accurate results.</w:t>
      </w:r>
    </w:p>
    <w:p w14:paraId="2E1B94F8" w14:textId="77777777" w:rsidR="008C49B4" w:rsidRPr="008C49B4" w:rsidRDefault="008C49B4" w:rsidP="000918F7">
      <w:pPr>
        <w:spacing w:after="0" w:line="360" w:lineRule="auto"/>
        <w:jc w:val="both"/>
        <w:rPr>
          <w:rFonts w:ascii="Times New Roman" w:eastAsia="Times New Roman" w:hAnsi="Times New Roman" w:cs="Times New Roman"/>
          <w:sz w:val="24"/>
          <w:szCs w:val="20"/>
        </w:rPr>
      </w:pPr>
    </w:p>
    <w:p w14:paraId="732EABC2" w14:textId="144844FB" w:rsidR="008C49B4" w:rsidRPr="008C49B4" w:rsidRDefault="008C49B4" w:rsidP="000918F7">
      <w:pPr>
        <w:numPr>
          <w:ilvl w:val="0"/>
          <w:numId w:val="5"/>
        </w:numPr>
        <w:tabs>
          <w:tab w:val="left" w:pos="820"/>
        </w:tabs>
        <w:suppressAutoHyphens/>
        <w:spacing w:after="0" w:line="360" w:lineRule="auto"/>
        <w:ind w:left="820" w:hanging="563"/>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 xml:space="preserve">The accuracy of the prediction depends on the </w:t>
      </w:r>
      <w:proofErr w:type="spellStart"/>
      <w:r w:rsidR="007D1084">
        <w:rPr>
          <w:rFonts w:ascii="Times New Roman" w:eastAsia="Times New Roman" w:hAnsi="Times New Roman" w:cs="Times New Roman"/>
          <w:sz w:val="24"/>
          <w:szCs w:val="20"/>
        </w:rPr>
        <w:t>fbprophet</w:t>
      </w:r>
      <w:proofErr w:type="spellEnd"/>
      <w:r w:rsidR="000918F7">
        <w:rPr>
          <w:rFonts w:ascii="Times New Roman" w:eastAsia="Times New Roman" w:hAnsi="Times New Roman" w:cs="Times New Roman"/>
          <w:sz w:val="24"/>
          <w:szCs w:val="20"/>
        </w:rPr>
        <w:t xml:space="preserve"> time series </w:t>
      </w:r>
      <w:r w:rsidRPr="008C49B4">
        <w:rPr>
          <w:rFonts w:ascii="Times New Roman" w:eastAsia="Times New Roman" w:hAnsi="Times New Roman" w:cs="Times New Roman"/>
          <w:sz w:val="24"/>
          <w:szCs w:val="20"/>
        </w:rPr>
        <w:t>model developed.</w:t>
      </w:r>
    </w:p>
    <w:p w14:paraId="60801E1F" w14:textId="77777777" w:rsidR="008C49B4" w:rsidRPr="008C49B4" w:rsidRDefault="008C49B4" w:rsidP="000918F7">
      <w:pPr>
        <w:spacing w:after="0" w:line="360" w:lineRule="auto"/>
        <w:jc w:val="both"/>
        <w:rPr>
          <w:rFonts w:ascii="Times New Roman" w:eastAsia="Times New Roman" w:hAnsi="Times New Roman" w:cs="Times New Roman"/>
          <w:sz w:val="24"/>
          <w:szCs w:val="20"/>
        </w:rPr>
      </w:pPr>
    </w:p>
    <w:p w14:paraId="2E1073CA" w14:textId="77777777" w:rsidR="008C49B4" w:rsidRPr="008C49B4" w:rsidRDefault="008C49B4" w:rsidP="000918F7">
      <w:pPr>
        <w:numPr>
          <w:ilvl w:val="0"/>
          <w:numId w:val="5"/>
        </w:numPr>
        <w:tabs>
          <w:tab w:val="left" w:pos="820"/>
        </w:tabs>
        <w:suppressAutoHyphens/>
        <w:spacing w:after="0" w:line="360" w:lineRule="auto"/>
        <w:ind w:left="820" w:right="20" w:hanging="628"/>
        <w:jc w:val="both"/>
        <w:rPr>
          <w:rFonts w:ascii="Times New Roman" w:eastAsia="Times New Roman" w:hAnsi="Times New Roman" w:cs="Times New Roman"/>
          <w:i/>
          <w:sz w:val="24"/>
          <w:szCs w:val="20"/>
        </w:rPr>
      </w:pPr>
      <w:r w:rsidRPr="008C49B4">
        <w:rPr>
          <w:rFonts w:ascii="Times New Roman" w:eastAsia="Times New Roman" w:hAnsi="Times New Roman" w:cs="Times New Roman"/>
          <w:sz w:val="24"/>
          <w:szCs w:val="20"/>
        </w:rPr>
        <w:t>Since the system is to be accessed online, the users won't be able to perform predictions and send notifications in case they are not connected to the internet.</w:t>
      </w:r>
    </w:p>
    <w:p w14:paraId="4836CEC5" w14:textId="77777777" w:rsidR="008C49B4" w:rsidRPr="008C49B4" w:rsidRDefault="008C49B4" w:rsidP="000918F7">
      <w:pPr>
        <w:spacing w:after="200" w:line="360" w:lineRule="auto"/>
        <w:ind w:left="720"/>
        <w:contextualSpacing/>
        <w:jc w:val="both"/>
        <w:rPr>
          <w:rFonts w:ascii="Times New Roman" w:eastAsia="Times New Roman" w:hAnsi="Times New Roman" w:cs="Times New Roman"/>
          <w:i/>
          <w:szCs w:val="20"/>
        </w:rPr>
      </w:pPr>
    </w:p>
    <w:p w14:paraId="79A732DB" w14:textId="77777777" w:rsidR="008C49B4" w:rsidRPr="008C49B4" w:rsidRDefault="008C49B4" w:rsidP="000918F7">
      <w:pPr>
        <w:pStyle w:val="Heading2"/>
        <w:spacing w:line="360" w:lineRule="auto"/>
        <w:jc w:val="both"/>
      </w:pPr>
      <w:bookmarkStart w:id="24" w:name="_Toc93939706"/>
      <w:bookmarkStart w:id="25" w:name="_Toc95152172"/>
      <w:r w:rsidRPr="008C49B4">
        <w:t>Default settings</w:t>
      </w:r>
      <w:bookmarkEnd w:id="24"/>
      <w:bookmarkEnd w:id="25"/>
    </w:p>
    <w:p w14:paraId="1E56ECDA" w14:textId="77777777" w:rsidR="008C49B4" w:rsidRPr="008C49B4" w:rsidRDefault="008C49B4" w:rsidP="000918F7">
      <w:pPr>
        <w:spacing w:after="0" w:line="360" w:lineRule="auto"/>
        <w:jc w:val="both"/>
        <w:rPr>
          <w:rFonts w:ascii="Times New Roman" w:eastAsia="Times New Roman" w:hAnsi="Times New Roman" w:cs="Times New Roman"/>
          <w:sz w:val="20"/>
          <w:szCs w:val="20"/>
        </w:rPr>
      </w:pPr>
    </w:p>
    <w:p w14:paraId="07C93340" w14:textId="77777777" w:rsidR="008C49B4" w:rsidRPr="008C49B4" w:rsidRDefault="008C49B4" w:rsidP="000918F7">
      <w:pPr>
        <w:spacing w:after="0" w:line="360" w:lineRule="auto"/>
        <w:ind w:left="100" w:right="20"/>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By default, the mother has to be notified on the same day she is supposed to come for an antenatal care visit. However, this can be adjusted by the doctor based on the pregnant woman’s preference.</w:t>
      </w:r>
    </w:p>
    <w:p w14:paraId="4CBFDFBD" w14:textId="77777777" w:rsidR="008C49B4" w:rsidRPr="008C49B4" w:rsidRDefault="008C49B4" w:rsidP="000918F7">
      <w:pPr>
        <w:spacing w:after="0" w:line="360" w:lineRule="auto"/>
        <w:ind w:left="100" w:right="20"/>
        <w:jc w:val="both"/>
        <w:rPr>
          <w:rFonts w:ascii="Times New Roman" w:eastAsia="Times New Roman" w:hAnsi="Times New Roman" w:cs="Times New Roman"/>
          <w:sz w:val="24"/>
          <w:szCs w:val="20"/>
        </w:rPr>
      </w:pPr>
    </w:p>
    <w:p w14:paraId="77F7260E" w14:textId="77777777" w:rsidR="008C49B4" w:rsidRPr="008C49B4" w:rsidRDefault="008C49B4" w:rsidP="000918F7">
      <w:pPr>
        <w:spacing w:after="0" w:line="360" w:lineRule="auto"/>
        <w:jc w:val="both"/>
        <w:rPr>
          <w:rFonts w:ascii="Times New Roman" w:eastAsia="Times New Roman" w:hAnsi="Times New Roman" w:cs="Times New Roman"/>
          <w:sz w:val="20"/>
          <w:szCs w:val="20"/>
        </w:rPr>
      </w:pPr>
    </w:p>
    <w:p w14:paraId="5F7BE377" w14:textId="77777777" w:rsidR="008C49B4" w:rsidRPr="003549DB" w:rsidRDefault="008C49B4" w:rsidP="000918F7">
      <w:pPr>
        <w:pStyle w:val="Heading2"/>
        <w:spacing w:line="360" w:lineRule="auto"/>
        <w:jc w:val="both"/>
      </w:pPr>
      <w:bookmarkStart w:id="26" w:name="_Toc93939707"/>
      <w:bookmarkStart w:id="27" w:name="_Toc95152173"/>
      <w:r w:rsidRPr="003549DB">
        <w:t>Special requirements</w:t>
      </w:r>
      <w:bookmarkEnd w:id="26"/>
      <w:bookmarkEnd w:id="27"/>
    </w:p>
    <w:p w14:paraId="2ED23A27" w14:textId="77777777" w:rsidR="008C49B4" w:rsidRPr="008C49B4" w:rsidRDefault="008C49B4" w:rsidP="000918F7">
      <w:pPr>
        <w:spacing w:after="0" w:line="360" w:lineRule="auto"/>
        <w:jc w:val="both"/>
        <w:rPr>
          <w:rFonts w:ascii="Times New Roman" w:eastAsia="Times New Roman" w:hAnsi="Times New Roman" w:cs="Times New Roman"/>
          <w:sz w:val="20"/>
          <w:szCs w:val="20"/>
        </w:rPr>
      </w:pPr>
    </w:p>
    <w:p w14:paraId="520DAF8D" w14:textId="77777777" w:rsidR="008C49B4" w:rsidRPr="008C49B4" w:rsidRDefault="008C49B4" w:rsidP="000918F7">
      <w:pPr>
        <w:numPr>
          <w:ilvl w:val="0"/>
          <w:numId w:val="6"/>
        </w:numPr>
        <w:tabs>
          <w:tab w:val="left" w:pos="820"/>
        </w:tabs>
        <w:suppressAutoHyphens/>
        <w:spacing w:after="0" w:line="360" w:lineRule="auto"/>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The admin’s credentials such as the password were encrypted preventing anyone having access to the database such as the database administrator to view the doctor's password.</w:t>
      </w:r>
    </w:p>
    <w:p w14:paraId="721495B4" w14:textId="77777777" w:rsidR="008C49B4" w:rsidRPr="008C49B4" w:rsidRDefault="008C49B4" w:rsidP="000918F7">
      <w:pPr>
        <w:spacing w:after="0" w:line="360" w:lineRule="auto"/>
        <w:jc w:val="both"/>
        <w:rPr>
          <w:rFonts w:ascii="Times New Roman" w:eastAsia="Times New Roman" w:hAnsi="Times New Roman" w:cs="Times New Roman"/>
          <w:sz w:val="24"/>
          <w:szCs w:val="20"/>
        </w:rPr>
      </w:pPr>
    </w:p>
    <w:p w14:paraId="1AC0004C" w14:textId="77777777" w:rsidR="008C49B4" w:rsidRPr="008C49B4" w:rsidRDefault="008C49B4" w:rsidP="000918F7">
      <w:pPr>
        <w:numPr>
          <w:ilvl w:val="0"/>
          <w:numId w:val="6"/>
        </w:numPr>
        <w:tabs>
          <w:tab w:val="left" w:pos="820"/>
        </w:tabs>
        <w:suppressAutoHyphens/>
        <w:spacing w:after="0" w:line="360" w:lineRule="auto"/>
        <w:jc w:val="both"/>
        <w:rPr>
          <w:rFonts w:ascii="Times New Roman" w:eastAsia="Times New Roman" w:hAnsi="Times New Roman" w:cs="Times New Roman"/>
          <w:i/>
          <w:sz w:val="24"/>
          <w:szCs w:val="20"/>
        </w:rPr>
      </w:pPr>
      <w:r w:rsidRPr="008C49B4">
        <w:rPr>
          <w:rFonts w:ascii="Times New Roman" w:eastAsia="Times New Roman" w:hAnsi="Times New Roman" w:cs="Times New Roman"/>
          <w:sz w:val="24"/>
          <w:szCs w:val="20"/>
        </w:rPr>
        <w:t>Access to maternal health data is limited to only the super administrators who worked on that particular patient.</w:t>
      </w:r>
    </w:p>
    <w:p w14:paraId="52D81848" w14:textId="77777777" w:rsidR="008C49B4" w:rsidRPr="008C49B4" w:rsidRDefault="008C49B4" w:rsidP="000918F7">
      <w:pPr>
        <w:tabs>
          <w:tab w:val="left" w:pos="820"/>
        </w:tabs>
        <w:spacing w:after="0" w:line="360" w:lineRule="auto"/>
        <w:jc w:val="both"/>
        <w:rPr>
          <w:rFonts w:ascii="Times New Roman" w:eastAsia="Times New Roman" w:hAnsi="Times New Roman" w:cs="Times New Roman"/>
          <w:i/>
          <w:sz w:val="24"/>
          <w:szCs w:val="20"/>
        </w:rPr>
      </w:pPr>
    </w:p>
    <w:p w14:paraId="47287698" w14:textId="77777777" w:rsidR="008C49B4" w:rsidRPr="008C49B4" w:rsidRDefault="008C49B4" w:rsidP="000918F7">
      <w:pPr>
        <w:spacing w:after="0" w:line="360" w:lineRule="auto"/>
        <w:jc w:val="both"/>
        <w:rPr>
          <w:rFonts w:ascii="Times New Roman" w:eastAsia="Times New Roman" w:hAnsi="Times New Roman" w:cs="Times New Roman"/>
          <w:sz w:val="20"/>
          <w:szCs w:val="20"/>
        </w:rPr>
      </w:pPr>
    </w:p>
    <w:p w14:paraId="765A8965" w14:textId="77777777" w:rsidR="008C49B4" w:rsidRPr="008C49B4" w:rsidRDefault="008C49B4" w:rsidP="000918F7">
      <w:pPr>
        <w:pStyle w:val="Heading2"/>
        <w:spacing w:line="360" w:lineRule="auto"/>
        <w:jc w:val="both"/>
      </w:pPr>
      <w:bookmarkStart w:id="28" w:name="_Toc93939708"/>
      <w:bookmarkStart w:id="29" w:name="_Toc95152174"/>
      <w:r w:rsidRPr="008C49B4">
        <w:t>Errors and alarms</w:t>
      </w:r>
      <w:bookmarkEnd w:id="28"/>
      <w:bookmarkEnd w:id="29"/>
    </w:p>
    <w:p w14:paraId="0A55E247" w14:textId="77777777" w:rsidR="008C49B4" w:rsidRPr="008C49B4" w:rsidRDefault="008C49B4" w:rsidP="000918F7">
      <w:pPr>
        <w:spacing w:after="0" w:line="360" w:lineRule="auto"/>
        <w:jc w:val="both"/>
        <w:rPr>
          <w:rFonts w:ascii="Times New Roman" w:eastAsia="Times New Roman" w:hAnsi="Times New Roman" w:cs="Times New Roman"/>
          <w:sz w:val="20"/>
          <w:szCs w:val="20"/>
        </w:rPr>
      </w:pPr>
    </w:p>
    <w:p w14:paraId="1BD67791" w14:textId="77777777" w:rsidR="008C49B4" w:rsidRPr="008C49B4" w:rsidRDefault="008C49B4" w:rsidP="000918F7">
      <w:pPr>
        <w:numPr>
          <w:ilvl w:val="0"/>
          <w:numId w:val="7"/>
        </w:numPr>
        <w:tabs>
          <w:tab w:val="left" w:pos="820"/>
        </w:tabs>
        <w:suppressAutoHyphens/>
        <w:spacing w:after="0" w:line="360" w:lineRule="auto"/>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In case the API to the prediction subsystem is offline, a message is shown during prediction.</w:t>
      </w:r>
    </w:p>
    <w:p w14:paraId="0DB5AAE1" w14:textId="77777777" w:rsidR="008C49B4" w:rsidRPr="008C49B4" w:rsidRDefault="008C49B4" w:rsidP="000918F7">
      <w:pPr>
        <w:spacing w:after="0" w:line="360" w:lineRule="auto"/>
        <w:jc w:val="both"/>
        <w:rPr>
          <w:rFonts w:ascii="Times New Roman" w:eastAsia="Times New Roman" w:hAnsi="Times New Roman" w:cs="Times New Roman"/>
          <w:sz w:val="24"/>
          <w:szCs w:val="20"/>
        </w:rPr>
      </w:pPr>
    </w:p>
    <w:p w14:paraId="0D692BDE" w14:textId="77777777" w:rsidR="008C49B4" w:rsidRPr="008C49B4" w:rsidRDefault="008C49B4" w:rsidP="000918F7">
      <w:pPr>
        <w:numPr>
          <w:ilvl w:val="0"/>
          <w:numId w:val="7"/>
        </w:numPr>
        <w:tabs>
          <w:tab w:val="left" w:pos="820"/>
        </w:tabs>
        <w:suppressAutoHyphens/>
        <w:spacing w:after="0" w:line="360" w:lineRule="auto"/>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In case the date format is violated an error message is shown.</w:t>
      </w:r>
    </w:p>
    <w:p w14:paraId="16C4AAFC" w14:textId="77777777" w:rsidR="008C49B4" w:rsidRPr="008C49B4" w:rsidRDefault="008C49B4" w:rsidP="000918F7">
      <w:pPr>
        <w:spacing w:after="0" w:line="360" w:lineRule="auto"/>
        <w:jc w:val="both"/>
        <w:rPr>
          <w:rFonts w:ascii="Times New Roman" w:eastAsia="Times New Roman" w:hAnsi="Times New Roman" w:cs="Times New Roman"/>
          <w:sz w:val="24"/>
          <w:szCs w:val="20"/>
        </w:rPr>
      </w:pPr>
    </w:p>
    <w:p w14:paraId="11E03607" w14:textId="77777777" w:rsidR="008C49B4" w:rsidRPr="008C49B4" w:rsidRDefault="008C49B4" w:rsidP="000918F7">
      <w:pPr>
        <w:numPr>
          <w:ilvl w:val="0"/>
          <w:numId w:val="7"/>
        </w:numPr>
        <w:tabs>
          <w:tab w:val="left" w:pos="820"/>
        </w:tabs>
        <w:suppressAutoHyphens/>
        <w:spacing w:after="0" w:line="360" w:lineRule="auto"/>
        <w:jc w:val="both"/>
        <w:rPr>
          <w:rFonts w:ascii="Times New Roman" w:eastAsia="Times New Roman" w:hAnsi="Times New Roman" w:cs="Times New Roman"/>
          <w:i/>
          <w:sz w:val="24"/>
          <w:szCs w:val="20"/>
        </w:rPr>
      </w:pPr>
      <w:r w:rsidRPr="008C49B4">
        <w:rPr>
          <w:rFonts w:ascii="Times New Roman" w:eastAsia="Times New Roman" w:hAnsi="Times New Roman" w:cs="Times New Roman"/>
          <w:sz w:val="24"/>
          <w:szCs w:val="20"/>
        </w:rPr>
        <w:t>In case the connection to the database fails, an error message indicating Database Failure is displayed.</w:t>
      </w:r>
    </w:p>
    <w:p w14:paraId="61857206" w14:textId="77777777" w:rsidR="008C49B4" w:rsidRPr="008C49B4" w:rsidRDefault="008C49B4" w:rsidP="000918F7">
      <w:pPr>
        <w:spacing w:after="0" w:line="360" w:lineRule="auto"/>
        <w:jc w:val="both"/>
        <w:rPr>
          <w:rFonts w:ascii="Times New Roman" w:eastAsia="Times New Roman" w:hAnsi="Times New Roman" w:cs="Times New Roman"/>
          <w:sz w:val="20"/>
          <w:szCs w:val="20"/>
        </w:rPr>
      </w:pPr>
    </w:p>
    <w:p w14:paraId="577434F5" w14:textId="77777777" w:rsidR="008C49B4" w:rsidRPr="008C49B4" w:rsidRDefault="008C49B4" w:rsidP="000918F7">
      <w:pPr>
        <w:spacing w:after="0" w:line="360" w:lineRule="auto"/>
        <w:jc w:val="both"/>
        <w:rPr>
          <w:rFonts w:ascii="Times New Roman" w:eastAsia="Times New Roman" w:hAnsi="Times New Roman" w:cs="Times New Roman"/>
          <w:sz w:val="20"/>
          <w:szCs w:val="20"/>
        </w:rPr>
      </w:pPr>
    </w:p>
    <w:p w14:paraId="2020809C" w14:textId="77777777" w:rsidR="008C49B4" w:rsidRPr="008C49B4" w:rsidRDefault="008C49B4" w:rsidP="000918F7">
      <w:pPr>
        <w:spacing w:after="0" w:line="360" w:lineRule="auto"/>
        <w:jc w:val="both"/>
        <w:rPr>
          <w:rFonts w:ascii="Times New Roman" w:eastAsia="Times New Roman" w:hAnsi="Times New Roman" w:cs="Times New Roman"/>
          <w:sz w:val="20"/>
          <w:szCs w:val="20"/>
        </w:rPr>
      </w:pPr>
    </w:p>
    <w:p w14:paraId="19F29FD7" w14:textId="77777777" w:rsidR="008C49B4" w:rsidRPr="008C49B4" w:rsidRDefault="008C49B4" w:rsidP="000918F7">
      <w:pPr>
        <w:spacing w:after="0" w:line="360" w:lineRule="auto"/>
        <w:jc w:val="both"/>
        <w:rPr>
          <w:rFonts w:ascii="Times New Roman" w:eastAsia="Times New Roman" w:hAnsi="Times New Roman" w:cs="Times New Roman"/>
          <w:sz w:val="20"/>
          <w:szCs w:val="20"/>
        </w:rPr>
      </w:pPr>
    </w:p>
    <w:p w14:paraId="0BEAB34E" w14:textId="77777777" w:rsidR="008C49B4" w:rsidRPr="008C49B4" w:rsidRDefault="008C49B4" w:rsidP="000918F7">
      <w:pPr>
        <w:spacing w:after="0" w:line="360" w:lineRule="auto"/>
        <w:jc w:val="both"/>
        <w:rPr>
          <w:rFonts w:ascii="Times New Roman" w:eastAsia="Times New Roman" w:hAnsi="Times New Roman" w:cs="Times New Roman"/>
          <w:sz w:val="20"/>
          <w:szCs w:val="20"/>
        </w:rPr>
      </w:pPr>
    </w:p>
    <w:p w14:paraId="7DDFC996" w14:textId="77777777" w:rsidR="008C49B4" w:rsidRPr="008C49B4" w:rsidRDefault="008C49B4" w:rsidP="00566E0D">
      <w:pPr>
        <w:pStyle w:val="Heading1"/>
        <w:spacing w:line="360" w:lineRule="auto"/>
        <w:jc w:val="both"/>
      </w:pPr>
      <w:bookmarkStart w:id="30" w:name="_Toc93939709"/>
      <w:bookmarkStart w:id="31" w:name="_Toc95152175"/>
      <w:r w:rsidRPr="008C49B4">
        <w:t>Design output</w:t>
      </w:r>
      <w:bookmarkEnd w:id="30"/>
      <w:bookmarkEnd w:id="31"/>
    </w:p>
    <w:p w14:paraId="0D45780E" w14:textId="77777777" w:rsidR="008C49B4" w:rsidRPr="008C49B4" w:rsidRDefault="008C49B4" w:rsidP="00566E0D">
      <w:pPr>
        <w:pStyle w:val="Heading2"/>
        <w:spacing w:line="360" w:lineRule="auto"/>
        <w:jc w:val="both"/>
      </w:pPr>
      <w:bookmarkStart w:id="32" w:name="_Toc93939710"/>
      <w:bookmarkStart w:id="33" w:name="_Toc95152176"/>
      <w:r w:rsidRPr="008C49B4">
        <w:t>Implementation (coding and compilation)</w:t>
      </w:r>
      <w:bookmarkEnd w:id="32"/>
      <w:bookmarkEnd w:id="33"/>
    </w:p>
    <w:p w14:paraId="3D1B6E9A" w14:textId="77777777" w:rsidR="008C49B4" w:rsidRPr="008C49B4" w:rsidRDefault="008C49B4" w:rsidP="00566E0D">
      <w:pPr>
        <w:suppressAutoHyphens/>
        <w:spacing w:after="0" w:line="360" w:lineRule="auto"/>
        <w:jc w:val="both"/>
        <w:rPr>
          <w:rFonts w:ascii="Liberation Serif" w:eastAsia="Droid Sans Fallback" w:hAnsi="Liberation Serif" w:cs="FreeSans"/>
          <w:kern w:val="2"/>
          <w:sz w:val="24"/>
          <w:szCs w:val="24"/>
        </w:rPr>
      </w:pPr>
    </w:p>
    <w:p w14:paraId="606EE8A7" w14:textId="77777777" w:rsidR="008C49B4" w:rsidRPr="008C49B4" w:rsidRDefault="008C49B4" w:rsidP="00566E0D">
      <w:pPr>
        <w:numPr>
          <w:ilvl w:val="0"/>
          <w:numId w:val="8"/>
        </w:numPr>
        <w:tabs>
          <w:tab w:val="left" w:pos="820"/>
        </w:tabs>
        <w:suppressAutoHyphens/>
        <w:spacing w:after="0" w:line="360" w:lineRule="auto"/>
        <w:jc w:val="both"/>
        <w:rPr>
          <w:rFonts w:ascii="Times New Roman" w:eastAsia="Times New Roman" w:hAnsi="Times New Roman" w:cs="Times New Roman"/>
          <w:sz w:val="23"/>
          <w:szCs w:val="20"/>
        </w:rPr>
      </w:pPr>
      <w:r w:rsidRPr="008C49B4">
        <w:rPr>
          <w:rFonts w:ascii="Times New Roman" w:eastAsia="Times New Roman" w:hAnsi="Times New Roman" w:cs="Times New Roman"/>
          <w:b/>
          <w:sz w:val="23"/>
          <w:szCs w:val="20"/>
        </w:rPr>
        <w:t>Anaconda:</w:t>
      </w:r>
      <w:r w:rsidRPr="008C49B4">
        <w:rPr>
          <w:rFonts w:ascii="Times New Roman" w:eastAsia="Times New Roman" w:hAnsi="Times New Roman" w:cs="Times New Roman"/>
          <w:sz w:val="23"/>
          <w:szCs w:val="20"/>
        </w:rPr>
        <w:t xml:space="preserve"> This is an environment we used to create, train, and test the maternal mortality model. This platform offers high computing resources which are required during the training phase of the model.</w:t>
      </w:r>
    </w:p>
    <w:p w14:paraId="19E03F4A" w14:textId="77777777" w:rsidR="008C49B4" w:rsidRPr="008C49B4" w:rsidRDefault="008C49B4" w:rsidP="00566E0D">
      <w:pPr>
        <w:numPr>
          <w:ilvl w:val="0"/>
          <w:numId w:val="8"/>
        </w:numPr>
        <w:tabs>
          <w:tab w:val="left" w:pos="820"/>
        </w:tabs>
        <w:suppressAutoHyphens/>
        <w:spacing w:after="0" w:line="360" w:lineRule="auto"/>
        <w:jc w:val="both"/>
        <w:rPr>
          <w:rFonts w:ascii="Times New Roman" w:eastAsia="Times New Roman" w:hAnsi="Times New Roman" w:cs="Times New Roman"/>
          <w:sz w:val="24"/>
          <w:szCs w:val="20"/>
        </w:rPr>
      </w:pPr>
      <w:r w:rsidRPr="008C49B4">
        <w:rPr>
          <w:rFonts w:ascii="Times New Roman" w:eastAsia="Times New Roman" w:hAnsi="Times New Roman" w:cs="Times New Roman"/>
          <w:b/>
          <w:sz w:val="24"/>
          <w:szCs w:val="20"/>
        </w:rPr>
        <w:t>Visual studio code:</w:t>
      </w:r>
      <w:r w:rsidRPr="008C49B4">
        <w:rPr>
          <w:rFonts w:ascii="Times New Roman" w:eastAsia="Times New Roman" w:hAnsi="Times New Roman" w:cs="Times New Roman"/>
          <w:sz w:val="24"/>
          <w:szCs w:val="20"/>
        </w:rPr>
        <w:t xml:space="preserve"> This was our main text editor in the development of the system.</w:t>
      </w:r>
    </w:p>
    <w:p w14:paraId="4AE8AD95" w14:textId="77777777" w:rsidR="008C49B4" w:rsidRPr="008C49B4" w:rsidRDefault="008C49B4" w:rsidP="00566E0D">
      <w:pPr>
        <w:spacing w:after="0" w:line="360" w:lineRule="auto"/>
        <w:jc w:val="both"/>
        <w:rPr>
          <w:rFonts w:ascii="Times New Roman" w:eastAsia="Times New Roman" w:hAnsi="Times New Roman" w:cs="Times New Roman"/>
          <w:sz w:val="24"/>
          <w:szCs w:val="20"/>
        </w:rPr>
      </w:pPr>
    </w:p>
    <w:p w14:paraId="5B5813B4" w14:textId="77777777" w:rsidR="008C49B4" w:rsidRPr="008C49B4" w:rsidRDefault="008C49B4" w:rsidP="00566E0D">
      <w:pPr>
        <w:numPr>
          <w:ilvl w:val="0"/>
          <w:numId w:val="8"/>
        </w:numPr>
        <w:tabs>
          <w:tab w:val="left" w:pos="820"/>
        </w:tabs>
        <w:suppressAutoHyphens/>
        <w:spacing w:after="0" w:line="360" w:lineRule="auto"/>
        <w:jc w:val="both"/>
        <w:rPr>
          <w:rFonts w:ascii="Times New Roman" w:eastAsia="Times New Roman" w:hAnsi="Times New Roman" w:cs="Times New Roman"/>
          <w:sz w:val="24"/>
          <w:szCs w:val="20"/>
        </w:rPr>
      </w:pPr>
      <w:proofErr w:type="spellStart"/>
      <w:r w:rsidRPr="008C49B4">
        <w:rPr>
          <w:rFonts w:ascii="Times New Roman" w:eastAsia="Times New Roman" w:hAnsi="Times New Roman" w:cs="Times New Roman"/>
          <w:b/>
          <w:sz w:val="24"/>
          <w:szCs w:val="20"/>
        </w:rPr>
        <w:t>GitHub</w:t>
      </w:r>
      <w:proofErr w:type="spellEnd"/>
      <w:r w:rsidRPr="008C49B4">
        <w:rPr>
          <w:rFonts w:ascii="Times New Roman" w:eastAsia="Times New Roman" w:hAnsi="Times New Roman" w:cs="Times New Roman"/>
          <w:b/>
          <w:sz w:val="24"/>
          <w:szCs w:val="20"/>
        </w:rPr>
        <w:t>:</w:t>
      </w:r>
      <w:r w:rsidRPr="008C49B4">
        <w:rPr>
          <w:rFonts w:ascii="Times New Roman" w:eastAsia="Times New Roman" w:hAnsi="Times New Roman" w:cs="Times New Roman"/>
          <w:sz w:val="24"/>
          <w:szCs w:val="20"/>
        </w:rPr>
        <w:t xml:space="preserve"> This version control system enabled us to keep track of our code and documents during the development.</w:t>
      </w:r>
    </w:p>
    <w:p w14:paraId="5CF8D3C7" w14:textId="77777777" w:rsidR="008C49B4" w:rsidRPr="008C49B4" w:rsidRDefault="008C49B4" w:rsidP="00566E0D">
      <w:pPr>
        <w:spacing w:after="0" w:line="360" w:lineRule="auto"/>
        <w:jc w:val="both"/>
        <w:rPr>
          <w:rFonts w:ascii="Times New Roman" w:eastAsia="Times New Roman" w:hAnsi="Times New Roman" w:cs="Times New Roman"/>
          <w:sz w:val="24"/>
          <w:szCs w:val="20"/>
        </w:rPr>
      </w:pPr>
    </w:p>
    <w:p w14:paraId="50E16F01" w14:textId="77777777" w:rsidR="008C49B4" w:rsidRPr="008C49B4" w:rsidRDefault="008C49B4" w:rsidP="00566E0D">
      <w:pPr>
        <w:numPr>
          <w:ilvl w:val="0"/>
          <w:numId w:val="8"/>
        </w:numPr>
        <w:tabs>
          <w:tab w:val="left" w:pos="820"/>
        </w:tabs>
        <w:suppressAutoHyphens/>
        <w:spacing w:after="0" w:line="360" w:lineRule="auto"/>
        <w:jc w:val="both"/>
        <w:rPr>
          <w:rFonts w:ascii="Times New Roman" w:eastAsia="Times New Roman" w:hAnsi="Times New Roman" w:cs="Times New Roman"/>
          <w:sz w:val="24"/>
          <w:szCs w:val="20"/>
        </w:rPr>
      </w:pPr>
      <w:r w:rsidRPr="008C49B4">
        <w:rPr>
          <w:rFonts w:ascii="Times New Roman" w:eastAsia="Times New Roman" w:hAnsi="Times New Roman" w:cs="Times New Roman"/>
          <w:b/>
          <w:sz w:val="24"/>
          <w:szCs w:val="20"/>
        </w:rPr>
        <w:t>MySQL server:</w:t>
      </w:r>
      <w:r w:rsidRPr="008C49B4">
        <w:rPr>
          <w:rFonts w:ascii="Times New Roman" w:eastAsia="Times New Roman" w:hAnsi="Times New Roman" w:cs="Times New Roman"/>
          <w:sz w:val="24"/>
          <w:szCs w:val="20"/>
        </w:rPr>
        <w:t xml:space="preserve"> This enabled us in creating and managing our database.</w:t>
      </w:r>
    </w:p>
    <w:p w14:paraId="736C60E9" w14:textId="77777777" w:rsidR="008C49B4" w:rsidRPr="008C49B4" w:rsidRDefault="008C49B4" w:rsidP="00566E0D">
      <w:pPr>
        <w:spacing w:after="0" w:line="360" w:lineRule="auto"/>
        <w:jc w:val="both"/>
        <w:rPr>
          <w:rFonts w:ascii="Times New Roman" w:eastAsia="Times New Roman" w:hAnsi="Times New Roman" w:cs="Times New Roman"/>
          <w:sz w:val="24"/>
          <w:szCs w:val="20"/>
        </w:rPr>
      </w:pPr>
    </w:p>
    <w:p w14:paraId="1FCECBE6" w14:textId="77777777" w:rsidR="008C49B4" w:rsidRPr="008C49B4" w:rsidRDefault="008C49B4" w:rsidP="00566E0D">
      <w:pPr>
        <w:numPr>
          <w:ilvl w:val="0"/>
          <w:numId w:val="8"/>
        </w:numPr>
        <w:tabs>
          <w:tab w:val="left" w:pos="820"/>
        </w:tabs>
        <w:suppressAutoHyphens/>
        <w:spacing w:after="0" w:line="360" w:lineRule="auto"/>
        <w:jc w:val="both"/>
        <w:rPr>
          <w:rFonts w:ascii="Times New Roman" w:eastAsia="Times New Roman" w:hAnsi="Times New Roman" w:cs="Times New Roman"/>
          <w:sz w:val="24"/>
          <w:szCs w:val="20"/>
        </w:rPr>
      </w:pPr>
      <w:r w:rsidRPr="008C49B4">
        <w:rPr>
          <w:rFonts w:ascii="Times New Roman" w:eastAsia="Times New Roman" w:hAnsi="Times New Roman" w:cs="Times New Roman"/>
          <w:b/>
          <w:sz w:val="24"/>
          <w:szCs w:val="20"/>
        </w:rPr>
        <w:t>Postman:</w:t>
      </w:r>
      <w:r w:rsidRPr="008C49B4">
        <w:rPr>
          <w:rFonts w:ascii="Times New Roman" w:eastAsia="Times New Roman" w:hAnsi="Times New Roman" w:cs="Times New Roman"/>
          <w:sz w:val="24"/>
          <w:szCs w:val="20"/>
        </w:rPr>
        <w:t xml:space="preserve"> This was used in the testing of the API that connects to the prediction backend model.</w:t>
      </w:r>
    </w:p>
    <w:p w14:paraId="5B70F6C4" w14:textId="77777777" w:rsidR="008C49B4" w:rsidRPr="008C49B4" w:rsidRDefault="008C49B4" w:rsidP="00566E0D">
      <w:pPr>
        <w:spacing w:after="0" w:line="360" w:lineRule="auto"/>
        <w:jc w:val="both"/>
        <w:rPr>
          <w:rFonts w:ascii="Times New Roman" w:eastAsia="Times New Roman" w:hAnsi="Times New Roman" w:cs="Times New Roman"/>
          <w:sz w:val="24"/>
          <w:szCs w:val="20"/>
        </w:rPr>
      </w:pPr>
    </w:p>
    <w:p w14:paraId="17B7B098" w14:textId="77777777" w:rsidR="008C49B4" w:rsidRPr="008C49B4" w:rsidRDefault="008C49B4" w:rsidP="00566E0D">
      <w:pPr>
        <w:numPr>
          <w:ilvl w:val="0"/>
          <w:numId w:val="8"/>
        </w:numPr>
        <w:tabs>
          <w:tab w:val="left" w:pos="820"/>
        </w:tabs>
        <w:suppressAutoHyphens/>
        <w:spacing w:after="0" w:line="360" w:lineRule="auto"/>
        <w:jc w:val="both"/>
        <w:rPr>
          <w:rFonts w:ascii="Times New Roman" w:eastAsia="Times New Roman" w:hAnsi="Times New Roman" w:cs="Times New Roman"/>
          <w:sz w:val="24"/>
          <w:szCs w:val="20"/>
        </w:rPr>
      </w:pPr>
      <w:proofErr w:type="spellStart"/>
      <w:r w:rsidRPr="008C49B4">
        <w:rPr>
          <w:rFonts w:ascii="Times New Roman" w:eastAsia="Times New Roman" w:hAnsi="Times New Roman" w:cs="Times New Roman"/>
          <w:b/>
          <w:sz w:val="24"/>
          <w:szCs w:val="20"/>
        </w:rPr>
        <w:t>Django</w:t>
      </w:r>
      <w:proofErr w:type="spellEnd"/>
      <w:r w:rsidRPr="008C49B4">
        <w:rPr>
          <w:rFonts w:ascii="Times New Roman" w:eastAsia="Times New Roman" w:hAnsi="Times New Roman" w:cs="Times New Roman"/>
          <w:b/>
          <w:sz w:val="24"/>
          <w:szCs w:val="20"/>
        </w:rPr>
        <w:t xml:space="preserve"> framework:</w:t>
      </w:r>
      <w:r w:rsidRPr="008C49B4">
        <w:rPr>
          <w:rFonts w:ascii="Times New Roman" w:eastAsia="Times New Roman" w:hAnsi="Times New Roman" w:cs="Times New Roman"/>
          <w:sz w:val="24"/>
          <w:szCs w:val="20"/>
        </w:rPr>
        <w:t xml:space="preserve"> This was used in achieving a better well-organized code that is modular and easy to maintain.</w:t>
      </w:r>
    </w:p>
    <w:p w14:paraId="7CFE8690" w14:textId="77777777" w:rsidR="008C49B4" w:rsidRPr="008C49B4" w:rsidRDefault="008C49B4" w:rsidP="00566E0D">
      <w:pPr>
        <w:spacing w:after="0" w:line="360" w:lineRule="auto"/>
        <w:jc w:val="both"/>
        <w:rPr>
          <w:rFonts w:ascii="Times New Roman" w:eastAsia="Times New Roman" w:hAnsi="Times New Roman" w:cs="Times New Roman"/>
          <w:sz w:val="24"/>
          <w:szCs w:val="20"/>
        </w:rPr>
      </w:pPr>
    </w:p>
    <w:p w14:paraId="4B7D503A" w14:textId="77777777" w:rsidR="008C49B4" w:rsidRPr="008C49B4" w:rsidRDefault="008C49B4" w:rsidP="00566E0D">
      <w:pPr>
        <w:numPr>
          <w:ilvl w:val="0"/>
          <w:numId w:val="8"/>
        </w:numPr>
        <w:tabs>
          <w:tab w:val="left" w:pos="820"/>
        </w:tabs>
        <w:suppressAutoHyphens/>
        <w:spacing w:after="0" w:line="360" w:lineRule="auto"/>
        <w:jc w:val="both"/>
        <w:rPr>
          <w:rFonts w:ascii="Times New Roman" w:eastAsia="Times New Roman" w:hAnsi="Times New Roman" w:cs="Times New Roman"/>
          <w:sz w:val="24"/>
          <w:szCs w:val="20"/>
        </w:rPr>
      </w:pPr>
      <w:proofErr w:type="spellStart"/>
      <w:r w:rsidRPr="008C49B4">
        <w:rPr>
          <w:rFonts w:ascii="Times New Roman" w:eastAsia="Times New Roman" w:hAnsi="Times New Roman" w:cs="Times New Roman"/>
          <w:b/>
          <w:sz w:val="24"/>
          <w:szCs w:val="20"/>
        </w:rPr>
        <w:t>Balsamiq</w:t>
      </w:r>
      <w:proofErr w:type="spellEnd"/>
      <w:r w:rsidRPr="008C49B4">
        <w:rPr>
          <w:rFonts w:ascii="Times New Roman" w:eastAsia="Times New Roman" w:hAnsi="Times New Roman" w:cs="Times New Roman"/>
          <w:b/>
          <w:sz w:val="24"/>
          <w:szCs w:val="20"/>
        </w:rPr>
        <w:t>:</w:t>
      </w:r>
      <w:r w:rsidRPr="008C49B4">
        <w:rPr>
          <w:rFonts w:ascii="Times New Roman" w:eastAsia="Times New Roman" w:hAnsi="Times New Roman" w:cs="Times New Roman"/>
          <w:sz w:val="24"/>
          <w:szCs w:val="20"/>
        </w:rPr>
        <w:t xml:space="preserve"> We used this tool to design the user interface of the MMRPA system.</w:t>
      </w:r>
    </w:p>
    <w:p w14:paraId="217B9C1C" w14:textId="77777777" w:rsidR="008C49B4" w:rsidRPr="008C49B4" w:rsidRDefault="008C49B4" w:rsidP="00566E0D">
      <w:pPr>
        <w:spacing w:after="0" w:line="360" w:lineRule="auto"/>
        <w:jc w:val="both"/>
        <w:rPr>
          <w:rFonts w:ascii="Times New Roman" w:eastAsia="Times New Roman" w:hAnsi="Times New Roman" w:cs="Times New Roman"/>
          <w:sz w:val="24"/>
          <w:szCs w:val="20"/>
        </w:rPr>
      </w:pPr>
    </w:p>
    <w:p w14:paraId="1E20AC40" w14:textId="77777777" w:rsidR="008C49B4" w:rsidRPr="008C49B4" w:rsidRDefault="008C49B4" w:rsidP="00566E0D">
      <w:pPr>
        <w:numPr>
          <w:ilvl w:val="0"/>
          <w:numId w:val="8"/>
        </w:numPr>
        <w:tabs>
          <w:tab w:val="left" w:pos="820"/>
        </w:tabs>
        <w:suppressAutoHyphens/>
        <w:spacing w:after="0" w:line="360" w:lineRule="auto"/>
        <w:jc w:val="both"/>
        <w:rPr>
          <w:rFonts w:ascii="Times New Roman" w:eastAsia="Times New Roman" w:hAnsi="Times New Roman" w:cs="Times New Roman"/>
          <w:sz w:val="24"/>
          <w:szCs w:val="20"/>
        </w:rPr>
      </w:pPr>
      <w:r w:rsidRPr="008C49B4">
        <w:rPr>
          <w:rFonts w:ascii="Times New Roman" w:eastAsia="Times New Roman" w:hAnsi="Times New Roman" w:cs="Times New Roman"/>
          <w:b/>
          <w:sz w:val="24"/>
          <w:szCs w:val="20"/>
        </w:rPr>
        <w:t>Microsoft Visio:</w:t>
      </w:r>
      <w:r w:rsidRPr="008C49B4">
        <w:rPr>
          <w:rFonts w:ascii="Times New Roman" w:eastAsia="Times New Roman" w:hAnsi="Times New Roman" w:cs="Times New Roman"/>
          <w:sz w:val="24"/>
          <w:szCs w:val="20"/>
        </w:rPr>
        <w:t xml:space="preserve"> This tool was used for drawings such as context diagrams, use case diagrams, entity relationship diagrams.</w:t>
      </w:r>
    </w:p>
    <w:p w14:paraId="667CD110" w14:textId="77777777" w:rsidR="008C49B4" w:rsidRPr="008C49B4" w:rsidRDefault="008C49B4" w:rsidP="00566E0D">
      <w:pPr>
        <w:spacing w:after="0" w:line="360" w:lineRule="auto"/>
        <w:jc w:val="both"/>
        <w:rPr>
          <w:rFonts w:ascii="Times New Roman" w:eastAsia="Times New Roman" w:hAnsi="Times New Roman" w:cs="Times New Roman"/>
          <w:sz w:val="24"/>
          <w:szCs w:val="20"/>
        </w:rPr>
      </w:pPr>
    </w:p>
    <w:p w14:paraId="5D6D4D65" w14:textId="77777777" w:rsidR="008C49B4" w:rsidRPr="008C49B4" w:rsidRDefault="008C49B4" w:rsidP="00566E0D">
      <w:pPr>
        <w:numPr>
          <w:ilvl w:val="0"/>
          <w:numId w:val="8"/>
        </w:numPr>
        <w:tabs>
          <w:tab w:val="left" w:pos="820"/>
        </w:tabs>
        <w:suppressAutoHyphens/>
        <w:spacing w:after="0" w:line="360" w:lineRule="auto"/>
        <w:jc w:val="both"/>
        <w:rPr>
          <w:rFonts w:ascii="Times New Roman" w:eastAsia="Times New Roman" w:hAnsi="Times New Roman" w:cs="Times New Roman"/>
          <w:sz w:val="24"/>
          <w:szCs w:val="20"/>
        </w:rPr>
      </w:pPr>
      <w:r w:rsidRPr="008C49B4">
        <w:rPr>
          <w:rFonts w:ascii="Times New Roman" w:eastAsia="Times New Roman" w:hAnsi="Times New Roman" w:cs="Times New Roman"/>
          <w:b/>
          <w:sz w:val="24"/>
          <w:szCs w:val="20"/>
        </w:rPr>
        <w:t>Web Browser:</w:t>
      </w:r>
      <w:r w:rsidRPr="008C49B4">
        <w:rPr>
          <w:rFonts w:ascii="Times New Roman" w:eastAsia="Times New Roman" w:hAnsi="Times New Roman" w:cs="Times New Roman"/>
          <w:sz w:val="24"/>
          <w:szCs w:val="20"/>
        </w:rPr>
        <w:t xml:space="preserve"> Google Chrome and Mozilla Firefox were used to run and test the MMRPA system.</w:t>
      </w:r>
    </w:p>
    <w:p w14:paraId="453EFBD3" w14:textId="77777777" w:rsidR="008C49B4" w:rsidRPr="008C49B4" w:rsidRDefault="008C49B4" w:rsidP="00566E0D">
      <w:pPr>
        <w:spacing w:after="0" w:line="360" w:lineRule="auto"/>
        <w:jc w:val="both"/>
        <w:rPr>
          <w:rFonts w:ascii="Times New Roman" w:eastAsia="Times New Roman" w:hAnsi="Times New Roman" w:cs="Times New Roman"/>
          <w:sz w:val="24"/>
          <w:szCs w:val="20"/>
        </w:rPr>
      </w:pPr>
    </w:p>
    <w:p w14:paraId="1C4FA938" w14:textId="29D7C93A" w:rsidR="008C49B4" w:rsidRDefault="008C49B4" w:rsidP="00566E0D">
      <w:pPr>
        <w:numPr>
          <w:ilvl w:val="0"/>
          <w:numId w:val="8"/>
        </w:numPr>
        <w:tabs>
          <w:tab w:val="left" w:pos="820"/>
        </w:tabs>
        <w:suppressAutoHyphens/>
        <w:spacing w:after="0" w:line="360" w:lineRule="auto"/>
        <w:jc w:val="both"/>
        <w:rPr>
          <w:rFonts w:ascii="Times New Roman" w:eastAsia="Times New Roman" w:hAnsi="Times New Roman" w:cs="Times New Roman"/>
          <w:sz w:val="24"/>
          <w:szCs w:val="20"/>
        </w:rPr>
      </w:pPr>
      <w:r w:rsidRPr="008C49B4">
        <w:rPr>
          <w:rFonts w:ascii="Times New Roman" w:eastAsia="Times New Roman" w:hAnsi="Times New Roman" w:cs="Times New Roman"/>
          <w:b/>
          <w:sz w:val="24"/>
          <w:szCs w:val="20"/>
        </w:rPr>
        <w:t>Stationary:</w:t>
      </w:r>
      <w:r w:rsidRPr="008C49B4">
        <w:rPr>
          <w:rFonts w:ascii="Times New Roman" w:eastAsia="Times New Roman" w:hAnsi="Times New Roman" w:cs="Times New Roman"/>
          <w:sz w:val="24"/>
          <w:szCs w:val="20"/>
        </w:rPr>
        <w:t xml:space="preserve"> Pens, ruler and Paper were used to come up with low fidelity user interfaces for MMRPA.</w:t>
      </w:r>
    </w:p>
    <w:p w14:paraId="44F79353" w14:textId="77777777" w:rsidR="00566E0D" w:rsidRDefault="00566E0D" w:rsidP="00566E0D">
      <w:pPr>
        <w:pStyle w:val="ListParagraph"/>
        <w:rPr>
          <w:rFonts w:ascii="Times New Roman" w:eastAsia="Times New Roman" w:hAnsi="Times New Roman" w:cs="Times New Roman"/>
          <w:sz w:val="24"/>
          <w:szCs w:val="20"/>
        </w:rPr>
      </w:pPr>
    </w:p>
    <w:p w14:paraId="564F8D96" w14:textId="453D10A3" w:rsidR="00566E0D" w:rsidRPr="008C49B4" w:rsidRDefault="00566E0D" w:rsidP="00566E0D">
      <w:pPr>
        <w:numPr>
          <w:ilvl w:val="0"/>
          <w:numId w:val="8"/>
        </w:numPr>
        <w:tabs>
          <w:tab w:val="left" w:pos="820"/>
        </w:tabs>
        <w:suppressAutoHyphens/>
        <w:spacing w:after="0" w:line="360" w:lineRule="auto"/>
        <w:jc w:val="both"/>
        <w:rPr>
          <w:rFonts w:ascii="Times New Roman" w:eastAsia="Times New Roman" w:hAnsi="Times New Roman" w:cs="Times New Roman"/>
          <w:sz w:val="24"/>
          <w:szCs w:val="20"/>
        </w:rPr>
      </w:pPr>
      <w:r w:rsidRPr="007D1084">
        <w:rPr>
          <w:rFonts w:ascii="Times New Roman" w:eastAsia="Times New Roman" w:hAnsi="Times New Roman" w:cs="Times New Roman"/>
          <w:b/>
          <w:bCs/>
          <w:sz w:val="24"/>
          <w:szCs w:val="20"/>
        </w:rPr>
        <w:t>GSM</w:t>
      </w:r>
      <w:r>
        <w:rPr>
          <w:rFonts w:ascii="Times New Roman" w:eastAsia="Times New Roman" w:hAnsi="Times New Roman" w:cs="Times New Roman"/>
          <w:sz w:val="24"/>
          <w:szCs w:val="20"/>
        </w:rPr>
        <w:t>: Sending and receiving messages</w:t>
      </w:r>
    </w:p>
    <w:p w14:paraId="371B7B79" w14:textId="77777777" w:rsidR="008C49B4" w:rsidRPr="008C49B4" w:rsidRDefault="008C49B4" w:rsidP="00566E0D">
      <w:pPr>
        <w:spacing w:after="0" w:line="360" w:lineRule="auto"/>
        <w:jc w:val="both"/>
        <w:rPr>
          <w:rFonts w:ascii="Times New Roman" w:eastAsia="Times New Roman" w:hAnsi="Times New Roman" w:cs="Times New Roman"/>
          <w:sz w:val="20"/>
          <w:szCs w:val="20"/>
        </w:rPr>
      </w:pPr>
    </w:p>
    <w:p w14:paraId="345C984A" w14:textId="71412D8E" w:rsidR="008C49B4" w:rsidRPr="00566E0D" w:rsidRDefault="008C49B4" w:rsidP="00566E0D">
      <w:pPr>
        <w:pStyle w:val="ListParagraph"/>
        <w:suppressAutoHyphens/>
        <w:spacing w:after="140" w:line="360" w:lineRule="auto"/>
        <w:jc w:val="both"/>
        <w:rPr>
          <w:rFonts w:ascii="Times New Roman" w:eastAsia="Droid Sans Fallback" w:hAnsi="Times New Roman" w:cs="Times New Roman"/>
          <w:i/>
          <w:iCs/>
          <w:kern w:val="2"/>
          <w:sz w:val="24"/>
          <w:szCs w:val="24"/>
          <w:lang w:eastAsia="zh-CN" w:bidi="hi-IN"/>
        </w:rPr>
      </w:pPr>
    </w:p>
    <w:p w14:paraId="5F4B25B9" w14:textId="77777777" w:rsidR="008C49B4" w:rsidRPr="008C49B4" w:rsidRDefault="008C49B4" w:rsidP="00566E0D">
      <w:pPr>
        <w:suppressAutoHyphens/>
        <w:spacing w:after="140" w:line="360" w:lineRule="auto"/>
        <w:jc w:val="both"/>
        <w:rPr>
          <w:rFonts w:ascii="Times New Roman" w:eastAsia="Droid Sans Fallback" w:hAnsi="Times New Roman" w:cs="Times New Roman"/>
          <w:i/>
          <w:iCs/>
          <w:kern w:val="2"/>
          <w:sz w:val="24"/>
          <w:szCs w:val="24"/>
          <w:lang w:eastAsia="zh-CN" w:bidi="hi-IN"/>
        </w:rPr>
      </w:pPr>
    </w:p>
    <w:p w14:paraId="60F3180D" w14:textId="77777777" w:rsidR="008C49B4" w:rsidRPr="008C49B4" w:rsidRDefault="008C49B4" w:rsidP="00566E0D">
      <w:pPr>
        <w:spacing w:line="360" w:lineRule="auto"/>
        <w:jc w:val="both"/>
        <w:rPr>
          <w:rFonts w:ascii="Times New Roman" w:eastAsia="Droid Sans Fallback" w:hAnsi="Times New Roman" w:cs="Times New Roman"/>
          <w:i/>
          <w:iCs/>
          <w:kern w:val="2"/>
          <w:sz w:val="24"/>
          <w:szCs w:val="24"/>
          <w:lang w:eastAsia="zh-CN" w:bidi="hi-IN"/>
        </w:rPr>
      </w:pPr>
      <w:r w:rsidRPr="008C49B4">
        <w:rPr>
          <w:rFonts w:ascii="Times New Roman" w:eastAsia="Droid Sans Fallback" w:hAnsi="Times New Roman" w:cs="Times New Roman"/>
          <w:i/>
          <w:iCs/>
          <w:kern w:val="2"/>
          <w:sz w:val="24"/>
          <w:szCs w:val="24"/>
          <w:lang w:eastAsia="zh-CN" w:bidi="hi-IN"/>
        </w:rPr>
        <w:br w:type="page"/>
      </w:r>
    </w:p>
    <w:tbl>
      <w:tblPr>
        <w:tblW w:w="9327" w:type="dxa"/>
        <w:tblLayout w:type="fixed"/>
        <w:tblLook w:val="0000" w:firstRow="0" w:lastRow="0" w:firstColumn="0" w:lastColumn="0" w:noHBand="0" w:noVBand="0"/>
      </w:tblPr>
      <w:tblGrid>
        <w:gridCol w:w="2803"/>
        <w:gridCol w:w="3262"/>
        <w:gridCol w:w="3262"/>
      </w:tblGrid>
      <w:tr w:rsidR="008C49B4" w:rsidRPr="008C49B4" w14:paraId="6C9155F9" w14:textId="77777777" w:rsidTr="00D57498">
        <w:trPr>
          <w:cantSplit/>
        </w:trPr>
        <w:tc>
          <w:tcPr>
            <w:tcW w:w="9322" w:type="dxa"/>
            <w:gridSpan w:val="3"/>
            <w:tcMar>
              <w:top w:w="57" w:type="dxa"/>
              <w:bottom w:w="57" w:type="dxa"/>
            </w:tcMar>
          </w:tcPr>
          <w:p w14:paraId="2304071B" w14:textId="5EA40A2C" w:rsidR="008C49B4" w:rsidRPr="008C49B4" w:rsidRDefault="008C49B4" w:rsidP="005364FC">
            <w:pPr>
              <w:pStyle w:val="Heading2"/>
              <w:spacing w:line="360" w:lineRule="auto"/>
              <w:rPr>
                <w:rFonts w:eastAsia="Droid Sans Fallback" w:cs="Times New Roman"/>
                <w:b w:val="0"/>
                <w:bCs/>
                <w:sz w:val="24"/>
                <w:szCs w:val="24"/>
                <w:lang w:eastAsia="zh-CN" w:bidi="hi-IN"/>
              </w:rPr>
            </w:pPr>
            <w:bookmarkStart w:id="34" w:name="_Toc93939711"/>
            <w:bookmarkStart w:id="35" w:name="_Toc95152177"/>
            <w:r w:rsidRPr="008C49B4">
              <w:rPr>
                <w:rFonts w:eastAsia="Droid Sans Fallback"/>
                <w:lang w:eastAsia="zh-CN" w:bidi="hi-IN"/>
              </w:rPr>
              <w:lastRenderedPageBreak/>
              <w:t>Documentation</w:t>
            </w:r>
            <w:bookmarkEnd w:id="34"/>
            <w:bookmarkEnd w:id="35"/>
          </w:p>
        </w:tc>
      </w:tr>
      <w:tr w:rsidR="008C49B4" w:rsidRPr="008C49B4" w14:paraId="641F4C48" w14:textId="77777777" w:rsidTr="00D57498">
        <w:trPr>
          <w:cantSplit/>
          <w:trHeight w:val="1087"/>
        </w:trPr>
        <w:tc>
          <w:tcPr>
            <w:tcW w:w="9322" w:type="dxa"/>
            <w:gridSpan w:val="3"/>
            <w:tcMar>
              <w:top w:w="57" w:type="dxa"/>
              <w:bottom w:w="57" w:type="dxa"/>
            </w:tcMar>
          </w:tcPr>
          <w:p w14:paraId="1E9C1005" w14:textId="77777777" w:rsidR="008C49B4" w:rsidRPr="008C49B4" w:rsidRDefault="008C49B4" w:rsidP="005364FC">
            <w:pPr>
              <w:suppressAutoHyphens/>
              <w:spacing w:after="60" w:line="360" w:lineRule="auto"/>
              <w:rPr>
                <w:rFonts w:ascii="Times New Roman" w:eastAsia="Droid Sans Fallback" w:hAnsi="Times New Roman" w:cs="Times New Roman"/>
                <w:b/>
                <w:bCs/>
                <w:i/>
                <w:iCs/>
                <w:kern w:val="2"/>
                <w:sz w:val="24"/>
                <w:szCs w:val="24"/>
                <w:u w:val="single"/>
                <w:lang w:eastAsia="zh-CN" w:bidi="hi-IN"/>
              </w:rPr>
            </w:pPr>
          </w:p>
        </w:tc>
      </w:tr>
      <w:tr w:rsidR="008C49B4" w:rsidRPr="008C49B4" w14:paraId="24326036" w14:textId="77777777" w:rsidTr="00D574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blHeader/>
        </w:trPr>
        <w:tc>
          <w:tcPr>
            <w:tcW w:w="2802" w:type="dxa"/>
            <w:shd w:val="clear" w:color="auto" w:fill="E0E0E0"/>
            <w:tcMar>
              <w:top w:w="57" w:type="dxa"/>
              <w:bottom w:w="57" w:type="dxa"/>
            </w:tcMar>
          </w:tcPr>
          <w:p w14:paraId="640564A3" w14:textId="77777777" w:rsidR="008C49B4" w:rsidRPr="008C49B4" w:rsidRDefault="008C49B4" w:rsidP="005364FC">
            <w:pPr>
              <w:keepNext/>
              <w:suppressAutoHyphens/>
              <w:spacing w:after="0" w:line="360" w:lineRule="auto"/>
              <w:rPr>
                <w:rFonts w:ascii="Times New Roman" w:eastAsia="Droid Sans Fallback" w:hAnsi="Times New Roman" w:cs="Times New Roman"/>
                <w:i/>
                <w:iCs/>
                <w:kern w:val="2"/>
                <w:sz w:val="24"/>
                <w:szCs w:val="24"/>
                <w:lang w:eastAsia="zh-CN" w:bidi="hi-IN"/>
              </w:rPr>
            </w:pPr>
            <w:r w:rsidRPr="008C49B4">
              <w:rPr>
                <w:rFonts w:ascii="Times New Roman" w:eastAsia="Droid Sans Fallback" w:hAnsi="Times New Roman" w:cs="Times New Roman"/>
                <w:i/>
                <w:iCs/>
                <w:kern w:val="2"/>
                <w:sz w:val="24"/>
                <w:szCs w:val="24"/>
                <w:lang w:eastAsia="zh-CN" w:bidi="hi-IN"/>
              </w:rPr>
              <w:t>Topics</w:t>
            </w:r>
          </w:p>
        </w:tc>
        <w:tc>
          <w:tcPr>
            <w:tcW w:w="6520" w:type="dxa"/>
            <w:gridSpan w:val="2"/>
            <w:shd w:val="clear" w:color="auto" w:fill="E0E0E0"/>
            <w:tcMar>
              <w:top w:w="57" w:type="dxa"/>
              <w:bottom w:w="57" w:type="dxa"/>
            </w:tcMar>
          </w:tcPr>
          <w:p w14:paraId="3DF2BC66" w14:textId="77777777" w:rsidR="008C49B4" w:rsidRPr="008C49B4" w:rsidRDefault="008C49B4" w:rsidP="005364FC">
            <w:pPr>
              <w:suppressAutoHyphens/>
              <w:spacing w:after="0" w:line="360" w:lineRule="auto"/>
              <w:rPr>
                <w:rFonts w:ascii="Times New Roman" w:eastAsia="Droid Sans Fallback" w:hAnsi="Times New Roman" w:cs="Times New Roman"/>
                <w:b/>
                <w:bCs/>
                <w:kern w:val="2"/>
                <w:sz w:val="24"/>
                <w:szCs w:val="24"/>
                <w:lang w:eastAsia="zh-CN" w:bidi="hi-IN"/>
              </w:rPr>
            </w:pPr>
            <w:r w:rsidRPr="008C49B4">
              <w:rPr>
                <w:rFonts w:ascii="Times New Roman" w:eastAsia="Droid Sans Fallback" w:hAnsi="Times New Roman" w:cs="Times New Roman"/>
                <w:b/>
                <w:bCs/>
                <w:kern w:val="2"/>
                <w:sz w:val="24"/>
                <w:szCs w:val="24"/>
                <w:lang w:eastAsia="zh-CN" w:bidi="hi-IN"/>
              </w:rPr>
              <w:t>Design output</w:t>
            </w:r>
          </w:p>
        </w:tc>
      </w:tr>
      <w:tr w:rsidR="008C49B4" w:rsidRPr="008C49B4" w14:paraId="77D032D3" w14:textId="77777777" w:rsidTr="00D574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802" w:type="dxa"/>
            <w:tcMar>
              <w:top w:w="57" w:type="dxa"/>
              <w:bottom w:w="57" w:type="dxa"/>
            </w:tcMar>
          </w:tcPr>
          <w:p w14:paraId="3BA1B236" w14:textId="77777777" w:rsidR="008C49B4" w:rsidRPr="008C49B4" w:rsidRDefault="008C49B4" w:rsidP="005364FC">
            <w:pPr>
              <w:suppressAutoHyphens/>
              <w:spacing w:after="60" w:line="360" w:lineRule="auto"/>
              <w:rPr>
                <w:rFonts w:ascii="Times New Roman" w:eastAsia="Droid Sans Fallback" w:hAnsi="Times New Roman" w:cs="Times New Roman"/>
                <w:b/>
                <w:bCs/>
                <w:kern w:val="2"/>
                <w:sz w:val="24"/>
                <w:szCs w:val="24"/>
                <w:lang w:eastAsia="zh-CN" w:bidi="hi-IN"/>
              </w:rPr>
            </w:pPr>
            <w:r w:rsidRPr="008C49B4">
              <w:rPr>
                <w:rFonts w:ascii="Times New Roman" w:eastAsia="Droid Sans Fallback" w:hAnsi="Times New Roman" w:cs="Times New Roman"/>
                <w:b/>
                <w:bCs/>
                <w:kern w:val="2"/>
                <w:sz w:val="24"/>
                <w:szCs w:val="24"/>
                <w:lang w:eastAsia="zh-CN" w:bidi="hi-IN"/>
              </w:rPr>
              <w:t>Good programming practice</w:t>
            </w:r>
          </w:p>
          <w:p w14:paraId="453E9D1B" w14:textId="77777777" w:rsidR="008C49B4" w:rsidRPr="008C49B4" w:rsidRDefault="008C49B4" w:rsidP="005364FC">
            <w:pPr>
              <w:suppressAutoHyphens/>
              <w:spacing w:after="60" w:line="360" w:lineRule="auto"/>
              <w:rPr>
                <w:rFonts w:ascii="Times New Roman" w:eastAsia="Droid Sans Fallback" w:hAnsi="Times New Roman" w:cs="Times New Roman"/>
                <w:b/>
                <w:bCs/>
                <w:i/>
                <w:iCs/>
                <w:kern w:val="2"/>
                <w:sz w:val="24"/>
                <w:szCs w:val="24"/>
                <w:lang w:eastAsia="zh-CN" w:bidi="hi-IN"/>
              </w:rPr>
            </w:pPr>
            <w:r w:rsidRPr="008C49B4">
              <w:rPr>
                <w:rFonts w:ascii="Times New Roman" w:eastAsia="Droid Sans Fallback" w:hAnsi="Times New Roman" w:cs="Times New Roman"/>
                <w:i/>
                <w:iCs/>
                <w:kern w:val="2"/>
                <w:sz w:val="24"/>
                <w:szCs w:val="24"/>
                <w:lang w:eastAsia="zh-CN" w:bidi="hi-IN"/>
              </w:rPr>
              <w:t>Efforts made to meet the recommendations for good programming practice...</w:t>
            </w:r>
          </w:p>
        </w:tc>
        <w:tc>
          <w:tcPr>
            <w:tcW w:w="3260" w:type="dxa"/>
            <w:tcMar>
              <w:top w:w="57" w:type="dxa"/>
              <w:bottom w:w="57" w:type="dxa"/>
            </w:tcMar>
          </w:tcPr>
          <w:p w14:paraId="0E1DE655" w14:textId="77777777" w:rsidR="008C49B4" w:rsidRPr="008C49B4" w:rsidRDefault="008C49B4" w:rsidP="005364FC">
            <w:pPr>
              <w:suppressAutoHyphens/>
              <w:spacing w:after="140" w:line="360" w:lineRule="auto"/>
              <w:rPr>
                <w:rFonts w:ascii="Times New Roman" w:eastAsia="Droid Sans Fallback" w:hAnsi="Times New Roman" w:cs="Times New Roman"/>
                <w:kern w:val="2"/>
                <w:sz w:val="24"/>
                <w:szCs w:val="24"/>
                <w:lang w:eastAsia="zh-CN" w:bidi="hi-IN"/>
              </w:rPr>
            </w:pPr>
            <w:r w:rsidRPr="008C49B4">
              <w:rPr>
                <w:rFonts w:ascii="Times New Roman" w:eastAsia="Droid Sans Fallback" w:hAnsi="Times New Roman" w:cs="Times New Roman"/>
                <w:kern w:val="2"/>
                <w:sz w:val="24"/>
                <w:szCs w:val="24"/>
                <w:lang w:eastAsia="zh-CN" w:bidi="hi-IN"/>
              </w:rPr>
              <w:t>Source code is...</w:t>
            </w:r>
          </w:p>
          <w:p w14:paraId="2C1A1655" w14:textId="4B1CCEA9" w:rsidR="008C49B4" w:rsidRPr="008C49B4" w:rsidRDefault="008C49B4" w:rsidP="005364FC">
            <w:pPr>
              <w:suppressAutoHyphens/>
              <w:spacing w:after="0" w:line="360" w:lineRule="auto"/>
              <w:rPr>
                <w:rFonts w:ascii="Times New Roman" w:eastAsia="Droid Sans Fallback" w:hAnsi="Times New Roman" w:cs="Times New Roman"/>
                <w:kern w:val="2"/>
                <w:sz w:val="24"/>
                <w:szCs w:val="24"/>
                <w:lang w:eastAsia="zh-CN" w:bidi="hi-IN"/>
              </w:rPr>
            </w:pPr>
            <w:r w:rsidRPr="008C49B4">
              <w:rPr>
                <w:rFonts w:ascii="Times New Roman" w:eastAsia="Times New Roman" w:hAnsi="Times New Roman" w:cs="Times New Roman"/>
                <w:kern w:val="2"/>
                <w:sz w:val="24"/>
                <w:szCs w:val="20"/>
                <w:lang w:bidi="hi-I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48.7pt;height:20.35pt" o:ole="">
                  <v:imagedata r:id="rId11" o:title=""/>
                </v:shape>
                <w:control r:id="rId12" w:name="CheckBox121" w:shapeid="_x0000_i1061"/>
              </w:object>
            </w:r>
          </w:p>
          <w:p w14:paraId="7FD79158" w14:textId="0CBC8E4C" w:rsidR="008C49B4" w:rsidRPr="008C49B4" w:rsidRDefault="008C49B4" w:rsidP="005364FC">
            <w:pPr>
              <w:suppressAutoHyphens/>
              <w:spacing w:after="0" w:line="360" w:lineRule="auto"/>
              <w:rPr>
                <w:rFonts w:ascii="Times New Roman" w:eastAsia="Droid Sans Fallback" w:hAnsi="Times New Roman" w:cs="Times New Roman"/>
                <w:kern w:val="2"/>
                <w:sz w:val="18"/>
                <w:szCs w:val="18"/>
                <w:lang w:eastAsia="zh-CN" w:bidi="hi-IN"/>
              </w:rPr>
            </w:pPr>
            <w:r w:rsidRPr="008C49B4">
              <w:rPr>
                <w:rFonts w:ascii="Times New Roman" w:eastAsia="Times New Roman" w:hAnsi="Times New Roman" w:cs="Times New Roman"/>
                <w:kern w:val="2"/>
                <w:sz w:val="18"/>
                <w:szCs w:val="18"/>
                <w:lang w:bidi="hi-IN"/>
              </w:rPr>
              <w:object w:dxaOrig="225" w:dyaOrig="225">
                <v:shape id="_x0000_i1063" type="#_x0000_t75" style="width:150.25pt;height:20.35pt" o:ole="">
                  <v:imagedata r:id="rId13" o:title=""/>
                </v:shape>
                <w:control r:id="rId14" w:name="CheckBox131" w:shapeid="_x0000_i1063"/>
              </w:object>
            </w:r>
          </w:p>
          <w:p w14:paraId="0BEFCE57" w14:textId="1A5D1A2F" w:rsidR="008C49B4" w:rsidRPr="008C49B4" w:rsidRDefault="008C49B4" w:rsidP="005364FC">
            <w:pPr>
              <w:suppressAutoHyphens/>
              <w:spacing w:after="0" w:line="360" w:lineRule="auto"/>
              <w:rPr>
                <w:rFonts w:ascii="Times New Roman" w:eastAsia="Droid Sans Fallback" w:hAnsi="Times New Roman" w:cs="Times New Roman"/>
                <w:kern w:val="2"/>
                <w:sz w:val="24"/>
                <w:szCs w:val="24"/>
                <w:lang w:eastAsia="zh-CN" w:bidi="hi-IN"/>
              </w:rPr>
            </w:pPr>
            <w:r w:rsidRPr="008C49B4">
              <w:rPr>
                <w:rFonts w:ascii="Times New Roman" w:eastAsia="Times New Roman" w:hAnsi="Times New Roman" w:cs="Times New Roman"/>
                <w:kern w:val="2"/>
                <w:sz w:val="24"/>
                <w:szCs w:val="20"/>
                <w:lang w:bidi="hi-IN"/>
              </w:rPr>
              <w:object w:dxaOrig="225" w:dyaOrig="225">
                <v:shape id="_x0000_i1065" type="#_x0000_t75" style="width:148.7pt;height:20.35pt" o:ole="">
                  <v:imagedata r:id="rId15" o:title=""/>
                </v:shape>
                <w:control r:id="rId16" w:name="CheckBox141" w:shapeid="_x0000_i1065"/>
              </w:object>
            </w:r>
          </w:p>
          <w:p w14:paraId="09CB8C57" w14:textId="617182BA" w:rsidR="008C49B4" w:rsidRPr="008C49B4" w:rsidRDefault="008C49B4" w:rsidP="005364FC">
            <w:pPr>
              <w:suppressAutoHyphens/>
              <w:spacing w:after="0" w:line="360" w:lineRule="auto"/>
              <w:rPr>
                <w:rFonts w:ascii="Times New Roman" w:eastAsia="Droid Sans Fallback" w:hAnsi="Times New Roman" w:cs="Times New Roman"/>
                <w:kern w:val="2"/>
                <w:sz w:val="24"/>
                <w:szCs w:val="24"/>
                <w:lang w:eastAsia="zh-CN" w:bidi="hi-IN"/>
              </w:rPr>
            </w:pPr>
            <w:r w:rsidRPr="008C49B4">
              <w:rPr>
                <w:rFonts w:ascii="Times New Roman" w:eastAsia="Times New Roman" w:hAnsi="Times New Roman" w:cs="Times New Roman"/>
                <w:kern w:val="2"/>
                <w:sz w:val="24"/>
                <w:szCs w:val="20"/>
                <w:lang w:bidi="hi-IN"/>
              </w:rPr>
              <w:object w:dxaOrig="225" w:dyaOrig="225">
                <v:shape id="_x0000_i1067" type="#_x0000_t75" style="width:147.15pt;height:20.35pt" o:ole="">
                  <v:imagedata r:id="rId17" o:title=""/>
                </v:shape>
                <w:control r:id="rId18" w:name="CheckBox151" w:shapeid="_x0000_i1067"/>
              </w:object>
            </w:r>
          </w:p>
          <w:p w14:paraId="60D3A9F0" w14:textId="40FC7CBF" w:rsidR="008C49B4" w:rsidRPr="008C49B4" w:rsidRDefault="008C49B4" w:rsidP="005364FC">
            <w:pPr>
              <w:suppressAutoHyphens/>
              <w:spacing w:after="0" w:line="360" w:lineRule="auto"/>
              <w:rPr>
                <w:rFonts w:ascii="Times New Roman" w:eastAsia="Droid Sans Fallback" w:hAnsi="Times New Roman" w:cs="Times New Roman"/>
                <w:kern w:val="2"/>
                <w:sz w:val="24"/>
                <w:szCs w:val="24"/>
                <w:lang w:eastAsia="zh-CN" w:bidi="hi-IN"/>
              </w:rPr>
            </w:pPr>
            <w:r w:rsidRPr="008C49B4">
              <w:rPr>
                <w:rFonts w:ascii="Times New Roman" w:eastAsia="Times New Roman" w:hAnsi="Times New Roman" w:cs="Times New Roman"/>
                <w:kern w:val="2"/>
                <w:sz w:val="24"/>
                <w:szCs w:val="20"/>
                <w:lang w:bidi="hi-IN"/>
              </w:rPr>
              <w:object w:dxaOrig="225" w:dyaOrig="225">
                <v:shape id="_x0000_i1069" type="#_x0000_t75" style="width:147.9pt;height:20.35pt" o:ole="">
                  <v:imagedata r:id="rId19" o:title=""/>
                </v:shape>
                <w:control r:id="rId20" w:name="CheckBox161" w:shapeid="_x0000_i1069"/>
              </w:object>
            </w:r>
          </w:p>
        </w:tc>
        <w:tc>
          <w:tcPr>
            <w:tcW w:w="3260" w:type="dxa"/>
          </w:tcPr>
          <w:p w14:paraId="332B4F34" w14:textId="77777777" w:rsidR="008C49B4" w:rsidRPr="008C49B4" w:rsidRDefault="008C49B4" w:rsidP="005364FC">
            <w:pPr>
              <w:suppressAutoHyphens/>
              <w:spacing w:after="140" w:line="360" w:lineRule="auto"/>
              <w:rPr>
                <w:rFonts w:ascii="Times New Roman" w:eastAsia="Droid Sans Fallback" w:hAnsi="Times New Roman" w:cs="Times New Roman"/>
                <w:kern w:val="2"/>
                <w:sz w:val="24"/>
                <w:szCs w:val="24"/>
                <w:lang w:eastAsia="zh-CN" w:bidi="hi-IN"/>
              </w:rPr>
            </w:pPr>
            <w:r w:rsidRPr="008C49B4">
              <w:rPr>
                <w:rFonts w:ascii="Times New Roman" w:eastAsia="Droid Sans Fallback" w:hAnsi="Times New Roman" w:cs="Times New Roman"/>
                <w:kern w:val="2"/>
                <w:sz w:val="24"/>
                <w:szCs w:val="24"/>
                <w:lang w:eastAsia="zh-CN" w:bidi="hi-IN"/>
              </w:rPr>
              <w:t>Source code contains...</w:t>
            </w:r>
          </w:p>
          <w:p w14:paraId="1F8A50C3" w14:textId="12257108" w:rsidR="008C49B4" w:rsidRPr="008C49B4" w:rsidRDefault="008C49B4" w:rsidP="005364FC">
            <w:pPr>
              <w:suppressAutoHyphens/>
              <w:spacing w:after="0" w:line="360" w:lineRule="auto"/>
              <w:rPr>
                <w:rFonts w:ascii="Times New Roman" w:eastAsia="Droid Sans Fallback" w:hAnsi="Times New Roman" w:cs="Times New Roman"/>
                <w:kern w:val="2"/>
                <w:sz w:val="24"/>
                <w:szCs w:val="24"/>
                <w:lang w:eastAsia="zh-CN" w:bidi="hi-IN"/>
              </w:rPr>
            </w:pPr>
            <w:r w:rsidRPr="008C49B4">
              <w:rPr>
                <w:rFonts w:ascii="Times New Roman" w:eastAsia="Times New Roman" w:hAnsi="Times New Roman" w:cs="Times New Roman"/>
                <w:kern w:val="2"/>
                <w:sz w:val="24"/>
                <w:szCs w:val="20"/>
                <w:lang w:bidi="hi-IN"/>
              </w:rPr>
              <w:object w:dxaOrig="225" w:dyaOrig="225">
                <v:shape id="_x0000_i1071" type="#_x0000_t75" style="width:150.25pt;height:20.35pt" o:ole="">
                  <v:imagedata r:id="rId21" o:title=""/>
                </v:shape>
                <w:control r:id="rId22" w:name="CheckBox171" w:shapeid="_x0000_i1071"/>
              </w:object>
            </w:r>
          </w:p>
          <w:p w14:paraId="18491EA3" w14:textId="3AF977EE" w:rsidR="008C49B4" w:rsidRPr="008C49B4" w:rsidRDefault="008C49B4" w:rsidP="005364FC">
            <w:pPr>
              <w:suppressAutoHyphens/>
              <w:spacing w:after="0" w:line="360" w:lineRule="auto"/>
              <w:rPr>
                <w:rFonts w:ascii="Times New Roman" w:eastAsia="Droid Sans Fallback" w:hAnsi="Times New Roman" w:cs="Times New Roman"/>
                <w:kern w:val="2"/>
                <w:sz w:val="24"/>
                <w:szCs w:val="24"/>
                <w:lang w:eastAsia="zh-CN" w:bidi="hi-IN"/>
              </w:rPr>
            </w:pPr>
            <w:r w:rsidRPr="008C49B4">
              <w:rPr>
                <w:rFonts w:ascii="Times New Roman" w:eastAsia="Times New Roman" w:hAnsi="Times New Roman" w:cs="Times New Roman"/>
                <w:kern w:val="2"/>
                <w:sz w:val="24"/>
                <w:szCs w:val="20"/>
                <w:lang w:bidi="hi-IN"/>
              </w:rPr>
              <w:object w:dxaOrig="225" w:dyaOrig="225">
                <v:shape id="_x0000_i1073" type="#_x0000_t75" style="width:151.05pt;height:20.35pt" o:ole="">
                  <v:imagedata r:id="rId23" o:title=""/>
                </v:shape>
                <w:control r:id="rId24" w:name="CheckBox181" w:shapeid="_x0000_i1073"/>
              </w:object>
            </w:r>
          </w:p>
          <w:p w14:paraId="482905DE" w14:textId="3A803349" w:rsidR="008C49B4" w:rsidRPr="008C49B4" w:rsidRDefault="008C49B4" w:rsidP="005364FC">
            <w:pPr>
              <w:suppressAutoHyphens/>
              <w:spacing w:after="0" w:line="360" w:lineRule="auto"/>
              <w:rPr>
                <w:rFonts w:ascii="Times New Roman" w:eastAsia="Droid Sans Fallback" w:hAnsi="Times New Roman" w:cs="Times New Roman"/>
                <w:kern w:val="2"/>
                <w:sz w:val="24"/>
                <w:szCs w:val="24"/>
                <w:lang w:eastAsia="zh-CN" w:bidi="hi-IN"/>
              </w:rPr>
            </w:pPr>
            <w:r w:rsidRPr="008C49B4">
              <w:rPr>
                <w:rFonts w:ascii="Times New Roman" w:eastAsia="Times New Roman" w:hAnsi="Times New Roman" w:cs="Times New Roman"/>
                <w:kern w:val="2"/>
                <w:sz w:val="24"/>
                <w:szCs w:val="20"/>
                <w:lang w:bidi="hi-IN"/>
              </w:rPr>
              <w:object w:dxaOrig="225" w:dyaOrig="225">
                <v:shape id="_x0000_i1075" type="#_x0000_t75" style="width:147.9pt;height:20.35pt" o:ole="">
                  <v:imagedata r:id="rId25" o:title=""/>
                </v:shape>
                <w:control r:id="rId26" w:name="CheckBox191" w:shapeid="_x0000_i1075"/>
              </w:object>
            </w:r>
          </w:p>
          <w:p w14:paraId="68D2E765" w14:textId="118178C7" w:rsidR="008C49B4" w:rsidRPr="008C49B4" w:rsidRDefault="008C49B4" w:rsidP="005364FC">
            <w:pPr>
              <w:suppressAutoHyphens/>
              <w:spacing w:after="0" w:line="360" w:lineRule="auto"/>
              <w:rPr>
                <w:rFonts w:ascii="Times New Roman" w:eastAsia="Droid Sans Fallback" w:hAnsi="Times New Roman" w:cs="Times New Roman"/>
                <w:kern w:val="2"/>
                <w:sz w:val="24"/>
                <w:szCs w:val="24"/>
                <w:lang w:eastAsia="zh-CN" w:bidi="hi-IN"/>
              </w:rPr>
            </w:pPr>
            <w:r w:rsidRPr="008C49B4">
              <w:rPr>
                <w:rFonts w:ascii="Times New Roman" w:eastAsia="Times New Roman" w:hAnsi="Times New Roman" w:cs="Times New Roman"/>
                <w:kern w:val="2"/>
                <w:sz w:val="24"/>
                <w:szCs w:val="20"/>
                <w:lang w:bidi="hi-IN"/>
              </w:rPr>
              <w:object w:dxaOrig="225" w:dyaOrig="225">
                <v:shape id="_x0000_i1077" type="#_x0000_t75" style="width:147.9pt;height:20.35pt" o:ole="">
                  <v:imagedata r:id="rId27" o:title=""/>
                </v:shape>
                <w:control r:id="rId28" w:name="CheckBox201" w:shapeid="_x0000_i1077"/>
              </w:object>
            </w:r>
          </w:p>
          <w:p w14:paraId="7E03EE0C" w14:textId="4555CAAC" w:rsidR="008C49B4" w:rsidRPr="008C49B4" w:rsidRDefault="008C49B4" w:rsidP="005364FC">
            <w:pPr>
              <w:suppressAutoHyphens/>
              <w:spacing w:after="0" w:line="360" w:lineRule="auto"/>
              <w:rPr>
                <w:rFonts w:ascii="Times New Roman" w:eastAsia="Droid Sans Fallback" w:hAnsi="Times New Roman" w:cs="Times New Roman"/>
                <w:kern w:val="2"/>
                <w:sz w:val="24"/>
                <w:szCs w:val="24"/>
                <w:lang w:eastAsia="zh-CN" w:bidi="hi-IN"/>
              </w:rPr>
            </w:pPr>
            <w:r w:rsidRPr="008C49B4">
              <w:rPr>
                <w:rFonts w:ascii="Times New Roman" w:eastAsia="Times New Roman" w:hAnsi="Times New Roman" w:cs="Times New Roman"/>
                <w:kern w:val="2"/>
                <w:sz w:val="24"/>
                <w:szCs w:val="20"/>
                <w:lang w:bidi="hi-IN"/>
              </w:rPr>
              <w:object w:dxaOrig="225" w:dyaOrig="225">
                <v:shape id="_x0000_i1079" type="#_x0000_t75" style="width:145.55pt;height:20.35pt" o:ole="">
                  <v:imagedata r:id="rId29" o:title=""/>
                </v:shape>
                <w:control r:id="rId30" w:name="CheckBox211" w:shapeid="_x0000_i1079"/>
              </w:object>
            </w:r>
          </w:p>
        </w:tc>
      </w:tr>
      <w:tr w:rsidR="008C49B4" w:rsidRPr="008C49B4" w14:paraId="7B2F3C6D" w14:textId="77777777" w:rsidTr="00D574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802" w:type="dxa"/>
            <w:tcMar>
              <w:top w:w="57" w:type="dxa"/>
              <w:bottom w:w="57" w:type="dxa"/>
            </w:tcMar>
          </w:tcPr>
          <w:p w14:paraId="093ABB39" w14:textId="77777777" w:rsidR="008C49B4" w:rsidRPr="008C49B4" w:rsidRDefault="008C49B4" w:rsidP="005364FC">
            <w:pPr>
              <w:suppressAutoHyphens/>
              <w:spacing w:after="60" w:line="360" w:lineRule="auto"/>
              <w:rPr>
                <w:rFonts w:ascii="Times New Roman" w:eastAsia="Droid Sans Fallback" w:hAnsi="Times New Roman" w:cs="Times New Roman"/>
                <w:b/>
                <w:bCs/>
                <w:kern w:val="2"/>
                <w:sz w:val="24"/>
                <w:szCs w:val="24"/>
                <w:lang w:eastAsia="zh-CN" w:bidi="hi-IN"/>
              </w:rPr>
            </w:pPr>
            <w:r w:rsidRPr="008C49B4">
              <w:rPr>
                <w:rFonts w:ascii="Times New Roman" w:eastAsia="Droid Sans Fallback" w:hAnsi="Times New Roman" w:cs="Times New Roman"/>
                <w:b/>
                <w:bCs/>
                <w:kern w:val="2"/>
                <w:sz w:val="24"/>
                <w:szCs w:val="24"/>
                <w:lang w:eastAsia="zh-CN" w:bidi="hi-IN"/>
              </w:rPr>
              <w:t>Windows programming</w:t>
            </w:r>
          </w:p>
          <w:p w14:paraId="2D2D22D8" w14:textId="77777777" w:rsidR="008C49B4" w:rsidRPr="008C49B4" w:rsidRDefault="008C49B4" w:rsidP="005364FC">
            <w:pPr>
              <w:suppressAutoHyphens/>
              <w:spacing w:after="60" w:line="360" w:lineRule="auto"/>
              <w:rPr>
                <w:rFonts w:ascii="Times New Roman" w:eastAsia="Droid Sans Fallback" w:hAnsi="Times New Roman" w:cs="Times New Roman"/>
                <w:b/>
                <w:bCs/>
                <w:kern w:val="2"/>
                <w:sz w:val="24"/>
                <w:szCs w:val="24"/>
                <w:lang w:eastAsia="zh-CN" w:bidi="hi-IN"/>
              </w:rPr>
            </w:pPr>
            <w:r w:rsidRPr="008C49B4">
              <w:rPr>
                <w:rFonts w:ascii="Times New Roman" w:eastAsia="Droid Sans Fallback" w:hAnsi="Times New Roman" w:cs="Times New Roman"/>
                <w:i/>
                <w:iCs/>
                <w:kern w:val="2"/>
                <w:sz w:val="24"/>
                <w:szCs w:val="24"/>
                <w:lang w:eastAsia="zh-CN" w:bidi="hi-IN"/>
              </w:rPr>
              <w:t>If implementing Windows applications...</w:t>
            </w:r>
            <w:ins w:id="36" w:author="nsabagwa mary" w:date="2013-05-23T13:32:00Z">
              <w:r w:rsidRPr="008C49B4">
                <w:rPr>
                  <w:rFonts w:ascii="Times New Roman" w:eastAsia="Droid Sans Fallback" w:hAnsi="Times New Roman" w:cs="Times New Roman"/>
                  <w:i/>
                  <w:iCs/>
                  <w:kern w:val="2"/>
                  <w:sz w:val="24"/>
                  <w:szCs w:val="24"/>
                  <w:lang w:eastAsia="zh-CN" w:bidi="hi-IN"/>
                </w:rPr>
                <w:t xml:space="preserve"> remove this row</w:t>
              </w:r>
            </w:ins>
          </w:p>
        </w:tc>
        <w:tc>
          <w:tcPr>
            <w:tcW w:w="6520" w:type="dxa"/>
            <w:gridSpan w:val="2"/>
            <w:tcMar>
              <w:top w:w="57" w:type="dxa"/>
              <w:bottom w:w="57" w:type="dxa"/>
            </w:tcMar>
          </w:tcPr>
          <w:p w14:paraId="379E8798" w14:textId="45C28981" w:rsidR="008C49B4" w:rsidRPr="008C49B4" w:rsidRDefault="008C49B4" w:rsidP="005364FC">
            <w:pPr>
              <w:suppressAutoHyphens/>
              <w:spacing w:after="0" w:line="360" w:lineRule="auto"/>
              <w:rPr>
                <w:rFonts w:ascii="Times New Roman" w:eastAsia="Droid Sans Fallback" w:hAnsi="Times New Roman" w:cs="Times New Roman"/>
                <w:kern w:val="2"/>
                <w:sz w:val="24"/>
                <w:szCs w:val="24"/>
                <w:lang w:eastAsia="zh-CN" w:bidi="hi-IN"/>
              </w:rPr>
            </w:pPr>
            <w:r w:rsidRPr="008C49B4">
              <w:rPr>
                <w:rFonts w:ascii="Times New Roman" w:eastAsia="Times New Roman" w:hAnsi="Times New Roman" w:cs="Times New Roman"/>
                <w:kern w:val="2"/>
                <w:sz w:val="24"/>
                <w:szCs w:val="20"/>
                <w:lang w:bidi="hi-IN"/>
              </w:rPr>
              <w:object w:dxaOrig="225" w:dyaOrig="225">
                <v:shape id="_x0000_i1081" type="#_x0000_t75" style="width:310.7pt;height:20.35pt" o:ole="">
                  <v:imagedata r:id="rId31" o:title=""/>
                </v:shape>
                <w:control r:id="rId32" w:name="CheckBox221" w:shapeid="_x0000_i1081"/>
              </w:object>
            </w:r>
          </w:p>
          <w:p w14:paraId="57C4A4DD" w14:textId="76CC4AB3" w:rsidR="008C49B4" w:rsidRPr="008C49B4" w:rsidRDefault="008C49B4" w:rsidP="005364FC">
            <w:pPr>
              <w:suppressAutoHyphens/>
              <w:spacing w:after="0" w:line="360" w:lineRule="auto"/>
              <w:rPr>
                <w:rFonts w:ascii="Times New Roman" w:eastAsia="Droid Sans Fallback" w:hAnsi="Times New Roman" w:cs="Times New Roman"/>
                <w:kern w:val="2"/>
                <w:sz w:val="24"/>
                <w:szCs w:val="24"/>
                <w:lang w:eastAsia="zh-CN" w:bidi="hi-IN"/>
              </w:rPr>
            </w:pPr>
            <w:r w:rsidRPr="008C49B4">
              <w:rPr>
                <w:rFonts w:ascii="Times New Roman" w:eastAsia="Times New Roman" w:hAnsi="Times New Roman" w:cs="Times New Roman"/>
                <w:kern w:val="2"/>
                <w:sz w:val="24"/>
                <w:szCs w:val="20"/>
                <w:lang w:bidi="hi-IN"/>
              </w:rPr>
              <w:object w:dxaOrig="225" w:dyaOrig="225">
                <v:shape id="_x0000_i1083" type="#_x0000_t75" style="width:313.05pt;height:20.35pt" o:ole="">
                  <v:imagedata r:id="rId33" o:title=""/>
                </v:shape>
                <w:control r:id="rId34" w:name="CheckBox231" w:shapeid="_x0000_i1083"/>
              </w:object>
            </w:r>
          </w:p>
          <w:p w14:paraId="2DF5998A" w14:textId="65BC583B" w:rsidR="008C49B4" w:rsidRPr="008C49B4" w:rsidRDefault="008C49B4" w:rsidP="005364FC">
            <w:pPr>
              <w:suppressAutoHyphens/>
              <w:spacing w:after="0" w:line="360" w:lineRule="auto"/>
              <w:rPr>
                <w:rFonts w:ascii="Times New Roman" w:eastAsia="Droid Sans Fallback" w:hAnsi="Times New Roman" w:cs="Times New Roman"/>
                <w:kern w:val="2"/>
                <w:sz w:val="24"/>
                <w:szCs w:val="24"/>
                <w:lang w:eastAsia="zh-CN" w:bidi="hi-IN"/>
              </w:rPr>
            </w:pPr>
            <w:r w:rsidRPr="008C49B4">
              <w:rPr>
                <w:rFonts w:ascii="Times New Roman" w:eastAsia="Times New Roman" w:hAnsi="Times New Roman" w:cs="Times New Roman"/>
                <w:kern w:val="2"/>
                <w:sz w:val="24"/>
                <w:szCs w:val="20"/>
                <w:lang w:bidi="hi-IN"/>
              </w:rPr>
              <w:object w:dxaOrig="225" w:dyaOrig="225">
                <v:shape id="_x0000_i1085" type="#_x0000_t75" style="width:313.85pt;height:20.35pt" o:ole="">
                  <v:imagedata r:id="rId35" o:title=""/>
                </v:shape>
                <w:control r:id="rId36" w:name="CheckBox241" w:shapeid="_x0000_i1085"/>
              </w:object>
            </w:r>
          </w:p>
          <w:p w14:paraId="42100226" w14:textId="77777777" w:rsidR="008C49B4" w:rsidRPr="008C49B4" w:rsidRDefault="008C49B4" w:rsidP="005364FC">
            <w:pPr>
              <w:suppressAutoHyphens/>
              <w:spacing w:after="0" w:line="360" w:lineRule="auto"/>
              <w:rPr>
                <w:rFonts w:ascii="Times New Roman" w:eastAsia="Droid Sans Fallback" w:hAnsi="Times New Roman" w:cs="Times New Roman"/>
                <w:kern w:val="2"/>
                <w:sz w:val="24"/>
                <w:szCs w:val="24"/>
                <w:lang w:eastAsia="zh-CN" w:bidi="hi-IN"/>
              </w:rPr>
            </w:pPr>
            <w:r w:rsidRPr="008C49B4">
              <w:rPr>
                <w:rFonts w:ascii="Times New Roman" w:eastAsia="Droid Sans Fallback" w:hAnsi="Times New Roman" w:cs="Times New Roman"/>
                <w:kern w:val="2"/>
                <w:sz w:val="24"/>
                <w:szCs w:val="24"/>
                <w:lang w:eastAsia="zh-CN" w:bidi="hi-IN"/>
              </w:rPr>
              <w:t>Comments:</w:t>
            </w:r>
          </w:p>
        </w:tc>
      </w:tr>
      <w:tr w:rsidR="008C49B4" w:rsidRPr="008C49B4" w14:paraId="6CD8BCB1" w14:textId="77777777" w:rsidTr="00D574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802" w:type="dxa"/>
            <w:tcMar>
              <w:top w:w="57" w:type="dxa"/>
              <w:bottom w:w="57" w:type="dxa"/>
            </w:tcMar>
          </w:tcPr>
          <w:p w14:paraId="5E2E0C85" w14:textId="77777777" w:rsidR="008C49B4" w:rsidRPr="008C49B4" w:rsidRDefault="008C49B4" w:rsidP="005364FC">
            <w:pPr>
              <w:suppressAutoHyphens/>
              <w:spacing w:after="60" w:line="360" w:lineRule="auto"/>
              <w:rPr>
                <w:rFonts w:ascii="Times New Roman" w:eastAsia="Droid Sans Fallback" w:hAnsi="Times New Roman" w:cs="Times New Roman"/>
                <w:b/>
                <w:bCs/>
                <w:kern w:val="2"/>
                <w:sz w:val="24"/>
                <w:szCs w:val="24"/>
                <w:lang w:eastAsia="zh-CN" w:bidi="hi-IN"/>
              </w:rPr>
            </w:pPr>
            <w:r w:rsidRPr="008C49B4">
              <w:rPr>
                <w:rFonts w:ascii="Times New Roman" w:eastAsia="Droid Sans Fallback" w:hAnsi="Times New Roman" w:cs="Times New Roman"/>
                <w:b/>
                <w:bCs/>
                <w:kern w:val="2"/>
                <w:sz w:val="24"/>
                <w:szCs w:val="24"/>
                <w:lang w:eastAsia="zh-CN" w:bidi="hi-IN"/>
              </w:rPr>
              <w:t>Dynamic testing</w:t>
            </w:r>
          </w:p>
          <w:p w14:paraId="27A32BF3" w14:textId="77777777" w:rsidR="008C49B4" w:rsidRPr="008C49B4" w:rsidRDefault="008C49B4" w:rsidP="005364FC">
            <w:pPr>
              <w:suppressAutoHyphens/>
              <w:spacing w:after="60" w:line="360" w:lineRule="auto"/>
              <w:rPr>
                <w:rFonts w:ascii="Times New Roman" w:eastAsia="Droid Sans Fallback" w:hAnsi="Times New Roman" w:cs="Times New Roman"/>
                <w:b/>
                <w:bCs/>
                <w:kern w:val="2"/>
                <w:sz w:val="24"/>
                <w:szCs w:val="24"/>
                <w:lang w:eastAsia="zh-CN" w:bidi="hi-IN"/>
              </w:rPr>
            </w:pPr>
            <w:r w:rsidRPr="008C49B4">
              <w:rPr>
                <w:rFonts w:ascii="Times New Roman" w:eastAsia="Droid Sans Fallback" w:hAnsi="Times New Roman" w:cs="Times New Roman"/>
                <w:i/>
                <w:iCs/>
                <w:kern w:val="2"/>
                <w:sz w:val="24"/>
                <w:szCs w:val="24"/>
                <w:lang w:eastAsia="zh-CN" w:bidi="hi-IN"/>
              </w:rPr>
              <w:t>Step-by-step testing made dynamically during the implementation...</w:t>
            </w:r>
          </w:p>
        </w:tc>
        <w:tc>
          <w:tcPr>
            <w:tcW w:w="6520" w:type="dxa"/>
            <w:gridSpan w:val="2"/>
            <w:tcMar>
              <w:top w:w="57" w:type="dxa"/>
              <w:bottom w:w="57" w:type="dxa"/>
            </w:tcMar>
          </w:tcPr>
          <w:p w14:paraId="39D9D6C1" w14:textId="45B536EB" w:rsidR="008C49B4" w:rsidRPr="008C49B4" w:rsidRDefault="008C49B4" w:rsidP="005364FC">
            <w:pPr>
              <w:suppressAutoHyphens/>
              <w:spacing w:after="0" w:line="360" w:lineRule="auto"/>
              <w:rPr>
                <w:rFonts w:ascii="Times New Roman" w:eastAsia="Droid Sans Fallback" w:hAnsi="Times New Roman" w:cs="Times New Roman"/>
                <w:kern w:val="2"/>
                <w:sz w:val="24"/>
                <w:szCs w:val="24"/>
                <w:lang w:eastAsia="zh-CN" w:bidi="hi-IN"/>
              </w:rPr>
            </w:pPr>
            <w:r w:rsidRPr="008C49B4">
              <w:rPr>
                <w:rFonts w:ascii="Times New Roman" w:eastAsia="Times New Roman" w:hAnsi="Times New Roman" w:cs="Times New Roman"/>
                <w:kern w:val="2"/>
                <w:sz w:val="24"/>
                <w:szCs w:val="20"/>
                <w:lang w:bidi="hi-IN"/>
              </w:rPr>
              <w:object w:dxaOrig="225" w:dyaOrig="225">
                <v:shape id="_x0000_i1087" type="#_x0000_t75" style="width:309.9pt;height:20.35pt" o:ole="">
                  <v:imagedata r:id="rId37" o:title=""/>
                </v:shape>
                <w:control r:id="rId38" w:name="CheckBox251" w:shapeid="_x0000_i1087"/>
              </w:object>
            </w:r>
          </w:p>
          <w:p w14:paraId="75107CE8" w14:textId="0E3F53DC" w:rsidR="008C49B4" w:rsidRPr="008C49B4" w:rsidRDefault="008C49B4" w:rsidP="005364FC">
            <w:pPr>
              <w:suppressAutoHyphens/>
              <w:spacing w:after="0" w:line="360" w:lineRule="auto"/>
              <w:rPr>
                <w:rFonts w:ascii="Times New Roman" w:eastAsia="Droid Sans Fallback" w:hAnsi="Times New Roman" w:cs="Times New Roman"/>
                <w:kern w:val="2"/>
                <w:sz w:val="24"/>
                <w:szCs w:val="24"/>
                <w:lang w:eastAsia="zh-CN" w:bidi="hi-IN"/>
              </w:rPr>
            </w:pPr>
            <w:r w:rsidRPr="008C49B4">
              <w:rPr>
                <w:rFonts w:ascii="Times New Roman" w:eastAsia="Times New Roman" w:hAnsi="Times New Roman" w:cs="Times New Roman"/>
                <w:kern w:val="2"/>
                <w:sz w:val="24"/>
                <w:szCs w:val="20"/>
                <w:lang w:bidi="hi-IN"/>
              </w:rPr>
              <w:object w:dxaOrig="225" w:dyaOrig="225">
                <v:shape id="_x0000_i1089" type="#_x0000_t75" style="width:311.5pt;height:20.35pt" o:ole="">
                  <v:imagedata r:id="rId39" o:title=""/>
                </v:shape>
                <w:control r:id="rId40" w:name="CheckBox261" w:shapeid="_x0000_i1089"/>
              </w:object>
            </w:r>
          </w:p>
          <w:p w14:paraId="1494C579" w14:textId="124A7379" w:rsidR="008C49B4" w:rsidRPr="008C49B4" w:rsidRDefault="008C49B4" w:rsidP="005364FC">
            <w:pPr>
              <w:suppressAutoHyphens/>
              <w:spacing w:after="0" w:line="360" w:lineRule="auto"/>
              <w:rPr>
                <w:rFonts w:ascii="Times New Roman" w:eastAsia="Droid Sans Fallback" w:hAnsi="Times New Roman" w:cs="Times New Roman"/>
                <w:kern w:val="2"/>
                <w:sz w:val="24"/>
                <w:szCs w:val="24"/>
                <w:lang w:eastAsia="zh-CN" w:bidi="hi-IN"/>
              </w:rPr>
            </w:pPr>
            <w:r w:rsidRPr="008C49B4">
              <w:rPr>
                <w:rFonts w:ascii="Times New Roman" w:eastAsia="Times New Roman" w:hAnsi="Times New Roman" w:cs="Times New Roman"/>
                <w:kern w:val="2"/>
                <w:sz w:val="24"/>
                <w:szCs w:val="20"/>
                <w:lang w:bidi="hi-IN"/>
              </w:rPr>
              <w:object w:dxaOrig="225" w:dyaOrig="225">
                <v:shape id="_x0000_i1091" type="#_x0000_t75" style="width:309.9pt;height:20.35pt" o:ole="">
                  <v:imagedata r:id="rId41" o:title=""/>
                </v:shape>
                <w:control r:id="rId42" w:name="CheckBox271" w:shapeid="_x0000_i1091"/>
              </w:object>
            </w:r>
          </w:p>
          <w:p w14:paraId="2A6869BB" w14:textId="4EE32C72" w:rsidR="008C49B4" w:rsidRPr="008C49B4" w:rsidRDefault="008C49B4" w:rsidP="005364FC">
            <w:pPr>
              <w:suppressAutoHyphens/>
              <w:spacing w:after="0" w:line="360" w:lineRule="auto"/>
              <w:rPr>
                <w:rFonts w:ascii="Times New Roman" w:eastAsia="Droid Sans Fallback" w:hAnsi="Times New Roman" w:cs="Times New Roman"/>
                <w:kern w:val="2"/>
                <w:sz w:val="24"/>
                <w:szCs w:val="24"/>
                <w:lang w:eastAsia="zh-CN" w:bidi="hi-IN"/>
              </w:rPr>
            </w:pPr>
            <w:r w:rsidRPr="008C49B4">
              <w:rPr>
                <w:rFonts w:ascii="Times New Roman" w:eastAsia="Times New Roman" w:hAnsi="Times New Roman" w:cs="Times New Roman"/>
                <w:kern w:val="2"/>
                <w:sz w:val="24"/>
                <w:szCs w:val="20"/>
                <w:lang w:bidi="hi-IN"/>
              </w:rPr>
              <w:object w:dxaOrig="225" w:dyaOrig="225">
                <v:shape id="_x0000_i1093" type="#_x0000_t75" style="width:309.15pt;height:20.35pt" o:ole="">
                  <v:imagedata r:id="rId43" o:title=""/>
                </v:shape>
                <w:control r:id="rId44" w:name="CheckBox281" w:shapeid="_x0000_i1093"/>
              </w:object>
            </w:r>
          </w:p>
          <w:p w14:paraId="02ACFC4F" w14:textId="3F5E3226" w:rsidR="008C49B4" w:rsidRPr="008C49B4" w:rsidRDefault="008C49B4" w:rsidP="005364FC">
            <w:pPr>
              <w:suppressAutoHyphens/>
              <w:spacing w:after="0" w:line="360" w:lineRule="auto"/>
              <w:rPr>
                <w:rFonts w:ascii="Times New Roman" w:eastAsia="Droid Sans Fallback" w:hAnsi="Times New Roman" w:cs="Times New Roman"/>
                <w:kern w:val="2"/>
                <w:sz w:val="24"/>
                <w:szCs w:val="24"/>
                <w:lang w:eastAsia="zh-CN" w:bidi="hi-IN"/>
              </w:rPr>
            </w:pPr>
            <w:r w:rsidRPr="008C49B4">
              <w:rPr>
                <w:rFonts w:ascii="Times New Roman" w:eastAsia="Times New Roman" w:hAnsi="Times New Roman" w:cs="Times New Roman"/>
                <w:kern w:val="2"/>
                <w:sz w:val="24"/>
                <w:szCs w:val="20"/>
                <w:lang w:bidi="hi-IN"/>
              </w:rPr>
              <w:object w:dxaOrig="225" w:dyaOrig="225">
                <v:shape id="_x0000_i1095" type="#_x0000_t75" style="width:311.5pt;height:20.35pt" o:ole="">
                  <v:imagedata r:id="rId45" o:title=""/>
                </v:shape>
                <w:control r:id="rId46" w:name="CheckBox291" w:shapeid="_x0000_i1095"/>
              </w:object>
            </w:r>
          </w:p>
          <w:p w14:paraId="41582037" w14:textId="77777777" w:rsidR="008C49B4" w:rsidRPr="008C49B4" w:rsidRDefault="008C49B4" w:rsidP="005364FC">
            <w:pPr>
              <w:suppressAutoHyphens/>
              <w:spacing w:after="0" w:line="360" w:lineRule="auto"/>
              <w:rPr>
                <w:rFonts w:ascii="Times New Roman" w:eastAsia="Droid Sans Fallback" w:hAnsi="Times New Roman" w:cs="Times New Roman"/>
                <w:kern w:val="2"/>
                <w:sz w:val="24"/>
                <w:szCs w:val="24"/>
                <w:lang w:eastAsia="zh-CN" w:bidi="hi-IN"/>
              </w:rPr>
            </w:pPr>
            <w:r w:rsidRPr="008C49B4">
              <w:rPr>
                <w:rFonts w:ascii="Times New Roman" w:eastAsia="Droid Sans Fallback" w:hAnsi="Times New Roman" w:cs="Times New Roman"/>
                <w:kern w:val="2"/>
                <w:sz w:val="24"/>
                <w:szCs w:val="24"/>
                <w:lang w:eastAsia="zh-CN" w:bidi="hi-IN"/>
              </w:rPr>
              <w:t>Comments:</w:t>
            </w:r>
          </w:p>
        </w:tc>
      </w:tr>
    </w:tbl>
    <w:p w14:paraId="51CBB38F" w14:textId="77777777" w:rsidR="008C49B4" w:rsidRPr="008C49B4" w:rsidRDefault="008C49B4" w:rsidP="005364FC">
      <w:pPr>
        <w:suppressAutoHyphens/>
        <w:spacing w:after="140" w:line="360" w:lineRule="auto"/>
        <w:rPr>
          <w:rFonts w:ascii="Times New Roman" w:eastAsia="Droid Sans Fallback" w:hAnsi="Times New Roman" w:cs="Times New Roman"/>
          <w:b/>
          <w:bCs/>
          <w:kern w:val="2"/>
          <w:sz w:val="24"/>
          <w:szCs w:val="24"/>
          <w:lang w:eastAsia="zh-CN" w:bidi="hi-IN"/>
        </w:rPr>
      </w:pPr>
    </w:p>
    <w:p w14:paraId="425F9029" w14:textId="344131FE" w:rsidR="008C49B4" w:rsidRPr="00F732FE" w:rsidRDefault="00F732FE" w:rsidP="00F732FE">
      <w:pPr>
        <w:pStyle w:val="Caption"/>
        <w:rPr>
          <w:rFonts w:ascii="Times New Roman" w:hAnsi="Times New Roman" w:cs="Times New Roman"/>
          <w:b/>
          <w:bCs/>
          <w:color w:val="auto"/>
          <w:sz w:val="24"/>
          <w:szCs w:val="24"/>
        </w:rPr>
      </w:pPr>
      <w:bookmarkStart w:id="37" w:name="_Toc95152199"/>
      <w:r w:rsidRPr="00F732FE">
        <w:rPr>
          <w:rFonts w:ascii="Times New Roman" w:hAnsi="Times New Roman" w:cs="Times New Roman"/>
          <w:color w:val="auto"/>
          <w:sz w:val="24"/>
          <w:szCs w:val="24"/>
        </w:rPr>
        <w:t xml:space="preserve">Table </w:t>
      </w:r>
      <w:r w:rsidRPr="00F732FE">
        <w:rPr>
          <w:rFonts w:ascii="Times New Roman" w:hAnsi="Times New Roman" w:cs="Times New Roman"/>
          <w:color w:val="auto"/>
          <w:sz w:val="24"/>
          <w:szCs w:val="24"/>
        </w:rPr>
        <w:fldChar w:fldCharType="begin"/>
      </w:r>
      <w:r w:rsidRPr="00F732FE">
        <w:rPr>
          <w:rFonts w:ascii="Times New Roman" w:hAnsi="Times New Roman" w:cs="Times New Roman"/>
          <w:color w:val="auto"/>
          <w:sz w:val="24"/>
          <w:szCs w:val="24"/>
        </w:rPr>
        <w:instrText xml:space="preserve"> SEQ Table \* ARABIC </w:instrText>
      </w:r>
      <w:r w:rsidRPr="00F732FE">
        <w:rPr>
          <w:rFonts w:ascii="Times New Roman" w:hAnsi="Times New Roman" w:cs="Times New Roman"/>
          <w:color w:val="auto"/>
          <w:sz w:val="24"/>
          <w:szCs w:val="24"/>
        </w:rPr>
        <w:fldChar w:fldCharType="separate"/>
      </w:r>
      <w:r w:rsidR="004F7171">
        <w:rPr>
          <w:rFonts w:ascii="Times New Roman" w:hAnsi="Times New Roman" w:cs="Times New Roman"/>
          <w:noProof/>
          <w:color w:val="auto"/>
          <w:sz w:val="24"/>
          <w:szCs w:val="24"/>
        </w:rPr>
        <w:t>1</w:t>
      </w:r>
      <w:r w:rsidRPr="00F732FE">
        <w:rPr>
          <w:rFonts w:ascii="Times New Roman" w:hAnsi="Times New Roman" w:cs="Times New Roman"/>
          <w:color w:val="auto"/>
          <w:sz w:val="24"/>
          <w:szCs w:val="24"/>
        </w:rPr>
        <w:fldChar w:fldCharType="end"/>
      </w:r>
      <w:r w:rsidRPr="00F732FE">
        <w:rPr>
          <w:rFonts w:ascii="Times New Roman" w:hAnsi="Times New Roman" w:cs="Times New Roman"/>
          <w:color w:val="auto"/>
          <w:sz w:val="24"/>
          <w:szCs w:val="24"/>
        </w:rPr>
        <w:t>:Design Details</w:t>
      </w:r>
      <w:bookmarkEnd w:id="37"/>
    </w:p>
    <w:p w14:paraId="672A3E06" w14:textId="5627134C" w:rsidR="008C49B4" w:rsidRDefault="008C49B4" w:rsidP="005364FC">
      <w:pPr>
        <w:suppressAutoHyphens/>
        <w:spacing w:after="140" w:line="360" w:lineRule="auto"/>
        <w:rPr>
          <w:rFonts w:ascii="Times New Roman" w:eastAsia="Droid Sans Fallback" w:hAnsi="Times New Roman" w:cs="Times New Roman"/>
          <w:b/>
          <w:bCs/>
          <w:kern w:val="2"/>
          <w:sz w:val="24"/>
          <w:szCs w:val="24"/>
          <w:lang w:eastAsia="zh-CN" w:bidi="hi-IN"/>
        </w:rPr>
      </w:pPr>
    </w:p>
    <w:p w14:paraId="341C383B" w14:textId="6507A545" w:rsidR="003549DB" w:rsidRDefault="003549DB" w:rsidP="005364FC">
      <w:pPr>
        <w:suppressAutoHyphens/>
        <w:spacing w:after="140" w:line="360" w:lineRule="auto"/>
        <w:rPr>
          <w:rFonts w:ascii="Times New Roman" w:eastAsia="Droid Sans Fallback" w:hAnsi="Times New Roman" w:cs="Times New Roman"/>
          <w:b/>
          <w:bCs/>
          <w:kern w:val="2"/>
          <w:sz w:val="24"/>
          <w:szCs w:val="24"/>
          <w:lang w:eastAsia="zh-CN" w:bidi="hi-IN"/>
        </w:rPr>
      </w:pPr>
    </w:p>
    <w:p w14:paraId="715C2E57" w14:textId="77777777" w:rsidR="00F732FE" w:rsidRPr="008C49B4" w:rsidRDefault="00F732FE" w:rsidP="005364FC">
      <w:pPr>
        <w:suppressAutoHyphens/>
        <w:spacing w:after="140" w:line="360" w:lineRule="auto"/>
        <w:rPr>
          <w:rFonts w:ascii="Times New Roman" w:eastAsia="Droid Sans Fallback" w:hAnsi="Times New Roman" w:cs="Times New Roman"/>
          <w:b/>
          <w:bCs/>
          <w:kern w:val="2"/>
          <w:sz w:val="24"/>
          <w:szCs w:val="24"/>
          <w:lang w:eastAsia="zh-CN" w:bidi="hi-IN"/>
        </w:rPr>
      </w:pPr>
    </w:p>
    <w:p w14:paraId="6D1AECDD" w14:textId="77777777" w:rsidR="008C49B4" w:rsidRPr="008C49B4" w:rsidRDefault="008C49B4" w:rsidP="005364FC">
      <w:pPr>
        <w:pStyle w:val="Heading1"/>
        <w:spacing w:line="360" w:lineRule="auto"/>
      </w:pPr>
      <w:bookmarkStart w:id="38" w:name="_Toc93939712"/>
      <w:bookmarkStart w:id="39" w:name="_Toc95152178"/>
      <w:r w:rsidRPr="008C49B4">
        <w:lastRenderedPageBreak/>
        <w:t>Inspection and testing</w:t>
      </w:r>
      <w:bookmarkEnd w:id="38"/>
      <w:bookmarkEnd w:id="39"/>
    </w:p>
    <w:p w14:paraId="3CFDC80E" w14:textId="77777777" w:rsidR="008C49B4" w:rsidRPr="008C49B4" w:rsidRDefault="008C49B4" w:rsidP="005364FC">
      <w:pPr>
        <w:pStyle w:val="Heading2"/>
        <w:spacing w:line="360" w:lineRule="auto"/>
      </w:pPr>
      <w:bookmarkStart w:id="40" w:name="_Toc93939713"/>
      <w:bookmarkStart w:id="41" w:name="_Toc95152179"/>
      <w:r w:rsidRPr="008C49B4">
        <w:t>Introduction</w:t>
      </w:r>
      <w:bookmarkEnd w:id="40"/>
      <w:bookmarkEnd w:id="41"/>
    </w:p>
    <w:p w14:paraId="6EF09EF8" w14:textId="77777777" w:rsidR="008C49B4" w:rsidRPr="008C49B4" w:rsidRDefault="008C49B4" w:rsidP="005364FC">
      <w:pPr>
        <w:suppressAutoHyphens/>
        <w:spacing w:after="0" w:line="360" w:lineRule="auto"/>
        <w:rPr>
          <w:rFonts w:ascii="Times New Roman" w:eastAsia="Droid Sans Fallback" w:hAnsi="Times New Roman" w:cs="Times New Roman"/>
          <w:kern w:val="2"/>
          <w:sz w:val="24"/>
          <w:szCs w:val="24"/>
          <w:lang w:eastAsia="zh-CN" w:bidi="hi-IN"/>
        </w:rPr>
      </w:pPr>
    </w:p>
    <w:p w14:paraId="200F80CA" w14:textId="77777777" w:rsidR="008C49B4" w:rsidRPr="008C49B4" w:rsidRDefault="008C49B4" w:rsidP="005364FC">
      <w:pPr>
        <w:spacing w:after="0" w:line="360" w:lineRule="auto"/>
        <w:ind w:left="100"/>
        <w:rPr>
          <w:rFonts w:ascii="Times New Roman" w:eastAsia="Times New Roman" w:hAnsi="Times New Roman" w:cs="Times New Roman"/>
          <w:sz w:val="24"/>
          <w:szCs w:val="20"/>
        </w:rPr>
      </w:pPr>
      <w:bookmarkStart w:id="42" w:name="_Toc501269339"/>
      <w:bookmarkStart w:id="43" w:name="_Toc501269637"/>
      <w:bookmarkStart w:id="44" w:name="_Toc501269690"/>
      <w:bookmarkStart w:id="45" w:name="_Toc531511674"/>
      <w:bookmarkStart w:id="46" w:name="_Toc41821095"/>
      <w:r w:rsidRPr="008C49B4">
        <w:rPr>
          <w:rFonts w:ascii="Times New Roman" w:eastAsia="Times New Roman" w:hAnsi="Times New Roman" w:cs="Times New Roman"/>
          <w:sz w:val="24"/>
          <w:szCs w:val="20"/>
        </w:rPr>
        <w:t>Inspection and testing of the Maternal Mortality Rate Prediction and Advisory System involved preparation and thorough checking of the different MMRPAS project documents such as the SRS and SDD. This was done by the project members as the reviewers.</w:t>
      </w:r>
    </w:p>
    <w:p w14:paraId="0DCC800E"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7959552D" w14:textId="77777777" w:rsidR="008C49B4" w:rsidRPr="008C49B4" w:rsidRDefault="008C49B4" w:rsidP="005364FC">
      <w:pPr>
        <w:spacing w:after="0" w:line="360" w:lineRule="auto"/>
        <w:ind w:left="100" w:right="20"/>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The group members of the MMRPAS project went ahead to examine the MMRPAS application by executing the application and defects found, were documented in an issue log which were later fixed.</w:t>
      </w:r>
    </w:p>
    <w:p w14:paraId="7325931C" w14:textId="77777777" w:rsidR="008C49B4" w:rsidRPr="008C49B4" w:rsidRDefault="008C49B4" w:rsidP="005364FC">
      <w:pPr>
        <w:spacing w:after="0" w:line="360" w:lineRule="auto"/>
        <w:ind w:left="100" w:right="20"/>
        <w:rPr>
          <w:rFonts w:ascii="Times New Roman" w:eastAsia="Times New Roman" w:hAnsi="Times New Roman" w:cs="Times New Roman"/>
          <w:sz w:val="24"/>
          <w:szCs w:val="20"/>
        </w:rPr>
      </w:pPr>
    </w:p>
    <w:p w14:paraId="03898B71" w14:textId="77777777" w:rsidR="008C49B4" w:rsidRPr="008C49B4" w:rsidRDefault="008C49B4" w:rsidP="005364FC">
      <w:pPr>
        <w:spacing w:after="0" w:line="360" w:lineRule="auto"/>
        <w:ind w:left="100" w:right="20"/>
        <w:rPr>
          <w:rFonts w:ascii="Times New Roman" w:eastAsia="Times New Roman" w:hAnsi="Times New Roman" w:cs="Times New Roman"/>
          <w:sz w:val="24"/>
          <w:szCs w:val="20"/>
        </w:rPr>
      </w:pPr>
    </w:p>
    <w:p w14:paraId="4EB721AD" w14:textId="77777777" w:rsidR="008C49B4" w:rsidRPr="008C49B4" w:rsidRDefault="008C49B4" w:rsidP="005364FC">
      <w:pPr>
        <w:spacing w:after="0" w:line="360" w:lineRule="auto"/>
        <w:ind w:left="100" w:right="20"/>
        <w:rPr>
          <w:rFonts w:ascii="Times New Roman" w:eastAsia="Times New Roman" w:hAnsi="Times New Roman" w:cs="Times New Roman"/>
          <w:sz w:val="24"/>
          <w:szCs w:val="20"/>
        </w:rPr>
      </w:pPr>
    </w:p>
    <w:p w14:paraId="6293C974" w14:textId="77777777" w:rsidR="008C49B4" w:rsidRPr="008C49B4" w:rsidRDefault="008C49B4" w:rsidP="005364FC">
      <w:pPr>
        <w:spacing w:after="0" w:line="360" w:lineRule="auto"/>
        <w:ind w:left="100" w:right="20"/>
        <w:rPr>
          <w:rFonts w:ascii="Times New Roman" w:eastAsia="Times New Roman" w:hAnsi="Times New Roman" w:cs="Times New Roman"/>
          <w:sz w:val="24"/>
          <w:szCs w:val="20"/>
        </w:rPr>
      </w:pPr>
    </w:p>
    <w:p w14:paraId="5AA45EA6" w14:textId="77777777" w:rsidR="008C49B4" w:rsidRPr="008C49B4" w:rsidRDefault="008C49B4" w:rsidP="005364FC">
      <w:pPr>
        <w:spacing w:after="0" w:line="360" w:lineRule="auto"/>
        <w:ind w:left="100" w:right="20"/>
        <w:rPr>
          <w:rFonts w:ascii="Times New Roman" w:eastAsia="Times New Roman" w:hAnsi="Times New Roman" w:cs="Times New Roman"/>
          <w:sz w:val="24"/>
          <w:szCs w:val="20"/>
        </w:rPr>
      </w:pPr>
    </w:p>
    <w:p w14:paraId="6ECFFBA4" w14:textId="77777777" w:rsidR="008C49B4" w:rsidRPr="008C49B4" w:rsidRDefault="008C49B4" w:rsidP="005364FC">
      <w:pPr>
        <w:spacing w:after="0" w:line="360" w:lineRule="auto"/>
        <w:ind w:left="100" w:right="20"/>
        <w:rPr>
          <w:rFonts w:ascii="Times New Roman" w:eastAsia="Times New Roman" w:hAnsi="Times New Roman" w:cs="Times New Roman"/>
          <w:sz w:val="24"/>
          <w:szCs w:val="20"/>
        </w:rPr>
      </w:pPr>
    </w:p>
    <w:p w14:paraId="3BF5ADA7" w14:textId="77777777" w:rsidR="008C49B4" w:rsidRPr="008C49B4" w:rsidRDefault="008C49B4" w:rsidP="005364FC">
      <w:pPr>
        <w:spacing w:after="0" w:line="360" w:lineRule="auto"/>
        <w:ind w:left="100" w:right="20"/>
        <w:rPr>
          <w:rFonts w:ascii="Times New Roman" w:eastAsia="Times New Roman" w:hAnsi="Times New Roman" w:cs="Times New Roman"/>
          <w:sz w:val="24"/>
          <w:szCs w:val="20"/>
        </w:rPr>
      </w:pPr>
    </w:p>
    <w:p w14:paraId="5B13A8DF" w14:textId="77777777" w:rsidR="008C49B4" w:rsidRPr="008C49B4" w:rsidRDefault="008C49B4" w:rsidP="005364FC">
      <w:pPr>
        <w:spacing w:after="0" w:line="360" w:lineRule="auto"/>
        <w:ind w:left="100" w:right="20"/>
        <w:rPr>
          <w:rFonts w:ascii="Times New Roman" w:eastAsia="Times New Roman" w:hAnsi="Times New Roman" w:cs="Times New Roman"/>
          <w:sz w:val="24"/>
          <w:szCs w:val="20"/>
        </w:rPr>
      </w:pPr>
    </w:p>
    <w:p w14:paraId="1C425E9C" w14:textId="77777777" w:rsidR="008C49B4" w:rsidRPr="008C49B4" w:rsidRDefault="008C49B4" w:rsidP="005364FC">
      <w:pPr>
        <w:spacing w:after="0" w:line="360" w:lineRule="auto"/>
        <w:ind w:left="100" w:right="20"/>
        <w:rPr>
          <w:rFonts w:ascii="Times New Roman" w:eastAsia="Times New Roman" w:hAnsi="Times New Roman" w:cs="Times New Roman"/>
          <w:sz w:val="24"/>
          <w:szCs w:val="20"/>
        </w:rPr>
      </w:pPr>
    </w:p>
    <w:p w14:paraId="39345A38" w14:textId="77777777" w:rsidR="008C49B4" w:rsidRPr="008C49B4" w:rsidRDefault="008C49B4" w:rsidP="005364FC">
      <w:pPr>
        <w:spacing w:after="0" w:line="360" w:lineRule="auto"/>
        <w:ind w:left="100" w:right="20"/>
        <w:rPr>
          <w:rFonts w:ascii="Times New Roman" w:eastAsia="Times New Roman" w:hAnsi="Times New Roman" w:cs="Times New Roman"/>
          <w:sz w:val="24"/>
          <w:szCs w:val="20"/>
        </w:rPr>
      </w:pPr>
    </w:p>
    <w:p w14:paraId="2875DE20" w14:textId="77777777" w:rsidR="008C49B4" w:rsidRPr="008C49B4" w:rsidRDefault="008C49B4" w:rsidP="005364FC">
      <w:pPr>
        <w:spacing w:after="0" w:line="360" w:lineRule="auto"/>
        <w:ind w:left="100" w:right="20"/>
        <w:rPr>
          <w:rFonts w:ascii="Times New Roman" w:eastAsia="Times New Roman" w:hAnsi="Times New Roman" w:cs="Times New Roman"/>
          <w:sz w:val="24"/>
          <w:szCs w:val="20"/>
        </w:rPr>
      </w:pPr>
    </w:p>
    <w:p w14:paraId="4CD74BEA" w14:textId="77777777" w:rsidR="008C49B4" w:rsidRPr="008C49B4" w:rsidRDefault="008C49B4" w:rsidP="005364FC">
      <w:pPr>
        <w:spacing w:after="0" w:line="360" w:lineRule="auto"/>
        <w:ind w:left="100" w:right="20"/>
        <w:rPr>
          <w:rFonts w:ascii="Times New Roman" w:eastAsia="Times New Roman" w:hAnsi="Times New Roman" w:cs="Times New Roman"/>
          <w:sz w:val="24"/>
          <w:szCs w:val="20"/>
        </w:rPr>
      </w:pPr>
    </w:p>
    <w:p w14:paraId="7A882520" w14:textId="77777777" w:rsidR="008C49B4" w:rsidRPr="008C49B4" w:rsidRDefault="008C49B4" w:rsidP="005364FC">
      <w:pPr>
        <w:spacing w:after="0" w:line="360" w:lineRule="auto"/>
        <w:ind w:left="100" w:right="20"/>
        <w:rPr>
          <w:rFonts w:ascii="Times New Roman" w:eastAsia="Times New Roman" w:hAnsi="Times New Roman" w:cs="Times New Roman"/>
          <w:sz w:val="24"/>
          <w:szCs w:val="20"/>
        </w:rPr>
      </w:pPr>
    </w:p>
    <w:p w14:paraId="540523A7" w14:textId="77777777" w:rsidR="008C49B4" w:rsidRPr="008C49B4" w:rsidRDefault="008C49B4" w:rsidP="005364FC">
      <w:pPr>
        <w:spacing w:after="0" w:line="360" w:lineRule="auto"/>
        <w:ind w:left="100" w:right="20"/>
        <w:rPr>
          <w:rFonts w:ascii="Times New Roman" w:eastAsia="Times New Roman" w:hAnsi="Times New Roman" w:cs="Times New Roman"/>
          <w:sz w:val="24"/>
          <w:szCs w:val="20"/>
        </w:rPr>
      </w:pPr>
    </w:p>
    <w:p w14:paraId="64358E37" w14:textId="2CAF7F61" w:rsidR="008C49B4" w:rsidRDefault="008C49B4" w:rsidP="005364FC">
      <w:pPr>
        <w:spacing w:after="0" w:line="360" w:lineRule="auto"/>
        <w:ind w:left="100" w:right="20"/>
        <w:rPr>
          <w:rFonts w:ascii="Times New Roman" w:eastAsia="Times New Roman" w:hAnsi="Times New Roman" w:cs="Times New Roman"/>
          <w:sz w:val="24"/>
          <w:szCs w:val="20"/>
        </w:rPr>
      </w:pPr>
    </w:p>
    <w:p w14:paraId="63B66EFF" w14:textId="77777777" w:rsidR="003549DB" w:rsidRPr="008C49B4" w:rsidRDefault="003549DB" w:rsidP="005364FC">
      <w:pPr>
        <w:spacing w:after="0" w:line="360" w:lineRule="auto"/>
        <w:ind w:left="100" w:right="20"/>
        <w:rPr>
          <w:rFonts w:ascii="Times New Roman" w:eastAsia="Times New Roman" w:hAnsi="Times New Roman" w:cs="Times New Roman"/>
          <w:sz w:val="24"/>
          <w:szCs w:val="20"/>
        </w:rPr>
      </w:pPr>
    </w:p>
    <w:p w14:paraId="759DB7EF" w14:textId="77777777" w:rsidR="008C49B4" w:rsidRPr="008C49B4" w:rsidRDefault="008C49B4" w:rsidP="005364FC">
      <w:pPr>
        <w:spacing w:after="0" w:line="360" w:lineRule="auto"/>
        <w:ind w:left="100" w:right="20"/>
        <w:rPr>
          <w:rFonts w:ascii="Times New Roman" w:eastAsia="Times New Roman" w:hAnsi="Times New Roman" w:cs="Times New Roman"/>
          <w:sz w:val="24"/>
          <w:szCs w:val="20"/>
        </w:rPr>
      </w:pPr>
    </w:p>
    <w:p w14:paraId="3EA63181" w14:textId="77777777" w:rsidR="008C49B4" w:rsidRPr="008C49B4" w:rsidRDefault="008C49B4" w:rsidP="005364FC">
      <w:pPr>
        <w:spacing w:after="0" w:line="360" w:lineRule="auto"/>
        <w:ind w:left="100" w:right="20"/>
        <w:rPr>
          <w:rFonts w:ascii="Times New Roman" w:eastAsia="Times New Roman" w:hAnsi="Times New Roman" w:cs="Times New Roman"/>
          <w:sz w:val="24"/>
          <w:szCs w:val="20"/>
        </w:rPr>
      </w:pPr>
    </w:p>
    <w:p w14:paraId="08C5E813" w14:textId="77777777" w:rsidR="008C49B4" w:rsidRPr="008C49B4" w:rsidRDefault="008C49B4" w:rsidP="005364FC">
      <w:pPr>
        <w:spacing w:after="0" w:line="360" w:lineRule="auto"/>
        <w:ind w:left="100" w:right="20"/>
        <w:rPr>
          <w:rFonts w:ascii="Times New Roman" w:eastAsia="Times New Roman" w:hAnsi="Times New Roman" w:cs="Times New Roman"/>
          <w:sz w:val="24"/>
          <w:szCs w:val="20"/>
        </w:rPr>
      </w:pPr>
    </w:p>
    <w:p w14:paraId="2B64DBF3" w14:textId="77777777" w:rsidR="008C49B4" w:rsidRPr="008C49B4" w:rsidRDefault="008C49B4" w:rsidP="005364FC">
      <w:pPr>
        <w:spacing w:after="0" w:line="360" w:lineRule="auto"/>
        <w:ind w:left="100" w:right="20"/>
        <w:rPr>
          <w:rFonts w:ascii="Times New Roman" w:eastAsia="Times New Roman" w:hAnsi="Times New Roman" w:cs="Times New Roman"/>
          <w:sz w:val="24"/>
          <w:szCs w:val="20"/>
        </w:rPr>
      </w:pPr>
    </w:p>
    <w:p w14:paraId="5756B1D9" w14:textId="77777777" w:rsidR="008C49B4" w:rsidRPr="008C49B4" w:rsidRDefault="008C49B4" w:rsidP="005364FC">
      <w:pPr>
        <w:spacing w:after="0" w:line="360" w:lineRule="auto"/>
        <w:ind w:left="100" w:right="20"/>
        <w:rPr>
          <w:rFonts w:ascii="Times New Roman" w:eastAsia="Times New Roman" w:hAnsi="Times New Roman" w:cs="Times New Roman"/>
          <w:sz w:val="24"/>
          <w:szCs w:val="20"/>
        </w:rPr>
      </w:pPr>
    </w:p>
    <w:p w14:paraId="33F1B0FE" w14:textId="77777777" w:rsidR="008C49B4" w:rsidRPr="008C49B4" w:rsidRDefault="008C49B4" w:rsidP="005364FC">
      <w:pPr>
        <w:spacing w:after="0" w:line="360" w:lineRule="auto"/>
        <w:ind w:left="100" w:right="20"/>
        <w:rPr>
          <w:rFonts w:ascii="Times New Roman" w:eastAsia="Times New Roman" w:hAnsi="Times New Roman" w:cs="Times New Roman"/>
          <w:sz w:val="24"/>
          <w:szCs w:val="20"/>
        </w:rPr>
      </w:pPr>
    </w:p>
    <w:p w14:paraId="5A1FCDF9" w14:textId="77777777" w:rsidR="008C49B4" w:rsidRPr="008C49B4" w:rsidRDefault="008C49B4" w:rsidP="005364FC">
      <w:pPr>
        <w:spacing w:after="0" w:line="360" w:lineRule="auto"/>
        <w:ind w:left="100" w:right="20"/>
        <w:rPr>
          <w:rFonts w:ascii="Times New Roman" w:eastAsia="Times New Roman" w:hAnsi="Times New Roman" w:cs="Times New Roman"/>
          <w:sz w:val="24"/>
          <w:szCs w:val="20"/>
        </w:rPr>
      </w:pPr>
    </w:p>
    <w:p w14:paraId="112DB129" w14:textId="77777777" w:rsidR="008C49B4" w:rsidRPr="008C49B4" w:rsidRDefault="008C49B4" w:rsidP="005364FC">
      <w:pPr>
        <w:spacing w:after="0" w:line="360" w:lineRule="auto"/>
        <w:ind w:left="100" w:right="20"/>
        <w:rPr>
          <w:rFonts w:ascii="Times New Roman" w:eastAsia="Times New Roman" w:hAnsi="Times New Roman" w:cs="Times New Roman"/>
          <w:sz w:val="20"/>
          <w:szCs w:val="20"/>
        </w:rPr>
      </w:pPr>
    </w:p>
    <w:p w14:paraId="20F2345C"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06CF6552" w14:textId="0F44A489" w:rsidR="008C49B4" w:rsidRPr="008C49B4" w:rsidRDefault="008C49B4" w:rsidP="005364FC">
      <w:pPr>
        <w:suppressAutoHyphens/>
        <w:spacing w:after="200" w:line="360" w:lineRule="auto"/>
        <w:rPr>
          <w:rFonts w:ascii="Times New Roman" w:eastAsia="Times New Roman" w:hAnsi="Times New Roman" w:cs="Times New Roman"/>
          <w:i/>
          <w:iCs/>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00"/>
        <w:gridCol w:w="2580"/>
        <w:gridCol w:w="120"/>
        <w:gridCol w:w="100"/>
        <w:gridCol w:w="4440"/>
        <w:gridCol w:w="120"/>
        <w:gridCol w:w="100"/>
        <w:gridCol w:w="1740"/>
        <w:gridCol w:w="140"/>
      </w:tblGrid>
      <w:tr w:rsidR="008C49B4" w:rsidRPr="008C49B4" w14:paraId="7726AA26" w14:textId="77777777" w:rsidTr="004E563E">
        <w:trPr>
          <w:trHeight w:val="67"/>
        </w:trPr>
        <w:tc>
          <w:tcPr>
            <w:tcW w:w="100" w:type="dxa"/>
            <w:tcBorders>
              <w:top w:val="single" w:sz="8" w:space="0" w:color="auto"/>
              <w:left w:val="single" w:sz="8" w:space="0" w:color="auto"/>
            </w:tcBorders>
            <w:shd w:val="clear" w:color="auto" w:fill="E0E0E0"/>
            <w:vAlign w:val="bottom"/>
          </w:tcPr>
          <w:p w14:paraId="5D6EC198" w14:textId="77777777" w:rsidR="008C49B4" w:rsidRPr="008C49B4" w:rsidRDefault="008C49B4" w:rsidP="005364FC">
            <w:pPr>
              <w:spacing w:after="0" w:line="360" w:lineRule="auto"/>
              <w:rPr>
                <w:rFonts w:ascii="Times New Roman" w:eastAsia="Times New Roman" w:hAnsi="Times New Roman" w:cs="Times New Roman"/>
                <w:sz w:val="5"/>
                <w:szCs w:val="20"/>
              </w:rPr>
            </w:pPr>
          </w:p>
        </w:tc>
        <w:tc>
          <w:tcPr>
            <w:tcW w:w="2580" w:type="dxa"/>
            <w:vMerge w:val="restart"/>
            <w:tcBorders>
              <w:top w:val="single" w:sz="8" w:space="0" w:color="auto"/>
            </w:tcBorders>
            <w:shd w:val="clear" w:color="auto" w:fill="E0E0E0"/>
            <w:vAlign w:val="bottom"/>
          </w:tcPr>
          <w:p w14:paraId="7D05D701" w14:textId="77777777" w:rsidR="008C49B4" w:rsidRPr="008C49B4" w:rsidRDefault="008C49B4" w:rsidP="005364FC">
            <w:pPr>
              <w:spacing w:after="0" w:line="360" w:lineRule="auto"/>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Topics</w:t>
            </w:r>
          </w:p>
        </w:tc>
        <w:tc>
          <w:tcPr>
            <w:tcW w:w="120" w:type="dxa"/>
            <w:tcBorders>
              <w:top w:val="single" w:sz="8" w:space="0" w:color="auto"/>
              <w:right w:val="single" w:sz="8" w:space="0" w:color="auto"/>
            </w:tcBorders>
            <w:shd w:val="clear" w:color="auto" w:fill="E0E0E0"/>
            <w:vAlign w:val="bottom"/>
          </w:tcPr>
          <w:p w14:paraId="64164C0E" w14:textId="77777777" w:rsidR="008C49B4" w:rsidRPr="008C49B4" w:rsidRDefault="008C49B4" w:rsidP="005364FC">
            <w:pPr>
              <w:spacing w:after="0" w:line="360" w:lineRule="auto"/>
              <w:rPr>
                <w:rFonts w:ascii="Times New Roman" w:eastAsia="Times New Roman" w:hAnsi="Times New Roman" w:cs="Times New Roman"/>
                <w:sz w:val="5"/>
                <w:szCs w:val="20"/>
              </w:rPr>
            </w:pPr>
          </w:p>
        </w:tc>
        <w:tc>
          <w:tcPr>
            <w:tcW w:w="100" w:type="dxa"/>
            <w:tcBorders>
              <w:top w:val="single" w:sz="8" w:space="0" w:color="auto"/>
            </w:tcBorders>
            <w:shd w:val="clear" w:color="auto" w:fill="E0E0E0"/>
            <w:vAlign w:val="bottom"/>
          </w:tcPr>
          <w:p w14:paraId="46709751" w14:textId="77777777" w:rsidR="008C49B4" w:rsidRPr="008C49B4" w:rsidRDefault="008C49B4" w:rsidP="005364FC">
            <w:pPr>
              <w:spacing w:after="0" w:line="360" w:lineRule="auto"/>
              <w:rPr>
                <w:rFonts w:ascii="Times New Roman" w:eastAsia="Times New Roman" w:hAnsi="Times New Roman" w:cs="Times New Roman"/>
                <w:sz w:val="5"/>
                <w:szCs w:val="20"/>
              </w:rPr>
            </w:pPr>
          </w:p>
        </w:tc>
        <w:tc>
          <w:tcPr>
            <w:tcW w:w="4440" w:type="dxa"/>
            <w:vMerge w:val="restart"/>
            <w:tcBorders>
              <w:top w:val="single" w:sz="8" w:space="0" w:color="auto"/>
            </w:tcBorders>
            <w:shd w:val="clear" w:color="auto" w:fill="E0E0E0"/>
            <w:vAlign w:val="bottom"/>
          </w:tcPr>
          <w:p w14:paraId="6869DD48" w14:textId="77777777" w:rsidR="008C49B4" w:rsidRPr="008C49B4" w:rsidRDefault="008C49B4" w:rsidP="005364FC">
            <w:pPr>
              <w:spacing w:after="0" w:line="360" w:lineRule="auto"/>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3.3.1 Inspection plan and performance</w:t>
            </w:r>
          </w:p>
        </w:tc>
        <w:tc>
          <w:tcPr>
            <w:tcW w:w="120" w:type="dxa"/>
            <w:tcBorders>
              <w:top w:val="single" w:sz="8" w:space="0" w:color="auto"/>
              <w:right w:val="single" w:sz="8" w:space="0" w:color="auto"/>
            </w:tcBorders>
            <w:shd w:val="clear" w:color="auto" w:fill="E0E0E0"/>
            <w:vAlign w:val="bottom"/>
          </w:tcPr>
          <w:p w14:paraId="405B11B6" w14:textId="77777777" w:rsidR="008C49B4" w:rsidRPr="008C49B4" w:rsidRDefault="008C49B4" w:rsidP="005364FC">
            <w:pPr>
              <w:spacing w:after="0" w:line="360" w:lineRule="auto"/>
              <w:rPr>
                <w:rFonts w:ascii="Times New Roman" w:eastAsia="Times New Roman" w:hAnsi="Times New Roman" w:cs="Times New Roman"/>
                <w:sz w:val="5"/>
                <w:szCs w:val="20"/>
              </w:rPr>
            </w:pPr>
          </w:p>
        </w:tc>
        <w:tc>
          <w:tcPr>
            <w:tcW w:w="100" w:type="dxa"/>
            <w:tcBorders>
              <w:top w:val="single" w:sz="8" w:space="0" w:color="auto"/>
            </w:tcBorders>
            <w:shd w:val="clear" w:color="auto" w:fill="E0E0E0"/>
            <w:vAlign w:val="bottom"/>
          </w:tcPr>
          <w:p w14:paraId="00C344F1" w14:textId="77777777" w:rsidR="008C49B4" w:rsidRPr="008C49B4" w:rsidRDefault="008C49B4" w:rsidP="005364FC">
            <w:pPr>
              <w:spacing w:after="0" w:line="360" w:lineRule="auto"/>
              <w:rPr>
                <w:rFonts w:ascii="Times New Roman" w:eastAsia="Times New Roman" w:hAnsi="Times New Roman" w:cs="Times New Roman"/>
                <w:sz w:val="5"/>
                <w:szCs w:val="20"/>
              </w:rPr>
            </w:pPr>
          </w:p>
        </w:tc>
        <w:tc>
          <w:tcPr>
            <w:tcW w:w="1740" w:type="dxa"/>
            <w:vMerge w:val="restart"/>
            <w:tcBorders>
              <w:top w:val="single" w:sz="8" w:space="0" w:color="auto"/>
            </w:tcBorders>
            <w:shd w:val="clear" w:color="auto" w:fill="E0E0E0"/>
            <w:vAlign w:val="bottom"/>
          </w:tcPr>
          <w:p w14:paraId="5E389283" w14:textId="77777777" w:rsidR="008C49B4" w:rsidRPr="008C49B4" w:rsidRDefault="008C49B4" w:rsidP="005364FC">
            <w:pPr>
              <w:spacing w:after="0" w:line="360" w:lineRule="auto"/>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Date / Initials</w:t>
            </w:r>
          </w:p>
        </w:tc>
        <w:tc>
          <w:tcPr>
            <w:tcW w:w="140" w:type="dxa"/>
            <w:tcBorders>
              <w:top w:val="single" w:sz="8" w:space="0" w:color="auto"/>
              <w:right w:val="single" w:sz="8" w:space="0" w:color="auto"/>
            </w:tcBorders>
            <w:shd w:val="clear" w:color="auto" w:fill="E0E0E0"/>
            <w:vAlign w:val="bottom"/>
          </w:tcPr>
          <w:p w14:paraId="3B5997F0" w14:textId="77777777" w:rsidR="008C49B4" w:rsidRPr="008C49B4" w:rsidRDefault="008C49B4" w:rsidP="005364FC">
            <w:pPr>
              <w:spacing w:after="0" w:line="360" w:lineRule="auto"/>
              <w:rPr>
                <w:rFonts w:ascii="Times New Roman" w:eastAsia="Times New Roman" w:hAnsi="Times New Roman" w:cs="Times New Roman"/>
                <w:sz w:val="5"/>
                <w:szCs w:val="20"/>
              </w:rPr>
            </w:pPr>
          </w:p>
        </w:tc>
      </w:tr>
      <w:tr w:rsidR="008C49B4" w:rsidRPr="008C49B4" w14:paraId="678D6216" w14:textId="77777777" w:rsidTr="004E563E">
        <w:trPr>
          <w:trHeight w:val="273"/>
        </w:trPr>
        <w:tc>
          <w:tcPr>
            <w:tcW w:w="100" w:type="dxa"/>
            <w:tcBorders>
              <w:left w:val="single" w:sz="8" w:space="0" w:color="auto"/>
            </w:tcBorders>
            <w:shd w:val="clear" w:color="auto" w:fill="E0E0E0"/>
            <w:vAlign w:val="bottom"/>
          </w:tcPr>
          <w:p w14:paraId="215A7D73"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2580" w:type="dxa"/>
            <w:vMerge/>
            <w:shd w:val="clear" w:color="auto" w:fill="E0E0E0"/>
            <w:vAlign w:val="bottom"/>
          </w:tcPr>
          <w:p w14:paraId="278B722E"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120" w:type="dxa"/>
            <w:tcBorders>
              <w:right w:val="single" w:sz="8" w:space="0" w:color="auto"/>
            </w:tcBorders>
            <w:shd w:val="clear" w:color="auto" w:fill="E0E0E0"/>
            <w:vAlign w:val="bottom"/>
          </w:tcPr>
          <w:p w14:paraId="2BA81A8A"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100" w:type="dxa"/>
            <w:shd w:val="clear" w:color="auto" w:fill="E0E0E0"/>
            <w:vAlign w:val="bottom"/>
          </w:tcPr>
          <w:p w14:paraId="6B0EF313"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4440" w:type="dxa"/>
            <w:vMerge/>
            <w:shd w:val="clear" w:color="auto" w:fill="E0E0E0"/>
            <w:vAlign w:val="bottom"/>
          </w:tcPr>
          <w:p w14:paraId="37902307"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120" w:type="dxa"/>
            <w:tcBorders>
              <w:right w:val="single" w:sz="8" w:space="0" w:color="auto"/>
            </w:tcBorders>
            <w:shd w:val="clear" w:color="auto" w:fill="E0E0E0"/>
            <w:vAlign w:val="bottom"/>
          </w:tcPr>
          <w:p w14:paraId="2F9C9897"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100" w:type="dxa"/>
            <w:shd w:val="clear" w:color="auto" w:fill="E0E0E0"/>
            <w:vAlign w:val="bottom"/>
          </w:tcPr>
          <w:p w14:paraId="2596928D"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1740" w:type="dxa"/>
            <w:vMerge/>
            <w:shd w:val="clear" w:color="auto" w:fill="E0E0E0"/>
            <w:vAlign w:val="bottom"/>
          </w:tcPr>
          <w:p w14:paraId="1C80FFD2"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140" w:type="dxa"/>
            <w:tcBorders>
              <w:right w:val="single" w:sz="8" w:space="0" w:color="auto"/>
            </w:tcBorders>
            <w:shd w:val="clear" w:color="auto" w:fill="E0E0E0"/>
            <w:vAlign w:val="bottom"/>
          </w:tcPr>
          <w:p w14:paraId="1BE2D18A" w14:textId="77777777" w:rsidR="008C49B4" w:rsidRPr="008C49B4" w:rsidRDefault="008C49B4" w:rsidP="005364FC">
            <w:pPr>
              <w:spacing w:after="0" w:line="360" w:lineRule="auto"/>
              <w:rPr>
                <w:rFonts w:ascii="Times New Roman" w:eastAsia="Times New Roman" w:hAnsi="Times New Roman" w:cs="Times New Roman"/>
                <w:sz w:val="23"/>
                <w:szCs w:val="20"/>
              </w:rPr>
            </w:pPr>
          </w:p>
        </w:tc>
      </w:tr>
      <w:tr w:rsidR="008C49B4" w:rsidRPr="008C49B4" w14:paraId="6C86F068" w14:textId="77777777" w:rsidTr="004E563E">
        <w:trPr>
          <w:trHeight w:val="202"/>
        </w:trPr>
        <w:tc>
          <w:tcPr>
            <w:tcW w:w="100" w:type="dxa"/>
            <w:tcBorders>
              <w:left w:val="single" w:sz="8" w:space="0" w:color="auto"/>
              <w:bottom w:val="single" w:sz="8" w:space="0" w:color="E0E0E0"/>
            </w:tcBorders>
            <w:shd w:val="clear" w:color="auto" w:fill="E0E0E0"/>
            <w:vAlign w:val="bottom"/>
          </w:tcPr>
          <w:p w14:paraId="35F8E6B8"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2580" w:type="dxa"/>
            <w:tcBorders>
              <w:bottom w:val="single" w:sz="8" w:space="0" w:color="E0E0E0"/>
            </w:tcBorders>
            <w:shd w:val="clear" w:color="auto" w:fill="E0E0E0"/>
            <w:vAlign w:val="bottom"/>
          </w:tcPr>
          <w:p w14:paraId="28B7FCEF"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20" w:type="dxa"/>
            <w:tcBorders>
              <w:bottom w:val="single" w:sz="8" w:space="0" w:color="E0E0E0"/>
              <w:right w:val="single" w:sz="8" w:space="0" w:color="auto"/>
            </w:tcBorders>
            <w:shd w:val="clear" w:color="auto" w:fill="E0E0E0"/>
            <w:vAlign w:val="bottom"/>
          </w:tcPr>
          <w:p w14:paraId="356F195E"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00" w:type="dxa"/>
            <w:tcBorders>
              <w:bottom w:val="single" w:sz="8" w:space="0" w:color="E0E0E0"/>
            </w:tcBorders>
            <w:shd w:val="clear" w:color="auto" w:fill="E0E0E0"/>
            <w:vAlign w:val="bottom"/>
          </w:tcPr>
          <w:p w14:paraId="022CFC00"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4440" w:type="dxa"/>
            <w:tcBorders>
              <w:bottom w:val="single" w:sz="8" w:space="0" w:color="E0E0E0"/>
            </w:tcBorders>
            <w:shd w:val="clear" w:color="auto" w:fill="E0E0E0"/>
            <w:vAlign w:val="bottom"/>
          </w:tcPr>
          <w:p w14:paraId="12CC3F1B"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20" w:type="dxa"/>
            <w:tcBorders>
              <w:bottom w:val="single" w:sz="8" w:space="0" w:color="E0E0E0"/>
              <w:right w:val="single" w:sz="8" w:space="0" w:color="auto"/>
            </w:tcBorders>
            <w:shd w:val="clear" w:color="auto" w:fill="E0E0E0"/>
            <w:vAlign w:val="bottom"/>
          </w:tcPr>
          <w:p w14:paraId="409D9DA4"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00" w:type="dxa"/>
            <w:tcBorders>
              <w:bottom w:val="single" w:sz="8" w:space="0" w:color="E0E0E0"/>
            </w:tcBorders>
            <w:shd w:val="clear" w:color="auto" w:fill="E0E0E0"/>
            <w:vAlign w:val="bottom"/>
          </w:tcPr>
          <w:p w14:paraId="79B57B36"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740" w:type="dxa"/>
            <w:tcBorders>
              <w:bottom w:val="single" w:sz="8" w:space="0" w:color="E0E0E0"/>
            </w:tcBorders>
            <w:shd w:val="clear" w:color="auto" w:fill="E0E0E0"/>
            <w:vAlign w:val="bottom"/>
          </w:tcPr>
          <w:p w14:paraId="4244B044"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40" w:type="dxa"/>
            <w:tcBorders>
              <w:bottom w:val="single" w:sz="8" w:space="0" w:color="E0E0E0"/>
              <w:right w:val="single" w:sz="8" w:space="0" w:color="auto"/>
            </w:tcBorders>
            <w:shd w:val="clear" w:color="auto" w:fill="E0E0E0"/>
            <w:vAlign w:val="bottom"/>
          </w:tcPr>
          <w:p w14:paraId="602AFF09" w14:textId="77777777" w:rsidR="008C49B4" w:rsidRPr="008C49B4" w:rsidRDefault="008C49B4" w:rsidP="005364FC">
            <w:pPr>
              <w:spacing w:after="0" w:line="360" w:lineRule="auto"/>
              <w:rPr>
                <w:rFonts w:ascii="Times New Roman" w:eastAsia="Times New Roman" w:hAnsi="Times New Roman" w:cs="Times New Roman"/>
                <w:sz w:val="17"/>
                <w:szCs w:val="20"/>
              </w:rPr>
            </w:pPr>
          </w:p>
        </w:tc>
      </w:tr>
      <w:tr w:rsidR="008C49B4" w:rsidRPr="008C49B4" w14:paraId="2794FEB7" w14:textId="77777777" w:rsidTr="004E563E">
        <w:trPr>
          <w:trHeight w:val="362"/>
        </w:trPr>
        <w:tc>
          <w:tcPr>
            <w:tcW w:w="2800" w:type="dxa"/>
            <w:gridSpan w:val="3"/>
            <w:tcBorders>
              <w:top w:val="single" w:sz="8" w:space="0" w:color="auto"/>
              <w:left w:val="single" w:sz="8" w:space="0" w:color="auto"/>
              <w:right w:val="single" w:sz="8" w:space="0" w:color="auto"/>
            </w:tcBorders>
            <w:shd w:val="clear" w:color="auto" w:fill="auto"/>
            <w:vAlign w:val="bottom"/>
          </w:tcPr>
          <w:p w14:paraId="0FC1B474" w14:textId="77777777" w:rsidR="008C49B4" w:rsidRPr="008C49B4" w:rsidRDefault="008C49B4" w:rsidP="005364FC">
            <w:pPr>
              <w:spacing w:after="0" w:line="360" w:lineRule="auto"/>
              <w:ind w:left="100"/>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Design output</w:t>
            </w:r>
          </w:p>
        </w:tc>
        <w:tc>
          <w:tcPr>
            <w:tcW w:w="100" w:type="dxa"/>
            <w:tcBorders>
              <w:top w:val="single" w:sz="8" w:space="0" w:color="auto"/>
            </w:tcBorders>
            <w:shd w:val="clear" w:color="auto" w:fill="auto"/>
            <w:vAlign w:val="bottom"/>
          </w:tcPr>
          <w:p w14:paraId="1534848F"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60" w:type="dxa"/>
            <w:gridSpan w:val="2"/>
            <w:tcBorders>
              <w:top w:val="single" w:sz="8" w:space="0" w:color="auto"/>
              <w:right w:val="single" w:sz="8" w:space="0" w:color="auto"/>
            </w:tcBorders>
            <w:shd w:val="clear" w:color="auto" w:fill="auto"/>
            <w:vAlign w:val="bottom"/>
          </w:tcPr>
          <w:p w14:paraId="1ACE2131" w14:textId="77777777" w:rsidR="008C49B4" w:rsidRPr="008C49B4" w:rsidRDefault="008C49B4" w:rsidP="005364FC">
            <w:pPr>
              <w:spacing w:after="0" w:line="360" w:lineRule="auto"/>
              <w:ind w:left="260"/>
              <w:rPr>
                <w:rFonts w:ascii="Times New Roman" w:eastAsia="Times New Roman" w:hAnsi="Times New Roman" w:cs="Times New Roman"/>
                <w:szCs w:val="20"/>
              </w:rPr>
            </w:pPr>
            <w:r w:rsidRPr="008C49B4">
              <w:rPr>
                <w:rFonts w:ascii="Times New Roman" w:eastAsia="Times New Roman" w:hAnsi="Times New Roman" w:cs="Times New Roman"/>
                <w:szCs w:val="20"/>
              </w:rPr>
              <w:t>Program coding structure and source code</w:t>
            </w:r>
          </w:p>
        </w:tc>
        <w:tc>
          <w:tcPr>
            <w:tcW w:w="1840" w:type="dxa"/>
            <w:gridSpan w:val="2"/>
            <w:tcBorders>
              <w:top w:val="single" w:sz="8" w:space="0" w:color="auto"/>
            </w:tcBorders>
            <w:shd w:val="clear" w:color="auto" w:fill="auto"/>
            <w:vAlign w:val="bottom"/>
          </w:tcPr>
          <w:p w14:paraId="70DC13F6" w14:textId="77777777" w:rsidR="008C49B4" w:rsidRPr="008C49B4" w:rsidRDefault="008C49B4" w:rsidP="005364FC">
            <w:pPr>
              <w:spacing w:after="0" w:line="360" w:lineRule="auto"/>
              <w:ind w:left="100"/>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14/12/2021</w:t>
            </w:r>
          </w:p>
        </w:tc>
        <w:tc>
          <w:tcPr>
            <w:tcW w:w="140" w:type="dxa"/>
            <w:tcBorders>
              <w:top w:val="single" w:sz="8" w:space="0" w:color="auto"/>
              <w:right w:val="single" w:sz="8" w:space="0" w:color="auto"/>
            </w:tcBorders>
            <w:shd w:val="clear" w:color="auto" w:fill="auto"/>
            <w:vAlign w:val="bottom"/>
          </w:tcPr>
          <w:p w14:paraId="45F6C94A"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41EA1D83" w14:textId="77777777" w:rsidTr="004E563E">
        <w:trPr>
          <w:trHeight w:val="540"/>
        </w:trPr>
        <w:tc>
          <w:tcPr>
            <w:tcW w:w="100" w:type="dxa"/>
            <w:tcBorders>
              <w:left w:val="single" w:sz="8" w:space="0" w:color="auto"/>
            </w:tcBorders>
            <w:shd w:val="clear" w:color="auto" w:fill="auto"/>
            <w:vAlign w:val="bottom"/>
          </w:tcPr>
          <w:p w14:paraId="19FC7C5D"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063BB303"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3B4F288C"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66D34E03"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60" w:type="dxa"/>
            <w:gridSpan w:val="2"/>
            <w:tcBorders>
              <w:right w:val="single" w:sz="8" w:space="0" w:color="auto"/>
            </w:tcBorders>
            <w:shd w:val="clear" w:color="auto" w:fill="auto"/>
            <w:vAlign w:val="bottom"/>
          </w:tcPr>
          <w:p w14:paraId="5364AA0C" w14:textId="77777777" w:rsidR="008C49B4" w:rsidRPr="008C49B4" w:rsidRDefault="008C49B4" w:rsidP="005364FC">
            <w:pPr>
              <w:spacing w:after="0" w:line="360" w:lineRule="auto"/>
              <w:ind w:left="260"/>
              <w:rPr>
                <w:rFonts w:ascii="Times New Roman" w:eastAsia="Times New Roman" w:hAnsi="Times New Roman" w:cs="Times New Roman"/>
                <w:szCs w:val="20"/>
              </w:rPr>
            </w:pPr>
            <w:r w:rsidRPr="008C49B4">
              <w:rPr>
                <w:rFonts w:ascii="Times New Roman" w:eastAsia="Times New Roman" w:hAnsi="Times New Roman" w:cs="Times New Roman"/>
                <w:szCs w:val="20"/>
              </w:rPr>
              <w:t>Evidence of good programming practice</w:t>
            </w:r>
          </w:p>
        </w:tc>
        <w:tc>
          <w:tcPr>
            <w:tcW w:w="100" w:type="dxa"/>
            <w:shd w:val="clear" w:color="auto" w:fill="auto"/>
            <w:vAlign w:val="bottom"/>
          </w:tcPr>
          <w:p w14:paraId="57DC69D8"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860" w:type="dxa"/>
            <w:gridSpan w:val="2"/>
            <w:vMerge w:val="restart"/>
            <w:tcBorders>
              <w:right w:val="single" w:sz="8" w:space="0" w:color="auto"/>
            </w:tcBorders>
            <w:shd w:val="clear" w:color="auto" w:fill="auto"/>
            <w:vAlign w:val="bottom"/>
          </w:tcPr>
          <w:p w14:paraId="3DD57B5B" w14:textId="77777777" w:rsidR="008C49B4" w:rsidRPr="008C49B4" w:rsidRDefault="008C49B4" w:rsidP="005364FC">
            <w:pPr>
              <w:spacing w:after="0" w:line="360" w:lineRule="auto"/>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Performed By</w:t>
            </w:r>
          </w:p>
        </w:tc>
      </w:tr>
      <w:tr w:rsidR="008C49B4" w:rsidRPr="008C49B4" w14:paraId="7AF13EFB" w14:textId="77777777" w:rsidTr="004E563E">
        <w:trPr>
          <w:trHeight w:val="241"/>
        </w:trPr>
        <w:tc>
          <w:tcPr>
            <w:tcW w:w="100" w:type="dxa"/>
            <w:tcBorders>
              <w:left w:val="single" w:sz="8" w:space="0" w:color="auto"/>
            </w:tcBorders>
            <w:shd w:val="clear" w:color="auto" w:fill="auto"/>
            <w:vAlign w:val="bottom"/>
          </w:tcPr>
          <w:p w14:paraId="4D7B010E" w14:textId="77777777" w:rsidR="008C49B4" w:rsidRPr="008C49B4" w:rsidRDefault="008C49B4" w:rsidP="005364FC">
            <w:pPr>
              <w:spacing w:after="0" w:line="360" w:lineRule="auto"/>
              <w:rPr>
                <w:rFonts w:ascii="Times New Roman" w:eastAsia="Times New Roman" w:hAnsi="Times New Roman" w:cs="Times New Roman"/>
                <w:sz w:val="20"/>
                <w:szCs w:val="20"/>
              </w:rPr>
            </w:pPr>
          </w:p>
        </w:tc>
        <w:tc>
          <w:tcPr>
            <w:tcW w:w="2580" w:type="dxa"/>
            <w:shd w:val="clear" w:color="auto" w:fill="auto"/>
            <w:vAlign w:val="bottom"/>
          </w:tcPr>
          <w:p w14:paraId="02E46775" w14:textId="77777777" w:rsidR="008C49B4" w:rsidRPr="008C49B4" w:rsidRDefault="008C49B4" w:rsidP="005364FC">
            <w:pPr>
              <w:spacing w:after="0" w:line="360" w:lineRule="auto"/>
              <w:rPr>
                <w:rFonts w:ascii="Times New Roman" w:eastAsia="Times New Roman" w:hAnsi="Times New Roman" w:cs="Times New Roman"/>
                <w:sz w:val="20"/>
                <w:szCs w:val="20"/>
              </w:rPr>
            </w:pPr>
          </w:p>
        </w:tc>
        <w:tc>
          <w:tcPr>
            <w:tcW w:w="120" w:type="dxa"/>
            <w:tcBorders>
              <w:right w:val="single" w:sz="8" w:space="0" w:color="auto"/>
            </w:tcBorders>
            <w:shd w:val="clear" w:color="auto" w:fill="auto"/>
            <w:vAlign w:val="bottom"/>
          </w:tcPr>
          <w:p w14:paraId="0F61A02A" w14:textId="77777777" w:rsidR="008C49B4" w:rsidRPr="008C49B4" w:rsidRDefault="008C49B4" w:rsidP="005364FC">
            <w:pPr>
              <w:spacing w:after="0" w:line="360" w:lineRule="auto"/>
              <w:rPr>
                <w:rFonts w:ascii="Times New Roman" w:eastAsia="Times New Roman" w:hAnsi="Times New Roman" w:cs="Times New Roman"/>
                <w:sz w:val="20"/>
                <w:szCs w:val="20"/>
              </w:rPr>
            </w:pPr>
          </w:p>
        </w:tc>
        <w:tc>
          <w:tcPr>
            <w:tcW w:w="100" w:type="dxa"/>
            <w:shd w:val="clear" w:color="auto" w:fill="auto"/>
            <w:vAlign w:val="bottom"/>
          </w:tcPr>
          <w:p w14:paraId="2F4A28A1" w14:textId="77777777" w:rsidR="008C49B4" w:rsidRPr="008C49B4" w:rsidRDefault="008C49B4" w:rsidP="005364FC">
            <w:pPr>
              <w:spacing w:after="0" w:line="360" w:lineRule="auto"/>
              <w:rPr>
                <w:rFonts w:ascii="Times New Roman" w:eastAsia="Times New Roman" w:hAnsi="Times New Roman" w:cs="Times New Roman"/>
                <w:sz w:val="20"/>
                <w:szCs w:val="20"/>
              </w:rPr>
            </w:pPr>
          </w:p>
        </w:tc>
        <w:tc>
          <w:tcPr>
            <w:tcW w:w="4440" w:type="dxa"/>
            <w:shd w:val="clear" w:color="auto" w:fill="auto"/>
            <w:vAlign w:val="bottom"/>
          </w:tcPr>
          <w:p w14:paraId="4B0569E6" w14:textId="77777777" w:rsidR="008C49B4" w:rsidRPr="008C49B4" w:rsidRDefault="008C49B4" w:rsidP="005364FC">
            <w:pPr>
              <w:spacing w:after="0" w:line="360" w:lineRule="auto"/>
              <w:rPr>
                <w:rFonts w:ascii="Times New Roman" w:eastAsia="Times New Roman" w:hAnsi="Times New Roman" w:cs="Times New Roman"/>
                <w:sz w:val="20"/>
                <w:szCs w:val="20"/>
              </w:rPr>
            </w:pPr>
          </w:p>
        </w:tc>
        <w:tc>
          <w:tcPr>
            <w:tcW w:w="120" w:type="dxa"/>
            <w:tcBorders>
              <w:right w:val="single" w:sz="8" w:space="0" w:color="auto"/>
            </w:tcBorders>
            <w:shd w:val="clear" w:color="auto" w:fill="auto"/>
            <w:vAlign w:val="bottom"/>
          </w:tcPr>
          <w:p w14:paraId="29BC8C59" w14:textId="77777777" w:rsidR="008C49B4" w:rsidRPr="008C49B4" w:rsidRDefault="008C49B4" w:rsidP="005364FC">
            <w:pPr>
              <w:spacing w:after="0" w:line="360" w:lineRule="auto"/>
              <w:rPr>
                <w:rFonts w:ascii="Times New Roman" w:eastAsia="Times New Roman" w:hAnsi="Times New Roman" w:cs="Times New Roman"/>
                <w:sz w:val="20"/>
                <w:szCs w:val="20"/>
              </w:rPr>
            </w:pPr>
          </w:p>
        </w:tc>
        <w:tc>
          <w:tcPr>
            <w:tcW w:w="100" w:type="dxa"/>
            <w:shd w:val="clear" w:color="auto" w:fill="auto"/>
            <w:vAlign w:val="bottom"/>
          </w:tcPr>
          <w:p w14:paraId="41610C79" w14:textId="77777777" w:rsidR="008C49B4" w:rsidRPr="008C49B4" w:rsidRDefault="008C49B4" w:rsidP="005364FC">
            <w:pPr>
              <w:spacing w:after="0" w:line="360" w:lineRule="auto"/>
              <w:rPr>
                <w:rFonts w:ascii="Times New Roman" w:eastAsia="Times New Roman" w:hAnsi="Times New Roman" w:cs="Times New Roman"/>
                <w:sz w:val="20"/>
                <w:szCs w:val="20"/>
              </w:rPr>
            </w:pPr>
          </w:p>
        </w:tc>
        <w:tc>
          <w:tcPr>
            <w:tcW w:w="1860" w:type="dxa"/>
            <w:gridSpan w:val="2"/>
            <w:vMerge/>
            <w:tcBorders>
              <w:right w:val="single" w:sz="8" w:space="0" w:color="auto"/>
            </w:tcBorders>
            <w:shd w:val="clear" w:color="auto" w:fill="auto"/>
            <w:vAlign w:val="bottom"/>
          </w:tcPr>
          <w:p w14:paraId="43284524" w14:textId="77777777" w:rsidR="008C49B4" w:rsidRPr="008C49B4" w:rsidRDefault="008C49B4" w:rsidP="005364FC">
            <w:pPr>
              <w:spacing w:after="0" w:line="360" w:lineRule="auto"/>
              <w:rPr>
                <w:rFonts w:ascii="Times New Roman" w:eastAsia="Times New Roman" w:hAnsi="Times New Roman" w:cs="Times New Roman"/>
                <w:sz w:val="20"/>
                <w:szCs w:val="20"/>
              </w:rPr>
            </w:pPr>
          </w:p>
        </w:tc>
      </w:tr>
      <w:tr w:rsidR="008C49B4" w:rsidRPr="008C49B4" w14:paraId="16EF50C8" w14:textId="77777777" w:rsidTr="004E563E">
        <w:trPr>
          <w:trHeight w:val="303"/>
        </w:trPr>
        <w:tc>
          <w:tcPr>
            <w:tcW w:w="100" w:type="dxa"/>
            <w:tcBorders>
              <w:left w:val="single" w:sz="8" w:space="0" w:color="auto"/>
            </w:tcBorders>
            <w:shd w:val="clear" w:color="auto" w:fill="auto"/>
            <w:vAlign w:val="bottom"/>
          </w:tcPr>
          <w:p w14:paraId="140A1946"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62785018"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3CA5955E"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375FF929"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60" w:type="dxa"/>
            <w:gridSpan w:val="2"/>
            <w:tcBorders>
              <w:right w:val="single" w:sz="8" w:space="0" w:color="auto"/>
            </w:tcBorders>
            <w:shd w:val="clear" w:color="auto" w:fill="auto"/>
            <w:vAlign w:val="bottom"/>
          </w:tcPr>
          <w:p w14:paraId="77E674B4" w14:textId="77777777" w:rsidR="008C49B4" w:rsidRPr="008C49B4" w:rsidRDefault="008C49B4" w:rsidP="005364FC">
            <w:pPr>
              <w:spacing w:after="0" w:line="360" w:lineRule="auto"/>
              <w:ind w:left="260"/>
              <w:rPr>
                <w:rFonts w:ascii="Times New Roman" w:eastAsia="Times New Roman" w:hAnsi="Times New Roman" w:cs="Times New Roman"/>
                <w:szCs w:val="20"/>
              </w:rPr>
            </w:pPr>
            <w:r w:rsidRPr="008C49B4">
              <w:rPr>
                <w:rFonts w:ascii="Times New Roman" w:eastAsia="Times New Roman" w:hAnsi="Times New Roman" w:cs="Times New Roman"/>
                <w:szCs w:val="20"/>
              </w:rPr>
              <w:t>Design verification and documented reviews</w:t>
            </w:r>
          </w:p>
        </w:tc>
        <w:tc>
          <w:tcPr>
            <w:tcW w:w="100" w:type="dxa"/>
            <w:shd w:val="clear" w:color="auto" w:fill="auto"/>
            <w:vAlign w:val="bottom"/>
          </w:tcPr>
          <w:p w14:paraId="5F182349"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860" w:type="dxa"/>
            <w:gridSpan w:val="2"/>
            <w:vMerge w:val="restart"/>
            <w:tcBorders>
              <w:right w:val="single" w:sz="8" w:space="0" w:color="auto"/>
            </w:tcBorders>
            <w:shd w:val="clear" w:color="auto" w:fill="auto"/>
            <w:vAlign w:val="bottom"/>
          </w:tcPr>
          <w:p w14:paraId="3C0E9823" w14:textId="77777777" w:rsidR="008C49B4" w:rsidRPr="008C49B4" w:rsidRDefault="008C49B4" w:rsidP="005364FC">
            <w:pPr>
              <w:spacing w:after="0" w:line="360" w:lineRule="auto"/>
              <w:rPr>
                <w:rFonts w:ascii="Times New Roman" w:eastAsia="Times New Roman" w:hAnsi="Times New Roman" w:cs="Times New Roman"/>
                <w:sz w:val="24"/>
                <w:szCs w:val="20"/>
              </w:rPr>
            </w:pPr>
            <w:proofErr w:type="spellStart"/>
            <w:r w:rsidRPr="008C49B4">
              <w:rPr>
                <w:rFonts w:ascii="Times New Roman" w:eastAsia="Times New Roman" w:hAnsi="Times New Roman" w:cs="Times New Roman"/>
                <w:sz w:val="24"/>
                <w:szCs w:val="20"/>
              </w:rPr>
              <w:t>Wamala</w:t>
            </w:r>
            <w:proofErr w:type="spellEnd"/>
            <w:r w:rsidRPr="008C49B4">
              <w:rPr>
                <w:rFonts w:ascii="Times New Roman" w:eastAsia="Times New Roman" w:hAnsi="Times New Roman" w:cs="Times New Roman"/>
                <w:sz w:val="24"/>
                <w:szCs w:val="20"/>
              </w:rPr>
              <w:t xml:space="preserve"> Edgar Watson</w:t>
            </w:r>
          </w:p>
        </w:tc>
      </w:tr>
      <w:tr w:rsidR="008C49B4" w:rsidRPr="008C49B4" w14:paraId="62FA5F96" w14:textId="77777777" w:rsidTr="004E563E">
        <w:trPr>
          <w:trHeight w:val="109"/>
        </w:trPr>
        <w:tc>
          <w:tcPr>
            <w:tcW w:w="100" w:type="dxa"/>
            <w:tcBorders>
              <w:left w:val="single" w:sz="8" w:space="0" w:color="auto"/>
            </w:tcBorders>
            <w:shd w:val="clear" w:color="auto" w:fill="auto"/>
            <w:vAlign w:val="bottom"/>
          </w:tcPr>
          <w:p w14:paraId="75FAC8DE" w14:textId="77777777" w:rsidR="008C49B4" w:rsidRPr="008C49B4" w:rsidRDefault="008C49B4" w:rsidP="005364FC">
            <w:pPr>
              <w:spacing w:after="0" w:line="360" w:lineRule="auto"/>
              <w:rPr>
                <w:rFonts w:ascii="Times New Roman" w:eastAsia="Times New Roman" w:hAnsi="Times New Roman" w:cs="Times New Roman"/>
                <w:sz w:val="9"/>
                <w:szCs w:val="20"/>
              </w:rPr>
            </w:pPr>
          </w:p>
        </w:tc>
        <w:tc>
          <w:tcPr>
            <w:tcW w:w="2580" w:type="dxa"/>
            <w:shd w:val="clear" w:color="auto" w:fill="auto"/>
            <w:vAlign w:val="bottom"/>
          </w:tcPr>
          <w:p w14:paraId="30F8E00A" w14:textId="77777777" w:rsidR="008C49B4" w:rsidRPr="008C49B4" w:rsidRDefault="008C49B4" w:rsidP="005364FC">
            <w:pPr>
              <w:spacing w:after="0" w:line="360" w:lineRule="auto"/>
              <w:rPr>
                <w:rFonts w:ascii="Times New Roman" w:eastAsia="Times New Roman" w:hAnsi="Times New Roman" w:cs="Times New Roman"/>
                <w:sz w:val="9"/>
                <w:szCs w:val="20"/>
              </w:rPr>
            </w:pPr>
          </w:p>
        </w:tc>
        <w:tc>
          <w:tcPr>
            <w:tcW w:w="120" w:type="dxa"/>
            <w:tcBorders>
              <w:right w:val="single" w:sz="8" w:space="0" w:color="auto"/>
            </w:tcBorders>
            <w:shd w:val="clear" w:color="auto" w:fill="auto"/>
            <w:vAlign w:val="bottom"/>
          </w:tcPr>
          <w:p w14:paraId="56B7AEFB" w14:textId="77777777" w:rsidR="008C49B4" w:rsidRPr="008C49B4" w:rsidRDefault="008C49B4" w:rsidP="005364FC">
            <w:pPr>
              <w:spacing w:after="0" w:line="360" w:lineRule="auto"/>
              <w:rPr>
                <w:rFonts w:ascii="Times New Roman" w:eastAsia="Times New Roman" w:hAnsi="Times New Roman" w:cs="Times New Roman"/>
                <w:sz w:val="9"/>
                <w:szCs w:val="20"/>
              </w:rPr>
            </w:pPr>
          </w:p>
        </w:tc>
        <w:tc>
          <w:tcPr>
            <w:tcW w:w="100" w:type="dxa"/>
            <w:shd w:val="clear" w:color="auto" w:fill="auto"/>
            <w:vAlign w:val="bottom"/>
          </w:tcPr>
          <w:p w14:paraId="5FC0BABC" w14:textId="77777777" w:rsidR="008C49B4" w:rsidRPr="008C49B4" w:rsidRDefault="008C49B4" w:rsidP="005364FC">
            <w:pPr>
              <w:spacing w:after="0" w:line="360" w:lineRule="auto"/>
              <w:rPr>
                <w:rFonts w:ascii="Times New Roman" w:eastAsia="Times New Roman" w:hAnsi="Times New Roman" w:cs="Times New Roman"/>
                <w:sz w:val="9"/>
                <w:szCs w:val="20"/>
              </w:rPr>
            </w:pPr>
          </w:p>
        </w:tc>
        <w:tc>
          <w:tcPr>
            <w:tcW w:w="4440" w:type="dxa"/>
            <w:shd w:val="clear" w:color="auto" w:fill="auto"/>
            <w:vAlign w:val="bottom"/>
          </w:tcPr>
          <w:p w14:paraId="7FC8992E" w14:textId="77777777" w:rsidR="008C49B4" w:rsidRPr="008C49B4" w:rsidRDefault="008C49B4" w:rsidP="005364FC">
            <w:pPr>
              <w:spacing w:after="0" w:line="360" w:lineRule="auto"/>
              <w:rPr>
                <w:rFonts w:ascii="Times New Roman" w:eastAsia="Times New Roman" w:hAnsi="Times New Roman" w:cs="Times New Roman"/>
                <w:sz w:val="9"/>
                <w:szCs w:val="20"/>
              </w:rPr>
            </w:pPr>
          </w:p>
        </w:tc>
        <w:tc>
          <w:tcPr>
            <w:tcW w:w="120" w:type="dxa"/>
            <w:tcBorders>
              <w:right w:val="single" w:sz="8" w:space="0" w:color="auto"/>
            </w:tcBorders>
            <w:shd w:val="clear" w:color="auto" w:fill="auto"/>
            <w:vAlign w:val="bottom"/>
          </w:tcPr>
          <w:p w14:paraId="4DA98693" w14:textId="77777777" w:rsidR="008C49B4" w:rsidRPr="008C49B4" w:rsidRDefault="008C49B4" w:rsidP="005364FC">
            <w:pPr>
              <w:spacing w:after="0" w:line="360" w:lineRule="auto"/>
              <w:rPr>
                <w:rFonts w:ascii="Times New Roman" w:eastAsia="Times New Roman" w:hAnsi="Times New Roman" w:cs="Times New Roman"/>
                <w:sz w:val="9"/>
                <w:szCs w:val="20"/>
              </w:rPr>
            </w:pPr>
          </w:p>
        </w:tc>
        <w:tc>
          <w:tcPr>
            <w:tcW w:w="100" w:type="dxa"/>
            <w:shd w:val="clear" w:color="auto" w:fill="auto"/>
            <w:vAlign w:val="bottom"/>
          </w:tcPr>
          <w:p w14:paraId="7B9CA1D2" w14:textId="77777777" w:rsidR="008C49B4" w:rsidRPr="008C49B4" w:rsidRDefault="008C49B4" w:rsidP="005364FC">
            <w:pPr>
              <w:spacing w:after="0" w:line="360" w:lineRule="auto"/>
              <w:rPr>
                <w:rFonts w:ascii="Times New Roman" w:eastAsia="Times New Roman" w:hAnsi="Times New Roman" w:cs="Times New Roman"/>
                <w:sz w:val="9"/>
                <w:szCs w:val="20"/>
              </w:rPr>
            </w:pPr>
          </w:p>
        </w:tc>
        <w:tc>
          <w:tcPr>
            <w:tcW w:w="1860" w:type="dxa"/>
            <w:gridSpan w:val="2"/>
            <w:vMerge/>
            <w:tcBorders>
              <w:right w:val="single" w:sz="8" w:space="0" w:color="auto"/>
            </w:tcBorders>
            <w:shd w:val="clear" w:color="auto" w:fill="auto"/>
            <w:vAlign w:val="bottom"/>
          </w:tcPr>
          <w:p w14:paraId="42F8EF1F" w14:textId="77777777" w:rsidR="008C49B4" w:rsidRPr="008C49B4" w:rsidRDefault="008C49B4" w:rsidP="005364FC">
            <w:pPr>
              <w:spacing w:after="0" w:line="360" w:lineRule="auto"/>
              <w:rPr>
                <w:rFonts w:ascii="Times New Roman" w:eastAsia="Times New Roman" w:hAnsi="Times New Roman" w:cs="Times New Roman"/>
                <w:sz w:val="9"/>
                <w:szCs w:val="20"/>
              </w:rPr>
            </w:pPr>
          </w:p>
        </w:tc>
      </w:tr>
      <w:tr w:rsidR="008C49B4" w:rsidRPr="008C49B4" w14:paraId="3E41A0F2" w14:textId="77777777" w:rsidTr="004E563E">
        <w:trPr>
          <w:trHeight w:val="436"/>
        </w:trPr>
        <w:tc>
          <w:tcPr>
            <w:tcW w:w="100" w:type="dxa"/>
            <w:tcBorders>
              <w:left w:val="single" w:sz="8" w:space="0" w:color="auto"/>
            </w:tcBorders>
            <w:shd w:val="clear" w:color="auto" w:fill="auto"/>
            <w:vAlign w:val="bottom"/>
          </w:tcPr>
          <w:p w14:paraId="3A31E9D7"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27E4A99C"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0A4B8A9C"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0F113A59"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60" w:type="dxa"/>
            <w:gridSpan w:val="2"/>
            <w:tcBorders>
              <w:right w:val="single" w:sz="8" w:space="0" w:color="auto"/>
            </w:tcBorders>
            <w:shd w:val="clear" w:color="auto" w:fill="auto"/>
            <w:vAlign w:val="bottom"/>
          </w:tcPr>
          <w:p w14:paraId="22F81A3D" w14:textId="77777777" w:rsidR="008C49B4" w:rsidRPr="008C49B4" w:rsidRDefault="008C49B4" w:rsidP="005364FC">
            <w:pPr>
              <w:spacing w:after="0" w:line="360" w:lineRule="auto"/>
              <w:ind w:left="260"/>
              <w:rPr>
                <w:rFonts w:ascii="Times New Roman" w:eastAsia="Times New Roman" w:hAnsi="Times New Roman" w:cs="Times New Roman"/>
                <w:szCs w:val="20"/>
              </w:rPr>
            </w:pPr>
            <w:r w:rsidRPr="008C49B4">
              <w:rPr>
                <w:rFonts w:ascii="Times New Roman" w:eastAsia="Times New Roman" w:hAnsi="Times New Roman" w:cs="Times New Roman"/>
                <w:szCs w:val="20"/>
              </w:rPr>
              <w:t>Change-control reviews and reports</w:t>
            </w:r>
          </w:p>
        </w:tc>
        <w:tc>
          <w:tcPr>
            <w:tcW w:w="100" w:type="dxa"/>
            <w:shd w:val="clear" w:color="auto" w:fill="auto"/>
            <w:vAlign w:val="bottom"/>
          </w:tcPr>
          <w:p w14:paraId="23134897"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740" w:type="dxa"/>
            <w:shd w:val="clear" w:color="auto" w:fill="auto"/>
            <w:vAlign w:val="bottom"/>
          </w:tcPr>
          <w:p w14:paraId="35D485B3"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3519EA63"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3CEEA29B" w14:textId="77777777" w:rsidTr="004E563E">
        <w:trPr>
          <w:trHeight w:val="501"/>
        </w:trPr>
        <w:tc>
          <w:tcPr>
            <w:tcW w:w="100" w:type="dxa"/>
            <w:tcBorders>
              <w:left w:val="single" w:sz="8" w:space="0" w:color="auto"/>
            </w:tcBorders>
            <w:shd w:val="clear" w:color="auto" w:fill="auto"/>
            <w:vAlign w:val="bottom"/>
          </w:tcPr>
          <w:p w14:paraId="76C83A9A"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7A7D2C37"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2F16270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7FE30FED"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60" w:type="dxa"/>
            <w:gridSpan w:val="2"/>
            <w:tcBorders>
              <w:right w:val="single" w:sz="8" w:space="0" w:color="auto"/>
            </w:tcBorders>
            <w:shd w:val="clear" w:color="auto" w:fill="auto"/>
            <w:vAlign w:val="bottom"/>
          </w:tcPr>
          <w:p w14:paraId="44E6EAA3" w14:textId="77777777" w:rsidR="008C49B4" w:rsidRPr="008C49B4" w:rsidRDefault="008C49B4" w:rsidP="005364FC">
            <w:pPr>
              <w:spacing w:after="0" w:line="360" w:lineRule="auto"/>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Comments:</w:t>
            </w:r>
          </w:p>
        </w:tc>
        <w:tc>
          <w:tcPr>
            <w:tcW w:w="100" w:type="dxa"/>
            <w:shd w:val="clear" w:color="auto" w:fill="auto"/>
            <w:vAlign w:val="bottom"/>
          </w:tcPr>
          <w:p w14:paraId="69C44CA6"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740" w:type="dxa"/>
            <w:shd w:val="clear" w:color="auto" w:fill="auto"/>
            <w:vAlign w:val="bottom"/>
          </w:tcPr>
          <w:p w14:paraId="2ABD698D"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3F87199E"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000B0B14" w14:textId="77777777" w:rsidTr="004E563E">
        <w:trPr>
          <w:trHeight w:val="408"/>
        </w:trPr>
        <w:tc>
          <w:tcPr>
            <w:tcW w:w="100" w:type="dxa"/>
            <w:tcBorders>
              <w:left w:val="single" w:sz="8" w:space="0" w:color="auto"/>
            </w:tcBorders>
            <w:shd w:val="clear" w:color="auto" w:fill="auto"/>
            <w:vAlign w:val="bottom"/>
          </w:tcPr>
          <w:p w14:paraId="29E0F6D7"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366A6A7A"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2B839207"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7185E9DC"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60" w:type="dxa"/>
            <w:gridSpan w:val="2"/>
            <w:tcBorders>
              <w:right w:val="single" w:sz="8" w:space="0" w:color="auto"/>
            </w:tcBorders>
            <w:shd w:val="clear" w:color="auto" w:fill="auto"/>
            <w:vAlign w:val="bottom"/>
          </w:tcPr>
          <w:p w14:paraId="39699C87" w14:textId="77777777" w:rsidR="008C49B4" w:rsidRPr="008C49B4" w:rsidRDefault="008C49B4" w:rsidP="005364FC">
            <w:pPr>
              <w:spacing w:after="0" w:line="360" w:lineRule="auto"/>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We reviewed the code structure, the software</w:t>
            </w:r>
          </w:p>
        </w:tc>
        <w:tc>
          <w:tcPr>
            <w:tcW w:w="100" w:type="dxa"/>
            <w:shd w:val="clear" w:color="auto" w:fill="auto"/>
            <w:vAlign w:val="bottom"/>
          </w:tcPr>
          <w:p w14:paraId="23A6A769"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740" w:type="dxa"/>
            <w:shd w:val="clear" w:color="auto" w:fill="auto"/>
            <w:vAlign w:val="bottom"/>
          </w:tcPr>
          <w:p w14:paraId="4B711BBE"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4D42357E"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15AF57F1" w14:textId="77777777" w:rsidTr="004E563E">
        <w:trPr>
          <w:trHeight w:val="415"/>
        </w:trPr>
        <w:tc>
          <w:tcPr>
            <w:tcW w:w="100" w:type="dxa"/>
            <w:tcBorders>
              <w:left w:val="single" w:sz="8" w:space="0" w:color="auto"/>
            </w:tcBorders>
            <w:shd w:val="clear" w:color="auto" w:fill="auto"/>
            <w:vAlign w:val="bottom"/>
          </w:tcPr>
          <w:p w14:paraId="42B4ABBF"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282DA20B"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79AE576F"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305D3C8E"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60" w:type="dxa"/>
            <w:gridSpan w:val="2"/>
            <w:tcBorders>
              <w:right w:val="single" w:sz="8" w:space="0" w:color="auto"/>
            </w:tcBorders>
            <w:shd w:val="clear" w:color="auto" w:fill="auto"/>
            <w:vAlign w:val="bottom"/>
          </w:tcPr>
          <w:p w14:paraId="03E8D78D" w14:textId="77777777" w:rsidR="008C49B4" w:rsidRPr="008C49B4" w:rsidRDefault="008C49B4" w:rsidP="005364FC">
            <w:pPr>
              <w:spacing w:after="0" w:line="360" w:lineRule="auto"/>
              <w:rPr>
                <w:rFonts w:ascii="Times New Roman" w:eastAsia="Times New Roman" w:hAnsi="Times New Roman" w:cs="Times New Roman"/>
                <w:w w:val="98"/>
                <w:sz w:val="24"/>
                <w:szCs w:val="20"/>
              </w:rPr>
            </w:pPr>
            <w:r w:rsidRPr="008C49B4">
              <w:rPr>
                <w:rFonts w:ascii="Times New Roman" w:eastAsia="Times New Roman" w:hAnsi="Times New Roman" w:cs="Times New Roman"/>
                <w:w w:val="98"/>
                <w:sz w:val="24"/>
                <w:szCs w:val="20"/>
              </w:rPr>
              <w:t>Design documents, and the system</w:t>
            </w:r>
          </w:p>
        </w:tc>
        <w:tc>
          <w:tcPr>
            <w:tcW w:w="100" w:type="dxa"/>
            <w:shd w:val="clear" w:color="auto" w:fill="auto"/>
            <w:vAlign w:val="bottom"/>
          </w:tcPr>
          <w:p w14:paraId="16A1E609"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740" w:type="dxa"/>
            <w:shd w:val="clear" w:color="auto" w:fill="auto"/>
            <w:vAlign w:val="bottom"/>
          </w:tcPr>
          <w:p w14:paraId="5C02A86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6D028B85"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76FDDFC5" w14:textId="77777777" w:rsidTr="004E563E">
        <w:trPr>
          <w:trHeight w:val="413"/>
        </w:trPr>
        <w:tc>
          <w:tcPr>
            <w:tcW w:w="100" w:type="dxa"/>
            <w:tcBorders>
              <w:left w:val="single" w:sz="8" w:space="0" w:color="auto"/>
            </w:tcBorders>
            <w:shd w:val="clear" w:color="auto" w:fill="auto"/>
            <w:vAlign w:val="bottom"/>
          </w:tcPr>
          <w:p w14:paraId="02CD7E50"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20737AA9"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093576B3"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63175837"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60" w:type="dxa"/>
            <w:gridSpan w:val="2"/>
            <w:tcBorders>
              <w:right w:val="single" w:sz="8" w:space="0" w:color="auto"/>
            </w:tcBorders>
            <w:shd w:val="clear" w:color="auto" w:fill="auto"/>
            <w:vAlign w:val="bottom"/>
          </w:tcPr>
          <w:p w14:paraId="11A00FBF" w14:textId="77777777" w:rsidR="008C49B4" w:rsidRPr="008C49B4" w:rsidRDefault="008C49B4" w:rsidP="005364FC">
            <w:pPr>
              <w:spacing w:after="0" w:line="360" w:lineRule="auto"/>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requirements specification.</w:t>
            </w:r>
          </w:p>
        </w:tc>
        <w:tc>
          <w:tcPr>
            <w:tcW w:w="100" w:type="dxa"/>
            <w:shd w:val="clear" w:color="auto" w:fill="auto"/>
            <w:vAlign w:val="bottom"/>
          </w:tcPr>
          <w:p w14:paraId="4488DD17"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740" w:type="dxa"/>
            <w:shd w:val="clear" w:color="auto" w:fill="auto"/>
            <w:vAlign w:val="bottom"/>
          </w:tcPr>
          <w:p w14:paraId="519698DD"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19734A80"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2B682259" w14:textId="77777777" w:rsidTr="004E563E">
        <w:trPr>
          <w:trHeight w:val="415"/>
        </w:trPr>
        <w:tc>
          <w:tcPr>
            <w:tcW w:w="100" w:type="dxa"/>
            <w:tcBorders>
              <w:left w:val="single" w:sz="8" w:space="0" w:color="auto"/>
            </w:tcBorders>
            <w:shd w:val="clear" w:color="auto" w:fill="auto"/>
            <w:vAlign w:val="bottom"/>
          </w:tcPr>
          <w:p w14:paraId="047E8F84"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065473AD"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70E67A94"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54F96B96"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60" w:type="dxa"/>
            <w:gridSpan w:val="2"/>
            <w:tcBorders>
              <w:right w:val="single" w:sz="8" w:space="0" w:color="auto"/>
            </w:tcBorders>
            <w:shd w:val="clear" w:color="auto" w:fill="auto"/>
            <w:vAlign w:val="bottom"/>
          </w:tcPr>
          <w:p w14:paraId="7FA14203" w14:textId="77777777" w:rsidR="008C49B4" w:rsidRPr="008C49B4" w:rsidRDefault="008C49B4" w:rsidP="005364FC">
            <w:pPr>
              <w:spacing w:after="0" w:line="360" w:lineRule="auto"/>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Both code and documents were well organized</w:t>
            </w:r>
          </w:p>
        </w:tc>
        <w:tc>
          <w:tcPr>
            <w:tcW w:w="100" w:type="dxa"/>
            <w:shd w:val="clear" w:color="auto" w:fill="auto"/>
            <w:vAlign w:val="bottom"/>
          </w:tcPr>
          <w:p w14:paraId="686E7C33"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740" w:type="dxa"/>
            <w:shd w:val="clear" w:color="auto" w:fill="auto"/>
            <w:vAlign w:val="bottom"/>
          </w:tcPr>
          <w:p w14:paraId="719FAE54"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15EFCBBF"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48F36811" w14:textId="77777777" w:rsidTr="004E563E">
        <w:trPr>
          <w:trHeight w:val="413"/>
        </w:trPr>
        <w:tc>
          <w:tcPr>
            <w:tcW w:w="100" w:type="dxa"/>
            <w:tcBorders>
              <w:left w:val="single" w:sz="8" w:space="0" w:color="auto"/>
            </w:tcBorders>
            <w:shd w:val="clear" w:color="auto" w:fill="auto"/>
            <w:vAlign w:val="bottom"/>
          </w:tcPr>
          <w:p w14:paraId="54FA808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2920BC57"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67E62986"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03D3E44F"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60" w:type="dxa"/>
            <w:gridSpan w:val="2"/>
            <w:tcBorders>
              <w:right w:val="single" w:sz="8" w:space="0" w:color="auto"/>
            </w:tcBorders>
            <w:shd w:val="clear" w:color="auto" w:fill="auto"/>
            <w:vAlign w:val="bottom"/>
          </w:tcPr>
          <w:p w14:paraId="72EA4A04" w14:textId="77777777" w:rsidR="008C49B4" w:rsidRPr="008C49B4" w:rsidRDefault="008C49B4" w:rsidP="005364FC">
            <w:pPr>
              <w:spacing w:after="0" w:line="360" w:lineRule="auto"/>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and well formatted.</w:t>
            </w:r>
          </w:p>
        </w:tc>
        <w:tc>
          <w:tcPr>
            <w:tcW w:w="100" w:type="dxa"/>
            <w:shd w:val="clear" w:color="auto" w:fill="auto"/>
            <w:vAlign w:val="bottom"/>
          </w:tcPr>
          <w:p w14:paraId="212678CF"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740" w:type="dxa"/>
            <w:shd w:val="clear" w:color="auto" w:fill="auto"/>
            <w:vAlign w:val="bottom"/>
          </w:tcPr>
          <w:p w14:paraId="5BF572B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723DD3CE"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3BAF4459" w14:textId="77777777" w:rsidTr="004E563E">
        <w:trPr>
          <w:trHeight w:val="204"/>
        </w:trPr>
        <w:tc>
          <w:tcPr>
            <w:tcW w:w="2800" w:type="dxa"/>
            <w:gridSpan w:val="3"/>
            <w:tcBorders>
              <w:left w:val="single" w:sz="8" w:space="0" w:color="auto"/>
              <w:bottom w:val="single" w:sz="8" w:space="0" w:color="auto"/>
              <w:right w:val="single" w:sz="8" w:space="0" w:color="auto"/>
            </w:tcBorders>
            <w:shd w:val="clear" w:color="auto" w:fill="auto"/>
            <w:vAlign w:val="bottom"/>
          </w:tcPr>
          <w:p w14:paraId="3CEC331C"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00" w:type="dxa"/>
            <w:tcBorders>
              <w:bottom w:val="single" w:sz="8" w:space="0" w:color="auto"/>
            </w:tcBorders>
            <w:shd w:val="clear" w:color="auto" w:fill="auto"/>
            <w:vAlign w:val="bottom"/>
          </w:tcPr>
          <w:p w14:paraId="4C719855"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4560" w:type="dxa"/>
            <w:gridSpan w:val="2"/>
            <w:tcBorders>
              <w:bottom w:val="single" w:sz="8" w:space="0" w:color="auto"/>
              <w:right w:val="single" w:sz="8" w:space="0" w:color="auto"/>
            </w:tcBorders>
            <w:shd w:val="clear" w:color="auto" w:fill="auto"/>
            <w:vAlign w:val="bottom"/>
          </w:tcPr>
          <w:p w14:paraId="3CEDC294"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840" w:type="dxa"/>
            <w:gridSpan w:val="2"/>
            <w:tcBorders>
              <w:bottom w:val="single" w:sz="8" w:space="0" w:color="auto"/>
            </w:tcBorders>
            <w:shd w:val="clear" w:color="auto" w:fill="auto"/>
            <w:vAlign w:val="bottom"/>
          </w:tcPr>
          <w:p w14:paraId="084E8F78"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40" w:type="dxa"/>
            <w:tcBorders>
              <w:bottom w:val="single" w:sz="8" w:space="0" w:color="auto"/>
              <w:right w:val="single" w:sz="8" w:space="0" w:color="auto"/>
            </w:tcBorders>
            <w:shd w:val="clear" w:color="auto" w:fill="auto"/>
            <w:vAlign w:val="bottom"/>
          </w:tcPr>
          <w:p w14:paraId="48E2B10E" w14:textId="77777777" w:rsidR="008C49B4" w:rsidRPr="008C49B4" w:rsidRDefault="008C49B4" w:rsidP="005364FC">
            <w:pPr>
              <w:spacing w:after="0" w:line="360" w:lineRule="auto"/>
              <w:rPr>
                <w:rFonts w:ascii="Times New Roman" w:eastAsia="Times New Roman" w:hAnsi="Times New Roman" w:cs="Times New Roman"/>
                <w:sz w:val="17"/>
                <w:szCs w:val="20"/>
              </w:rPr>
            </w:pPr>
          </w:p>
        </w:tc>
      </w:tr>
      <w:tr w:rsidR="008C49B4" w:rsidRPr="008C49B4" w14:paraId="53CFDF3E" w14:textId="77777777" w:rsidTr="004E563E">
        <w:trPr>
          <w:trHeight w:val="357"/>
        </w:trPr>
        <w:tc>
          <w:tcPr>
            <w:tcW w:w="2800" w:type="dxa"/>
            <w:gridSpan w:val="3"/>
            <w:tcBorders>
              <w:left w:val="single" w:sz="8" w:space="0" w:color="auto"/>
              <w:right w:val="single" w:sz="8" w:space="0" w:color="auto"/>
            </w:tcBorders>
            <w:shd w:val="clear" w:color="auto" w:fill="auto"/>
            <w:vAlign w:val="bottom"/>
          </w:tcPr>
          <w:p w14:paraId="4DDDD124" w14:textId="77777777" w:rsidR="008C49B4" w:rsidRPr="008C49B4" w:rsidRDefault="008C49B4" w:rsidP="005364FC">
            <w:pPr>
              <w:spacing w:after="0" w:line="360" w:lineRule="auto"/>
              <w:ind w:left="100"/>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Documentation</w:t>
            </w:r>
          </w:p>
        </w:tc>
        <w:tc>
          <w:tcPr>
            <w:tcW w:w="100" w:type="dxa"/>
            <w:shd w:val="clear" w:color="auto" w:fill="auto"/>
            <w:vAlign w:val="bottom"/>
          </w:tcPr>
          <w:p w14:paraId="51AD1E8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60" w:type="dxa"/>
            <w:gridSpan w:val="2"/>
            <w:tcBorders>
              <w:right w:val="single" w:sz="8" w:space="0" w:color="auto"/>
            </w:tcBorders>
            <w:shd w:val="clear" w:color="auto" w:fill="auto"/>
            <w:vAlign w:val="bottom"/>
          </w:tcPr>
          <w:p w14:paraId="79781F30" w14:textId="77777777" w:rsidR="008C49B4" w:rsidRPr="008C49B4" w:rsidRDefault="008C49B4" w:rsidP="005364FC">
            <w:pPr>
              <w:spacing w:after="0" w:line="360" w:lineRule="auto"/>
              <w:ind w:left="260"/>
              <w:rPr>
                <w:rFonts w:ascii="Times New Roman" w:eastAsia="Times New Roman" w:hAnsi="Times New Roman" w:cs="Times New Roman"/>
                <w:szCs w:val="20"/>
              </w:rPr>
            </w:pPr>
            <w:r w:rsidRPr="008C49B4">
              <w:rPr>
                <w:rFonts w:ascii="Times New Roman" w:eastAsia="Times New Roman" w:hAnsi="Times New Roman" w:cs="Times New Roman"/>
                <w:szCs w:val="20"/>
              </w:rPr>
              <w:t>System documentation, flow charts, etc.</w:t>
            </w:r>
          </w:p>
        </w:tc>
        <w:tc>
          <w:tcPr>
            <w:tcW w:w="1840" w:type="dxa"/>
            <w:gridSpan w:val="2"/>
            <w:shd w:val="clear" w:color="auto" w:fill="auto"/>
            <w:vAlign w:val="bottom"/>
          </w:tcPr>
          <w:p w14:paraId="10517CF6" w14:textId="77777777" w:rsidR="008C49B4" w:rsidRPr="008C49B4" w:rsidRDefault="008C49B4" w:rsidP="005364FC">
            <w:pPr>
              <w:spacing w:after="0" w:line="360" w:lineRule="auto"/>
              <w:ind w:left="100"/>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14/12/2021</w:t>
            </w:r>
          </w:p>
        </w:tc>
        <w:tc>
          <w:tcPr>
            <w:tcW w:w="140" w:type="dxa"/>
            <w:tcBorders>
              <w:right w:val="single" w:sz="8" w:space="0" w:color="auto"/>
            </w:tcBorders>
            <w:shd w:val="clear" w:color="auto" w:fill="auto"/>
            <w:vAlign w:val="bottom"/>
          </w:tcPr>
          <w:p w14:paraId="21339B0C"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241EFED0" w14:textId="77777777" w:rsidTr="004E563E">
        <w:trPr>
          <w:trHeight w:val="545"/>
        </w:trPr>
        <w:tc>
          <w:tcPr>
            <w:tcW w:w="100" w:type="dxa"/>
            <w:tcBorders>
              <w:left w:val="single" w:sz="8" w:space="0" w:color="auto"/>
            </w:tcBorders>
            <w:shd w:val="clear" w:color="auto" w:fill="auto"/>
            <w:vAlign w:val="bottom"/>
          </w:tcPr>
          <w:p w14:paraId="68B43D17"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659886F3"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277E1230"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2A8C8338"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60" w:type="dxa"/>
            <w:gridSpan w:val="2"/>
            <w:tcBorders>
              <w:right w:val="single" w:sz="8" w:space="0" w:color="auto"/>
            </w:tcBorders>
            <w:shd w:val="clear" w:color="auto" w:fill="auto"/>
            <w:vAlign w:val="bottom"/>
          </w:tcPr>
          <w:p w14:paraId="6B92D5A1" w14:textId="77777777" w:rsidR="008C49B4" w:rsidRPr="008C49B4" w:rsidRDefault="008C49B4" w:rsidP="005364FC">
            <w:pPr>
              <w:spacing w:after="0" w:line="360" w:lineRule="auto"/>
              <w:ind w:left="260"/>
              <w:rPr>
                <w:rFonts w:ascii="Times New Roman" w:eastAsia="Times New Roman" w:hAnsi="Times New Roman" w:cs="Times New Roman"/>
                <w:szCs w:val="20"/>
              </w:rPr>
            </w:pPr>
            <w:r w:rsidRPr="008C49B4">
              <w:rPr>
                <w:rFonts w:ascii="Times New Roman" w:eastAsia="Times New Roman" w:hAnsi="Times New Roman" w:cs="Times New Roman"/>
                <w:szCs w:val="20"/>
              </w:rPr>
              <w:t>Test results</w:t>
            </w:r>
          </w:p>
        </w:tc>
        <w:tc>
          <w:tcPr>
            <w:tcW w:w="100" w:type="dxa"/>
            <w:shd w:val="clear" w:color="auto" w:fill="auto"/>
            <w:vAlign w:val="bottom"/>
          </w:tcPr>
          <w:p w14:paraId="7B1A7CF8"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860" w:type="dxa"/>
            <w:gridSpan w:val="2"/>
            <w:vMerge w:val="restart"/>
            <w:tcBorders>
              <w:right w:val="single" w:sz="8" w:space="0" w:color="auto"/>
            </w:tcBorders>
            <w:shd w:val="clear" w:color="auto" w:fill="auto"/>
            <w:vAlign w:val="bottom"/>
          </w:tcPr>
          <w:p w14:paraId="42391D1F" w14:textId="77777777" w:rsidR="008C49B4" w:rsidRPr="008C49B4" w:rsidRDefault="008C49B4" w:rsidP="005364FC">
            <w:pPr>
              <w:spacing w:after="0" w:line="360" w:lineRule="auto"/>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Performed by</w:t>
            </w:r>
          </w:p>
        </w:tc>
      </w:tr>
      <w:tr w:rsidR="008C49B4" w:rsidRPr="008C49B4" w14:paraId="163BAE6C" w14:textId="77777777" w:rsidTr="004E563E">
        <w:trPr>
          <w:trHeight w:val="240"/>
        </w:trPr>
        <w:tc>
          <w:tcPr>
            <w:tcW w:w="100" w:type="dxa"/>
            <w:tcBorders>
              <w:left w:val="single" w:sz="8" w:space="0" w:color="auto"/>
            </w:tcBorders>
            <w:shd w:val="clear" w:color="auto" w:fill="auto"/>
            <w:vAlign w:val="bottom"/>
          </w:tcPr>
          <w:p w14:paraId="54222F27" w14:textId="77777777" w:rsidR="008C49B4" w:rsidRPr="008C49B4" w:rsidRDefault="008C49B4" w:rsidP="005364FC">
            <w:pPr>
              <w:spacing w:after="0" w:line="360" w:lineRule="auto"/>
              <w:rPr>
                <w:rFonts w:ascii="Times New Roman" w:eastAsia="Times New Roman" w:hAnsi="Times New Roman" w:cs="Times New Roman"/>
                <w:sz w:val="20"/>
                <w:szCs w:val="20"/>
              </w:rPr>
            </w:pPr>
          </w:p>
        </w:tc>
        <w:tc>
          <w:tcPr>
            <w:tcW w:w="2580" w:type="dxa"/>
            <w:shd w:val="clear" w:color="auto" w:fill="auto"/>
            <w:vAlign w:val="bottom"/>
          </w:tcPr>
          <w:p w14:paraId="3E77D0D9" w14:textId="77777777" w:rsidR="008C49B4" w:rsidRPr="008C49B4" w:rsidRDefault="008C49B4" w:rsidP="005364FC">
            <w:pPr>
              <w:spacing w:after="0" w:line="360" w:lineRule="auto"/>
              <w:rPr>
                <w:rFonts w:ascii="Times New Roman" w:eastAsia="Times New Roman" w:hAnsi="Times New Roman" w:cs="Times New Roman"/>
                <w:sz w:val="20"/>
                <w:szCs w:val="20"/>
              </w:rPr>
            </w:pPr>
          </w:p>
        </w:tc>
        <w:tc>
          <w:tcPr>
            <w:tcW w:w="120" w:type="dxa"/>
            <w:tcBorders>
              <w:right w:val="single" w:sz="8" w:space="0" w:color="auto"/>
            </w:tcBorders>
            <w:shd w:val="clear" w:color="auto" w:fill="auto"/>
            <w:vAlign w:val="bottom"/>
          </w:tcPr>
          <w:p w14:paraId="1593DAF8" w14:textId="77777777" w:rsidR="008C49B4" w:rsidRPr="008C49B4" w:rsidRDefault="008C49B4" w:rsidP="005364FC">
            <w:pPr>
              <w:spacing w:after="0" w:line="360" w:lineRule="auto"/>
              <w:rPr>
                <w:rFonts w:ascii="Times New Roman" w:eastAsia="Times New Roman" w:hAnsi="Times New Roman" w:cs="Times New Roman"/>
                <w:sz w:val="20"/>
                <w:szCs w:val="20"/>
              </w:rPr>
            </w:pPr>
          </w:p>
        </w:tc>
        <w:tc>
          <w:tcPr>
            <w:tcW w:w="100" w:type="dxa"/>
            <w:shd w:val="clear" w:color="auto" w:fill="auto"/>
            <w:vAlign w:val="bottom"/>
          </w:tcPr>
          <w:p w14:paraId="6444102B" w14:textId="77777777" w:rsidR="008C49B4" w:rsidRPr="008C49B4" w:rsidRDefault="008C49B4" w:rsidP="005364FC">
            <w:pPr>
              <w:spacing w:after="0" w:line="360" w:lineRule="auto"/>
              <w:rPr>
                <w:rFonts w:ascii="Times New Roman" w:eastAsia="Times New Roman" w:hAnsi="Times New Roman" w:cs="Times New Roman"/>
                <w:sz w:val="20"/>
                <w:szCs w:val="20"/>
              </w:rPr>
            </w:pPr>
          </w:p>
        </w:tc>
        <w:tc>
          <w:tcPr>
            <w:tcW w:w="4440" w:type="dxa"/>
            <w:shd w:val="clear" w:color="auto" w:fill="auto"/>
            <w:vAlign w:val="bottom"/>
          </w:tcPr>
          <w:p w14:paraId="222D24AE" w14:textId="77777777" w:rsidR="008C49B4" w:rsidRPr="008C49B4" w:rsidRDefault="008C49B4" w:rsidP="005364FC">
            <w:pPr>
              <w:spacing w:after="0" w:line="360" w:lineRule="auto"/>
              <w:rPr>
                <w:rFonts w:ascii="Times New Roman" w:eastAsia="Times New Roman" w:hAnsi="Times New Roman" w:cs="Times New Roman"/>
                <w:sz w:val="20"/>
                <w:szCs w:val="20"/>
              </w:rPr>
            </w:pPr>
          </w:p>
        </w:tc>
        <w:tc>
          <w:tcPr>
            <w:tcW w:w="120" w:type="dxa"/>
            <w:tcBorders>
              <w:right w:val="single" w:sz="8" w:space="0" w:color="auto"/>
            </w:tcBorders>
            <w:shd w:val="clear" w:color="auto" w:fill="auto"/>
            <w:vAlign w:val="bottom"/>
          </w:tcPr>
          <w:p w14:paraId="38E4DFA2" w14:textId="77777777" w:rsidR="008C49B4" w:rsidRPr="008C49B4" w:rsidRDefault="008C49B4" w:rsidP="005364FC">
            <w:pPr>
              <w:spacing w:after="0" w:line="360" w:lineRule="auto"/>
              <w:rPr>
                <w:rFonts w:ascii="Times New Roman" w:eastAsia="Times New Roman" w:hAnsi="Times New Roman" w:cs="Times New Roman"/>
                <w:sz w:val="20"/>
                <w:szCs w:val="20"/>
              </w:rPr>
            </w:pPr>
          </w:p>
        </w:tc>
        <w:tc>
          <w:tcPr>
            <w:tcW w:w="100" w:type="dxa"/>
            <w:shd w:val="clear" w:color="auto" w:fill="auto"/>
            <w:vAlign w:val="bottom"/>
          </w:tcPr>
          <w:p w14:paraId="3F641B13" w14:textId="77777777" w:rsidR="008C49B4" w:rsidRPr="008C49B4" w:rsidRDefault="008C49B4" w:rsidP="005364FC">
            <w:pPr>
              <w:spacing w:after="0" w:line="360" w:lineRule="auto"/>
              <w:rPr>
                <w:rFonts w:ascii="Times New Roman" w:eastAsia="Times New Roman" w:hAnsi="Times New Roman" w:cs="Times New Roman"/>
                <w:sz w:val="20"/>
                <w:szCs w:val="20"/>
              </w:rPr>
            </w:pPr>
          </w:p>
        </w:tc>
        <w:tc>
          <w:tcPr>
            <w:tcW w:w="1860" w:type="dxa"/>
            <w:gridSpan w:val="2"/>
            <w:vMerge/>
            <w:tcBorders>
              <w:right w:val="single" w:sz="8" w:space="0" w:color="auto"/>
            </w:tcBorders>
            <w:shd w:val="clear" w:color="auto" w:fill="auto"/>
            <w:vAlign w:val="bottom"/>
          </w:tcPr>
          <w:p w14:paraId="7E6F7DD7" w14:textId="77777777" w:rsidR="008C49B4" w:rsidRPr="008C49B4" w:rsidRDefault="008C49B4" w:rsidP="005364FC">
            <w:pPr>
              <w:spacing w:after="0" w:line="360" w:lineRule="auto"/>
              <w:rPr>
                <w:rFonts w:ascii="Times New Roman" w:eastAsia="Times New Roman" w:hAnsi="Times New Roman" w:cs="Times New Roman"/>
                <w:sz w:val="20"/>
                <w:szCs w:val="20"/>
              </w:rPr>
            </w:pPr>
          </w:p>
        </w:tc>
      </w:tr>
      <w:tr w:rsidR="008C49B4" w:rsidRPr="008C49B4" w14:paraId="1CC30F51" w14:textId="77777777" w:rsidTr="004E563E">
        <w:trPr>
          <w:trHeight w:val="305"/>
        </w:trPr>
        <w:tc>
          <w:tcPr>
            <w:tcW w:w="100" w:type="dxa"/>
            <w:tcBorders>
              <w:left w:val="single" w:sz="8" w:space="0" w:color="auto"/>
            </w:tcBorders>
            <w:shd w:val="clear" w:color="auto" w:fill="auto"/>
            <w:vAlign w:val="bottom"/>
          </w:tcPr>
          <w:p w14:paraId="0A9F2EE4"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17D6A983"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2131C169"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0CD5A32D"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60" w:type="dxa"/>
            <w:gridSpan w:val="2"/>
            <w:tcBorders>
              <w:right w:val="single" w:sz="8" w:space="0" w:color="auto"/>
            </w:tcBorders>
            <w:shd w:val="clear" w:color="auto" w:fill="auto"/>
            <w:vAlign w:val="bottom"/>
          </w:tcPr>
          <w:p w14:paraId="7AE1BA81" w14:textId="77777777" w:rsidR="008C49B4" w:rsidRPr="008C49B4" w:rsidRDefault="008C49B4" w:rsidP="005364FC">
            <w:pPr>
              <w:spacing w:after="0" w:line="360" w:lineRule="auto"/>
              <w:ind w:left="260"/>
              <w:rPr>
                <w:rFonts w:ascii="Times New Roman" w:eastAsia="Times New Roman" w:hAnsi="Times New Roman" w:cs="Times New Roman"/>
                <w:szCs w:val="20"/>
              </w:rPr>
            </w:pPr>
            <w:r w:rsidRPr="008C49B4">
              <w:rPr>
                <w:rFonts w:ascii="Times New Roman" w:eastAsia="Times New Roman" w:hAnsi="Times New Roman" w:cs="Times New Roman"/>
                <w:szCs w:val="20"/>
              </w:rPr>
              <w:t>User manuals, On-line help, Notes, etc.</w:t>
            </w:r>
          </w:p>
        </w:tc>
        <w:tc>
          <w:tcPr>
            <w:tcW w:w="100" w:type="dxa"/>
            <w:shd w:val="clear" w:color="auto" w:fill="auto"/>
            <w:vAlign w:val="bottom"/>
          </w:tcPr>
          <w:p w14:paraId="40BCD9CE"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860" w:type="dxa"/>
            <w:gridSpan w:val="2"/>
            <w:vMerge w:val="restart"/>
            <w:tcBorders>
              <w:right w:val="single" w:sz="8" w:space="0" w:color="auto"/>
            </w:tcBorders>
            <w:shd w:val="clear" w:color="auto" w:fill="auto"/>
            <w:vAlign w:val="bottom"/>
          </w:tcPr>
          <w:p w14:paraId="27FC7FE4" w14:textId="77777777" w:rsidR="008C49B4" w:rsidRPr="008C49B4" w:rsidRDefault="008C49B4" w:rsidP="005364FC">
            <w:pPr>
              <w:spacing w:after="0" w:line="360" w:lineRule="auto"/>
              <w:rPr>
                <w:rFonts w:ascii="Times New Roman" w:eastAsia="Times New Roman" w:hAnsi="Times New Roman" w:cs="Times New Roman"/>
                <w:sz w:val="24"/>
                <w:szCs w:val="20"/>
              </w:rPr>
            </w:pPr>
            <w:proofErr w:type="spellStart"/>
            <w:r w:rsidRPr="008C49B4">
              <w:rPr>
                <w:rFonts w:ascii="Times New Roman" w:eastAsia="Times New Roman" w:hAnsi="Times New Roman" w:cs="Times New Roman"/>
                <w:sz w:val="24"/>
                <w:szCs w:val="20"/>
              </w:rPr>
              <w:t>Asiimwe</w:t>
            </w:r>
            <w:proofErr w:type="spellEnd"/>
            <w:r w:rsidRPr="008C49B4">
              <w:rPr>
                <w:rFonts w:ascii="Times New Roman" w:eastAsia="Times New Roman" w:hAnsi="Times New Roman" w:cs="Times New Roman"/>
                <w:sz w:val="24"/>
                <w:szCs w:val="20"/>
              </w:rPr>
              <w:t xml:space="preserve"> Brenda Angel and </w:t>
            </w:r>
            <w:proofErr w:type="spellStart"/>
            <w:r w:rsidRPr="008C49B4">
              <w:rPr>
                <w:rFonts w:ascii="Times New Roman" w:eastAsia="Times New Roman" w:hAnsi="Times New Roman" w:cs="Times New Roman"/>
                <w:sz w:val="24"/>
                <w:szCs w:val="20"/>
              </w:rPr>
              <w:t>Tindyebwa</w:t>
            </w:r>
            <w:proofErr w:type="spellEnd"/>
            <w:r w:rsidRPr="008C49B4">
              <w:rPr>
                <w:rFonts w:ascii="Times New Roman" w:eastAsia="Times New Roman" w:hAnsi="Times New Roman" w:cs="Times New Roman"/>
                <w:sz w:val="24"/>
                <w:szCs w:val="20"/>
              </w:rPr>
              <w:t xml:space="preserve"> Fortunate Allan</w:t>
            </w:r>
          </w:p>
        </w:tc>
      </w:tr>
      <w:tr w:rsidR="008C49B4" w:rsidRPr="008C49B4" w14:paraId="6D26E0F0" w14:textId="77777777" w:rsidTr="004E563E">
        <w:trPr>
          <w:trHeight w:val="110"/>
        </w:trPr>
        <w:tc>
          <w:tcPr>
            <w:tcW w:w="100" w:type="dxa"/>
            <w:tcBorders>
              <w:left w:val="single" w:sz="8" w:space="0" w:color="auto"/>
            </w:tcBorders>
            <w:shd w:val="clear" w:color="auto" w:fill="auto"/>
            <w:vAlign w:val="bottom"/>
          </w:tcPr>
          <w:p w14:paraId="022F66D4" w14:textId="77777777" w:rsidR="008C49B4" w:rsidRPr="008C49B4" w:rsidRDefault="008C49B4" w:rsidP="005364FC">
            <w:pPr>
              <w:spacing w:after="0" w:line="360" w:lineRule="auto"/>
              <w:rPr>
                <w:rFonts w:ascii="Times New Roman" w:eastAsia="Times New Roman" w:hAnsi="Times New Roman" w:cs="Times New Roman"/>
                <w:sz w:val="9"/>
                <w:szCs w:val="20"/>
              </w:rPr>
            </w:pPr>
          </w:p>
        </w:tc>
        <w:tc>
          <w:tcPr>
            <w:tcW w:w="2580" w:type="dxa"/>
            <w:shd w:val="clear" w:color="auto" w:fill="auto"/>
            <w:vAlign w:val="bottom"/>
          </w:tcPr>
          <w:p w14:paraId="6F8882AB" w14:textId="77777777" w:rsidR="008C49B4" w:rsidRPr="008C49B4" w:rsidRDefault="008C49B4" w:rsidP="005364FC">
            <w:pPr>
              <w:spacing w:after="0" w:line="360" w:lineRule="auto"/>
              <w:rPr>
                <w:rFonts w:ascii="Times New Roman" w:eastAsia="Times New Roman" w:hAnsi="Times New Roman" w:cs="Times New Roman"/>
                <w:sz w:val="9"/>
                <w:szCs w:val="20"/>
              </w:rPr>
            </w:pPr>
          </w:p>
        </w:tc>
        <w:tc>
          <w:tcPr>
            <w:tcW w:w="120" w:type="dxa"/>
            <w:tcBorders>
              <w:right w:val="single" w:sz="8" w:space="0" w:color="auto"/>
            </w:tcBorders>
            <w:shd w:val="clear" w:color="auto" w:fill="auto"/>
            <w:vAlign w:val="bottom"/>
          </w:tcPr>
          <w:p w14:paraId="6309C80B" w14:textId="77777777" w:rsidR="008C49B4" w:rsidRPr="008C49B4" w:rsidRDefault="008C49B4" w:rsidP="005364FC">
            <w:pPr>
              <w:spacing w:after="0" w:line="360" w:lineRule="auto"/>
              <w:rPr>
                <w:rFonts w:ascii="Times New Roman" w:eastAsia="Times New Roman" w:hAnsi="Times New Roman" w:cs="Times New Roman"/>
                <w:sz w:val="9"/>
                <w:szCs w:val="20"/>
              </w:rPr>
            </w:pPr>
          </w:p>
        </w:tc>
        <w:tc>
          <w:tcPr>
            <w:tcW w:w="100" w:type="dxa"/>
            <w:shd w:val="clear" w:color="auto" w:fill="auto"/>
            <w:vAlign w:val="bottom"/>
          </w:tcPr>
          <w:p w14:paraId="094C2A63" w14:textId="77777777" w:rsidR="008C49B4" w:rsidRPr="008C49B4" w:rsidRDefault="008C49B4" w:rsidP="005364FC">
            <w:pPr>
              <w:spacing w:after="0" w:line="360" w:lineRule="auto"/>
              <w:rPr>
                <w:rFonts w:ascii="Times New Roman" w:eastAsia="Times New Roman" w:hAnsi="Times New Roman" w:cs="Times New Roman"/>
                <w:sz w:val="9"/>
                <w:szCs w:val="20"/>
              </w:rPr>
            </w:pPr>
          </w:p>
        </w:tc>
        <w:tc>
          <w:tcPr>
            <w:tcW w:w="4440" w:type="dxa"/>
            <w:shd w:val="clear" w:color="auto" w:fill="auto"/>
            <w:vAlign w:val="bottom"/>
          </w:tcPr>
          <w:p w14:paraId="4A02CA04" w14:textId="77777777" w:rsidR="008C49B4" w:rsidRPr="008C49B4" w:rsidRDefault="008C49B4" w:rsidP="005364FC">
            <w:pPr>
              <w:spacing w:after="0" w:line="360" w:lineRule="auto"/>
              <w:rPr>
                <w:rFonts w:ascii="Times New Roman" w:eastAsia="Times New Roman" w:hAnsi="Times New Roman" w:cs="Times New Roman"/>
                <w:sz w:val="9"/>
                <w:szCs w:val="20"/>
              </w:rPr>
            </w:pPr>
          </w:p>
        </w:tc>
        <w:tc>
          <w:tcPr>
            <w:tcW w:w="120" w:type="dxa"/>
            <w:tcBorders>
              <w:right w:val="single" w:sz="8" w:space="0" w:color="auto"/>
            </w:tcBorders>
            <w:shd w:val="clear" w:color="auto" w:fill="auto"/>
            <w:vAlign w:val="bottom"/>
          </w:tcPr>
          <w:p w14:paraId="680CE22D" w14:textId="77777777" w:rsidR="008C49B4" w:rsidRPr="008C49B4" w:rsidRDefault="008C49B4" w:rsidP="005364FC">
            <w:pPr>
              <w:spacing w:after="0" w:line="360" w:lineRule="auto"/>
              <w:rPr>
                <w:rFonts w:ascii="Times New Roman" w:eastAsia="Times New Roman" w:hAnsi="Times New Roman" w:cs="Times New Roman"/>
                <w:sz w:val="9"/>
                <w:szCs w:val="20"/>
              </w:rPr>
            </w:pPr>
          </w:p>
        </w:tc>
        <w:tc>
          <w:tcPr>
            <w:tcW w:w="100" w:type="dxa"/>
            <w:shd w:val="clear" w:color="auto" w:fill="auto"/>
            <w:vAlign w:val="bottom"/>
          </w:tcPr>
          <w:p w14:paraId="514DD9AC" w14:textId="77777777" w:rsidR="008C49B4" w:rsidRPr="008C49B4" w:rsidRDefault="008C49B4" w:rsidP="005364FC">
            <w:pPr>
              <w:spacing w:after="0" w:line="360" w:lineRule="auto"/>
              <w:rPr>
                <w:rFonts w:ascii="Times New Roman" w:eastAsia="Times New Roman" w:hAnsi="Times New Roman" w:cs="Times New Roman"/>
                <w:sz w:val="9"/>
                <w:szCs w:val="20"/>
              </w:rPr>
            </w:pPr>
          </w:p>
        </w:tc>
        <w:tc>
          <w:tcPr>
            <w:tcW w:w="1860" w:type="dxa"/>
            <w:gridSpan w:val="2"/>
            <w:vMerge/>
            <w:tcBorders>
              <w:right w:val="single" w:sz="8" w:space="0" w:color="auto"/>
            </w:tcBorders>
            <w:shd w:val="clear" w:color="auto" w:fill="auto"/>
            <w:vAlign w:val="bottom"/>
          </w:tcPr>
          <w:p w14:paraId="32A488F5" w14:textId="77777777" w:rsidR="008C49B4" w:rsidRPr="008C49B4" w:rsidRDefault="008C49B4" w:rsidP="005364FC">
            <w:pPr>
              <w:spacing w:after="0" w:line="360" w:lineRule="auto"/>
              <w:rPr>
                <w:rFonts w:ascii="Times New Roman" w:eastAsia="Times New Roman" w:hAnsi="Times New Roman" w:cs="Times New Roman"/>
                <w:sz w:val="9"/>
                <w:szCs w:val="20"/>
              </w:rPr>
            </w:pPr>
          </w:p>
        </w:tc>
      </w:tr>
      <w:tr w:rsidR="008C49B4" w:rsidRPr="008C49B4" w14:paraId="3FEDEAEA" w14:textId="77777777" w:rsidTr="004E563E">
        <w:trPr>
          <w:trHeight w:val="432"/>
        </w:trPr>
        <w:tc>
          <w:tcPr>
            <w:tcW w:w="100" w:type="dxa"/>
            <w:tcBorders>
              <w:left w:val="single" w:sz="8" w:space="0" w:color="auto"/>
            </w:tcBorders>
            <w:shd w:val="clear" w:color="auto" w:fill="auto"/>
            <w:vAlign w:val="bottom"/>
          </w:tcPr>
          <w:p w14:paraId="07905166"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468F736C"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084BC703"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5E1E6A39"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60" w:type="dxa"/>
            <w:gridSpan w:val="2"/>
            <w:tcBorders>
              <w:right w:val="single" w:sz="8" w:space="0" w:color="auto"/>
            </w:tcBorders>
            <w:shd w:val="clear" w:color="auto" w:fill="auto"/>
            <w:vAlign w:val="bottom"/>
          </w:tcPr>
          <w:p w14:paraId="4FDDE605" w14:textId="77777777" w:rsidR="008C49B4" w:rsidRPr="008C49B4" w:rsidRDefault="008C49B4" w:rsidP="005364FC">
            <w:pPr>
              <w:spacing w:after="0" w:line="360" w:lineRule="auto"/>
              <w:ind w:left="260"/>
              <w:rPr>
                <w:rFonts w:ascii="Times New Roman" w:eastAsia="Times New Roman" w:hAnsi="Times New Roman" w:cs="Times New Roman"/>
                <w:szCs w:val="20"/>
              </w:rPr>
            </w:pPr>
            <w:r w:rsidRPr="008C49B4">
              <w:rPr>
                <w:rFonts w:ascii="Times New Roman" w:eastAsia="Times New Roman" w:hAnsi="Times New Roman" w:cs="Times New Roman"/>
                <w:szCs w:val="20"/>
              </w:rPr>
              <w:t>Contents of user manuals approved</w:t>
            </w:r>
          </w:p>
        </w:tc>
        <w:tc>
          <w:tcPr>
            <w:tcW w:w="100" w:type="dxa"/>
            <w:shd w:val="clear" w:color="auto" w:fill="auto"/>
            <w:vAlign w:val="bottom"/>
          </w:tcPr>
          <w:p w14:paraId="0ECE3B7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860" w:type="dxa"/>
            <w:gridSpan w:val="2"/>
            <w:tcBorders>
              <w:right w:val="single" w:sz="8" w:space="0" w:color="auto"/>
            </w:tcBorders>
            <w:shd w:val="clear" w:color="auto" w:fill="auto"/>
            <w:vAlign w:val="bottom"/>
          </w:tcPr>
          <w:p w14:paraId="18CB0790"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55112222" w14:textId="77777777" w:rsidTr="004E563E">
        <w:trPr>
          <w:trHeight w:val="396"/>
        </w:trPr>
        <w:tc>
          <w:tcPr>
            <w:tcW w:w="100" w:type="dxa"/>
            <w:tcBorders>
              <w:left w:val="single" w:sz="8" w:space="0" w:color="auto"/>
            </w:tcBorders>
            <w:shd w:val="clear" w:color="auto" w:fill="auto"/>
            <w:vAlign w:val="bottom"/>
          </w:tcPr>
          <w:p w14:paraId="2559F76A"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07756046"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3CFB0AD6"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05DB906F"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440" w:type="dxa"/>
            <w:shd w:val="clear" w:color="auto" w:fill="auto"/>
            <w:vAlign w:val="bottom"/>
          </w:tcPr>
          <w:p w14:paraId="534099E3"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705C6FB4"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25364F38"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860" w:type="dxa"/>
            <w:gridSpan w:val="2"/>
            <w:tcBorders>
              <w:right w:val="single" w:sz="8" w:space="0" w:color="auto"/>
            </w:tcBorders>
            <w:shd w:val="clear" w:color="auto" w:fill="auto"/>
            <w:vAlign w:val="bottom"/>
          </w:tcPr>
          <w:p w14:paraId="2F89D084"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559B3D6F" w14:textId="77777777" w:rsidTr="004E563E">
        <w:trPr>
          <w:trHeight w:val="305"/>
        </w:trPr>
        <w:tc>
          <w:tcPr>
            <w:tcW w:w="100" w:type="dxa"/>
            <w:tcBorders>
              <w:left w:val="single" w:sz="8" w:space="0" w:color="auto"/>
              <w:bottom w:val="single" w:sz="8" w:space="0" w:color="auto"/>
            </w:tcBorders>
            <w:shd w:val="clear" w:color="auto" w:fill="auto"/>
            <w:vAlign w:val="bottom"/>
          </w:tcPr>
          <w:p w14:paraId="0D574573"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tcBorders>
              <w:bottom w:val="single" w:sz="8" w:space="0" w:color="auto"/>
            </w:tcBorders>
            <w:shd w:val="clear" w:color="auto" w:fill="auto"/>
            <w:vAlign w:val="bottom"/>
          </w:tcPr>
          <w:p w14:paraId="6810111C"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bottom w:val="single" w:sz="8" w:space="0" w:color="auto"/>
              <w:right w:val="single" w:sz="8" w:space="0" w:color="auto"/>
            </w:tcBorders>
            <w:shd w:val="clear" w:color="auto" w:fill="auto"/>
            <w:vAlign w:val="bottom"/>
          </w:tcPr>
          <w:p w14:paraId="4B6D5230"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40" w:type="dxa"/>
            <w:gridSpan w:val="2"/>
            <w:tcBorders>
              <w:bottom w:val="single" w:sz="8" w:space="0" w:color="auto"/>
            </w:tcBorders>
            <w:shd w:val="clear" w:color="auto" w:fill="auto"/>
            <w:vAlign w:val="bottom"/>
          </w:tcPr>
          <w:p w14:paraId="3BF6CE4F"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bottom w:val="single" w:sz="8" w:space="0" w:color="auto"/>
              <w:right w:val="single" w:sz="8" w:space="0" w:color="auto"/>
            </w:tcBorders>
            <w:shd w:val="clear" w:color="auto" w:fill="auto"/>
            <w:vAlign w:val="bottom"/>
          </w:tcPr>
          <w:p w14:paraId="0655827F"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tcBorders>
              <w:bottom w:val="single" w:sz="8" w:space="0" w:color="auto"/>
            </w:tcBorders>
            <w:shd w:val="clear" w:color="auto" w:fill="auto"/>
            <w:vAlign w:val="bottom"/>
          </w:tcPr>
          <w:p w14:paraId="197BF4CA"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740" w:type="dxa"/>
            <w:tcBorders>
              <w:bottom w:val="single" w:sz="8" w:space="0" w:color="auto"/>
            </w:tcBorders>
            <w:shd w:val="clear" w:color="auto" w:fill="auto"/>
            <w:vAlign w:val="bottom"/>
          </w:tcPr>
          <w:p w14:paraId="436ABB2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bottom w:val="single" w:sz="8" w:space="0" w:color="auto"/>
              <w:right w:val="single" w:sz="8" w:space="0" w:color="auto"/>
            </w:tcBorders>
            <w:shd w:val="clear" w:color="auto" w:fill="auto"/>
            <w:vAlign w:val="bottom"/>
          </w:tcPr>
          <w:p w14:paraId="7099C158"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4E4B0737" w14:textId="77777777" w:rsidTr="004E563E">
        <w:trPr>
          <w:trHeight w:val="1028"/>
        </w:trPr>
        <w:tc>
          <w:tcPr>
            <w:tcW w:w="100" w:type="dxa"/>
            <w:shd w:val="clear" w:color="auto" w:fill="auto"/>
            <w:vAlign w:val="bottom"/>
          </w:tcPr>
          <w:p w14:paraId="3F90BDE4"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2ED1A34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shd w:val="clear" w:color="auto" w:fill="auto"/>
            <w:vAlign w:val="bottom"/>
          </w:tcPr>
          <w:p w14:paraId="3B70BCC5"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40" w:type="dxa"/>
            <w:gridSpan w:val="2"/>
            <w:shd w:val="clear" w:color="auto" w:fill="auto"/>
            <w:vAlign w:val="bottom"/>
          </w:tcPr>
          <w:p w14:paraId="6F06A855" w14:textId="77777777" w:rsidR="008C49B4" w:rsidRPr="008C49B4" w:rsidRDefault="008C49B4" w:rsidP="005364FC">
            <w:pPr>
              <w:spacing w:after="0" w:line="360" w:lineRule="auto"/>
              <w:ind w:right="1824"/>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10</w:t>
            </w:r>
          </w:p>
        </w:tc>
        <w:tc>
          <w:tcPr>
            <w:tcW w:w="120" w:type="dxa"/>
            <w:shd w:val="clear" w:color="auto" w:fill="auto"/>
            <w:vAlign w:val="bottom"/>
          </w:tcPr>
          <w:p w14:paraId="6D74ABC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2FEDF417"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740" w:type="dxa"/>
            <w:shd w:val="clear" w:color="auto" w:fill="auto"/>
            <w:vAlign w:val="bottom"/>
          </w:tcPr>
          <w:p w14:paraId="56B9DC43"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shd w:val="clear" w:color="auto" w:fill="auto"/>
            <w:vAlign w:val="bottom"/>
          </w:tcPr>
          <w:p w14:paraId="3343E23D"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bl>
    <w:p w14:paraId="2F60A6A4" w14:textId="77777777" w:rsidR="008C49B4" w:rsidRPr="008C49B4" w:rsidRDefault="008C49B4" w:rsidP="005364FC">
      <w:pPr>
        <w:spacing w:after="0" w:line="360" w:lineRule="auto"/>
        <w:rPr>
          <w:rFonts w:ascii="Times New Roman" w:eastAsia="Times New Roman" w:hAnsi="Times New Roman" w:cs="Times New Roman"/>
          <w:sz w:val="20"/>
          <w:szCs w:val="20"/>
        </w:rPr>
      </w:pPr>
      <w:r w:rsidRPr="008C49B4">
        <w:rPr>
          <w:rFonts w:ascii="Times New Roman" w:eastAsia="Times New Roman" w:hAnsi="Times New Roman" w:cs="Times New Roman"/>
          <w:noProof/>
          <w:sz w:val="24"/>
          <w:szCs w:val="20"/>
        </w:rPr>
        <w:drawing>
          <wp:anchor distT="0" distB="0" distL="114300" distR="114300" simplePos="0" relativeHeight="251659264" behindDoc="1" locked="0" layoutInCell="1" allowOverlap="1" wp14:anchorId="52D10FF9" wp14:editId="395E9CC6">
            <wp:simplePos x="0" y="0"/>
            <wp:positionH relativeFrom="column">
              <wp:posOffset>1911985</wp:posOffset>
            </wp:positionH>
            <wp:positionV relativeFrom="paragraph">
              <wp:posOffset>-5313680</wp:posOffset>
            </wp:positionV>
            <wp:extent cx="123825" cy="122555"/>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sidRPr="008C49B4">
        <w:rPr>
          <w:rFonts w:ascii="Times New Roman" w:eastAsia="Times New Roman" w:hAnsi="Times New Roman" w:cs="Times New Roman"/>
          <w:noProof/>
          <w:sz w:val="24"/>
          <w:szCs w:val="20"/>
        </w:rPr>
        <w:drawing>
          <wp:anchor distT="0" distB="0" distL="114300" distR="114300" simplePos="0" relativeHeight="251660288" behindDoc="1" locked="0" layoutInCell="1" allowOverlap="1" wp14:anchorId="7DB11F2F" wp14:editId="0F064450">
            <wp:simplePos x="0" y="0"/>
            <wp:positionH relativeFrom="column">
              <wp:posOffset>1911985</wp:posOffset>
            </wp:positionH>
            <wp:positionV relativeFrom="paragraph">
              <wp:posOffset>-4968875</wp:posOffset>
            </wp:positionV>
            <wp:extent cx="123825" cy="12192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sidRPr="008C49B4">
        <w:rPr>
          <w:rFonts w:ascii="Times New Roman" w:eastAsia="Times New Roman" w:hAnsi="Times New Roman" w:cs="Times New Roman"/>
          <w:noProof/>
          <w:sz w:val="24"/>
          <w:szCs w:val="20"/>
        </w:rPr>
        <w:drawing>
          <wp:anchor distT="0" distB="0" distL="114300" distR="114300" simplePos="0" relativeHeight="251661312" behindDoc="1" locked="0" layoutInCell="1" allowOverlap="1" wp14:anchorId="7E777CD0" wp14:editId="48FC29E7">
            <wp:simplePos x="0" y="0"/>
            <wp:positionH relativeFrom="column">
              <wp:posOffset>1911985</wp:posOffset>
            </wp:positionH>
            <wp:positionV relativeFrom="paragraph">
              <wp:posOffset>-4624705</wp:posOffset>
            </wp:positionV>
            <wp:extent cx="123825" cy="122555"/>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sidRPr="008C49B4">
        <w:rPr>
          <w:rFonts w:ascii="Times New Roman" w:eastAsia="Times New Roman" w:hAnsi="Times New Roman" w:cs="Times New Roman"/>
          <w:noProof/>
          <w:sz w:val="24"/>
          <w:szCs w:val="20"/>
        </w:rPr>
        <w:drawing>
          <wp:anchor distT="0" distB="0" distL="114300" distR="114300" simplePos="0" relativeHeight="251662336" behindDoc="1" locked="0" layoutInCell="1" allowOverlap="1" wp14:anchorId="0CE063F4" wp14:editId="176743BC">
            <wp:simplePos x="0" y="0"/>
            <wp:positionH relativeFrom="column">
              <wp:posOffset>1911985</wp:posOffset>
            </wp:positionH>
            <wp:positionV relativeFrom="paragraph">
              <wp:posOffset>-4278630</wp:posOffset>
            </wp:positionV>
            <wp:extent cx="123825" cy="122555"/>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sidRPr="008C49B4">
        <w:rPr>
          <w:rFonts w:ascii="Times New Roman" w:eastAsia="Times New Roman" w:hAnsi="Times New Roman" w:cs="Times New Roman"/>
          <w:noProof/>
          <w:sz w:val="24"/>
          <w:szCs w:val="20"/>
        </w:rPr>
        <w:drawing>
          <wp:anchor distT="0" distB="0" distL="114300" distR="114300" simplePos="0" relativeHeight="251663360" behindDoc="1" locked="0" layoutInCell="1" allowOverlap="1" wp14:anchorId="6F9E50B2" wp14:editId="278AAEDB">
            <wp:simplePos x="0" y="0"/>
            <wp:positionH relativeFrom="column">
              <wp:posOffset>1911985</wp:posOffset>
            </wp:positionH>
            <wp:positionV relativeFrom="paragraph">
              <wp:posOffset>-2279015</wp:posOffset>
            </wp:positionV>
            <wp:extent cx="123825" cy="12192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sidRPr="008C49B4">
        <w:rPr>
          <w:rFonts w:ascii="Times New Roman" w:eastAsia="Times New Roman" w:hAnsi="Times New Roman" w:cs="Times New Roman"/>
          <w:noProof/>
          <w:sz w:val="24"/>
          <w:szCs w:val="20"/>
        </w:rPr>
        <w:drawing>
          <wp:anchor distT="0" distB="0" distL="114300" distR="114300" simplePos="0" relativeHeight="251664384" behindDoc="1" locked="0" layoutInCell="1" allowOverlap="1" wp14:anchorId="0E62DA82" wp14:editId="016563A1">
            <wp:simplePos x="0" y="0"/>
            <wp:positionH relativeFrom="column">
              <wp:posOffset>1911985</wp:posOffset>
            </wp:positionH>
            <wp:positionV relativeFrom="paragraph">
              <wp:posOffset>-1932940</wp:posOffset>
            </wp:positionV>
            <wp:extent cx="123825" cy="12192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sidRPr="008C49B4">
        <w:rPr>
          <w:rFonts w:ascii="Times New Roman" w:eastAsia="Times New Roman" w:hAnsi="Times New Roman" w:cs="Times New Roman"/>
          <w:noProof/>
          <w:sz w:val="24"/>
          <w:szCs w:val="20"/>
        </w:rPr>
        <w:drawing>
          <wp:anchor distT="0" distB="0" distL="114300" distR="114300" simplePos="0" relativeHeight="251665408" behindDoc="1" locked="0" layoutInCell="1" allowOverlap="1" wp14:anchorId="29ABC605" wp14:editId="3DD87FF0">
            <wp:simplePos x="0" y="0"/>
            <wp:positionH relativeFrom="column">
              <wp:posOffset>1911985</wp:posOffset>
            </wp:positionH>
            <wp:positionV relativeFrom="paragraph">
              <wp:posOffset>-1588770</wp:posOffset>
            </wp:positionV>
            <wp:extent cx="123825" cy="122555"/>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sidRPr="008C49B4">
        <w:rPr>
          <w:rFonts w:ascii="Times New Roman" w:eastAsia="Times New Roman" w:hAnsi="Times New Roman" w:cs="Times New Roman"/>
          <w:noProof/>
          <w:sz w:val="24"/>
          <w:szCs w:val="20"/>
        </w:rPr>
        <w:drawing>
          <wp:anchor distT="0" distB="0" distL="114300" distR="114300" simplePos="0" relativeHeight="251666432" behindDoc="1" locked="0" layoutInCell="1" allowOverlap="1" wp14:anchorId="35B10287" wp14:editId="62BAB93A">
            <wp:simplePos x="0" y="0"/>
            <wp:positionH relativeFrom="column">
              <wp:posOffset>1911985</wp:posOffset>
            </wp:positionH>
            <wp:positionV relativeFrom="paragraph">
              <wp:posOffset>-1244600</wp:posOffset>
            </wp:positionV>
            <wp:extent cx="123825" cy="122555"/>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p>
    <w:p w14:paraId="29E5BD5E" w14:textId="77777777" w:rsidR="008C49B4" w:rsidRPr="008C49B4" w:rsidRDefault="008C49B4" w:rsidP="005364FC">
      <w:pPr>
        <w:spacing w:after="0" w:line="360" w:lineRule="auto"/>
        <w:rPr>
          <w:rFonts w:ascii="Times New Roman" w:eastAsia="Times New Roman" w:hAnsi="Times New Roman" w:cs="Times New Roman"/>
          <w:sz w:val="20"/>
          <w:szCs w:val="20"/>
        </w:rPr>
        <w:sectPr w:rsidR="008C49B4" w:rsidRPr="008C49B4" w:rsidSect="00730EEB">
          <w:pgSz w:w="12240" w:h="15840"/>
          <w:pgMar w:top="1440" w:right="80" w:bottom="440" w:left="1440" w:header="0" w:footer="0" w:gutter="0"/>
          <w:pgNumType w:start="1"/>
          <w:cols w:space="0" w:equalWidth="0">
            <w:col w:w="10720"/>
          </w:cols>
          <w:docGrid w:linePitch="360"/>
        </w:sectPr>
      </w:pPr>
    </w:p>
    <w:tbl>
      <w:tblPr>
        <w:tblW w:w="0" w:type="auto"/>
        <w:tblInd w:w="110" w:type="dxa"/>
        <w:tblLayout w:type="fixed"/>
        <w:tblCellMar>
          <w:left w:w="0" w:type="dxa"/>
          <w:right w:w="0" w:type="dxa"/>
        </w:tblCellMar>
        <w:tblLook w:val="0000" w:firstRow="0" w:lastRow="0" w:firstColumn="0" w:lastColumn="0" w:noHBand="0" w:noVBand="0"/>
      </w:tblPr>
      <w:tblGrid>
        <w:gridCol w:w="100"/>
        <w:gridCol w:w="2580"/>
        <w:gridCol w:w="120"/>
        <w:gridCol w:w="100"/>
        <w:gridCol w:w="4440"/>
        <w:gridCol w:w="120"/>
        <w:gridCol w:w="100"/>
        <w:gridCol w:w="1740"/>
        <w:gridCol w:w="140"/>
      </w:tblGrid>
      <w:tr w:rsidR="008C49B4" w:rsidRPr="008C49B4" w14:paraId="5953DEC2" w14:textId="77777777" w:rsidTr="004E563E">
        <w:trPr>
          <w:trHeight w:val="67"/>
        </w:trPr>
        <w:tc>
          <w:tcPr>
            <w:tcW w:w="100" w:type="dxa"/>
            <w:tcBorders>
              <w:top w:val="single" w:sz="8" w:space="0" w:color="auto"/>
              <w:left w:val="single" w:sz="8" w:space="0" w:color="auto"/>
            </w:tcBorders>
            <w:shd w:val="clear" w:color="auto" w:fill="E0E0E0"/>
            <w:vAlign w:val="bottom"/>
          </w:tcPr>
          <w:p w14:paraId="6D9E862E" w14:textId="77777777" w:rsidR="008C49B4" w:rsidRPr="008C49B4" w:rsidRDefault="008C49B4" w:rsidP="005364FC">
            <w:pPr>
              <w:spacing w:after="0" w:line="360" w:lineRule="auto"/>
              <w:rPr>
                <w:rFonts w:ascii="Times New Roman" w:eastAsia="Times New Roman" w:hAnsi="Times New Roman" w:cs="Times New Roman"/>
                <w:sz w:val="5"/>
                <w:szCs w:val="20"/>
              </w:rPr>
            </w:pPr>
            <w:bookmarkStart w:id="47" w:name="page17"/>
            <w:bookmarkEnd w:id="47"/>
          </w:p>
        </w:tc>
        <w:tc>
          <w:tcPr>
            <w:tcW w:w="2580" w:type="dxa"/>
            <w:vMerge w:val="restart"/>
            <w:tcBorders>
              <w:top w:val="single" w:sz="8" w:space="0" w:color="auto"/>
            </w:tcBorders>
            <w:shd w:val="clear" w:color="auto" w:fill="E0E0E0"/>
            <w:vAlign w:val="bottom"/>
          </w:tcPr>
          <w:p w14:paraId="758E740A" w14:textId="77777777" w:rsidR="008C49B4" w:rsidRPr="008C49B4" w:rsidRDefault="008C49B4" w:rsidP="005364FC">
            <w:pPr>
              <w:spacing w:after="0" w:line="360" w:lineRule="auto"/>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Topics</w:t>
            </w:r>
          </w:p>
        </w:tc>
        <w:tc>
          <w:tcPr>
            <w:tcW w:w="120" w:type="dxa"/>
            <w:tcBorders>
              <w:top w:val="single" w:sz="8" w:space="0" w:color="auto"/>
              <w:right w:val="single" w:sz="8" w:space="0" w:color="auto"/>
            </w:tcBorders>
            <w:shd w:val="clear" w:color="auto" w:fill="E0E0E0"/>
            <w:vAlign w:val="bottom"/>
          </w:tcPr>
          <w:p w14:paraId="7506A209" w14:textId="77777777" w:rsidR="008C49B4" w:rsidRPr="008C49B4" w:rsidRDefault="008C49B4" w:rsidP="005364FC">
            <w:pPr>
              <w:spacing w:after="0" w:line="360" w:lineRule="auto"/>
              <w:rPr>
                <w:rFonts w:ascii="Times New Roman" w:eastAsia="Times New Roman" w:hAnsi="Times New Roman" w:cs="Times New Roman"/>
                <w:sz w:val="5"/>
                <w:szCs w:val="20"/>
              </w:rPr>
            </w:pPr>
          </w:p>
        </w:tc>
        <w:tc>
          <w:tcPr>
            <w:tcW w:w="100" w:type="dxa"/>
            <w:tcBorders>
              <w:top w:val="single" w:sz="8" w:space="0" w:color="auto"/>
            </w:tcBorders>
            <w:shd w:val="clear" w:color="auto" w:fill="E0E0E0"/>
            <w:vAlign w:val="bottom"/>
          </w:tcPr>
          <w:p w14:paraId="1A831D98" w14:textId="77777777" w:rsidR="008C49B4" w:rsidRPr="008C49B4" w:rsidRDefault="008C49B4" w:rsidP="005364FC">
            <w:pPr>
              <w:spacing w:after="0" w:line="360" w:lineRule="auto"/>
              <w:rPr>
                <w:rFonts w:ascii="Times New Roman" w:eastAsia="Times New Roman" w:hAnsi="Times New Roman" w:cs="Times New Roman"/>
                <w:sz w:val="5"/>
                <w:szCs w:val="20"/>
              </w:rPr>
            </w:pPr>
          </w:p>
        </w:tc>
        <w:tc>
          <w:tcPr>
            <w:tcW w:w="4440" w:type="dxa"/>
            <w:vMerge w:val="restart"/>
            <w:tcBorders>
              <w:top w:val="single" w:sz="8" w:space="0" w:color="auto"/>
            </w:tcBorders>
            <w:shd w:val="clear" w:color="auto" w:fill="E0E0E0"/>
            <w:vAlign w:val="bottom"/>
          </w:tcPr>
          <w:p w14:paraId="33132078" w14:textId="77777777" w:rsidR="008C49B4" w:rsidRPr="008C49B4" w:rsidRDefault="008C49B4" w:rsidP="005364FC">
            <w:pPr>
              <w:spacing w:after="0" w:line="360" w:lineRule="auto"/>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3.3.1 Inspection plan and performance</w:t>
            </w:r>
          </w:p>
        </w:tc>
        <w:tc>
          <w:tcPr>
            <w:tcW w:w="120" w:type="dxa"/>
            <w:tcBorders>
              <w:top w:val="single" w:sz="8" w:space="0" w:color="auto"/>
              <w:right w:val="single" w:sz="8" w:space="0" w:color="auto"/>
            </w:tcBorders>
            <w:shd w:val="clear" w:color="auto" w:fill="E0E0E0"/>
            <w:vAlign w:val="bottom"/>
          </w:tcPr>
          <w:p w14:paraId="7FD163AC" w14:textId="77777777" w:rsidR="008C49B4" w:rsidRPr="008C49B4" w:rsidRDefault="008C49B4" w:rsidP="005364FC">
            <w:pPr>
              <w:spacing w:after="0" w:line="360" w:lineRule="auto"/>
              <w:rPr>
                <w:rFonts w:ascii="Times New Roman" w:eastAsia="Times New Roman" w:hAnsi="Times New Roman" w:cs="Times New Roman"/>
                <w:sz w:val="5"/>
                <w:szCs w:val="20"/>
              </w:rPr>
            </w:pPr>
          </w:p>
        </w:tc>
        <w:tc>
          <w:tcPr>
            <w:tcW w:w="100" w:type="dxa"/>
            <w:tcBorders>
              <w:top w:val="single" w:sz="8" w:space="0" w:color="auto"/>
            </w:tcBorders>
            <w:shd w:val="clear" w:color="auto" w:fill="E0E0E0"/>
            <w:vAlign w:val="bottom"/>
          </w:tcPr>
          <w:p w14:paraId="1EE9B3A6" w14:textId="77777777" w:rsidR="008C49B4" w:rsidRPr="008C49B4" w:rsidRDefault="008C49B4" w:rsidP="005364FC">
            <w:pPr>
              <w:spacing w:after="0" w:line="360" w:lineRule="auto"/>
              <w:rPr>
                <w:rFonts w:ascii="Times New Roman" w:eastAsia="Times New Roman" w:hAnsi="Times New Roman" w:cs="Times New Roman"/>
                <w:sz w:val="5"/>
                <w:szCs w:val="20"/>
              </w:rPr>
            </w:pPr>
          </w:p>
        </w:tc>
        <w:tc>
          <w:tcPr>
            <w:tcW w:w="1740" w:type="dxa"/>
            <w:vMerge w:val="restart"/>
            <w:tcBorders>
              <w:top w:val="single" w:sz="8" w:space="0" w:color="auto"/>
            </w:tcBorders>
            <w:shd w:val="clear" w:color="auto" w:fill="E0E0E0"/>
            <w:vAlign w:val="bottom"/>
          </w:tcPr>
          <w:p w14:paraId="069DAC05" w14:textId="77777777" w:rsidR="008C49B4" w:rsidRPr="008C49B4" w:rsidRDefault="008C49B4" w:rsidP="005364FC">
            <w:pPr>
              <w:spacing w:after="0" w:line="360" w:lineRule="auto"/>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Date / Initials</w:t>
            </w:r>
          </w:p>
        </w:tc>
        <w:tc>
          <w:tcPr>
            <w:tcW w:w="140" w:type="dxa"/>
            <w:tcBorders>
              <w:top w:val="single" w:sz="8" w:space="0" w:color="auto"/>
              <w:right w:val="single" w:sz="8" w:space="0" w:color="auto"/>
            </w:tcBorders>
            <w:shd w:val="clear" w:color="auto" w:fill="E0E0E0"/>
            <w:vAlign w:val="bottom"/>
          </w:tcPr>
          <w:p w14:paraId="69DCDE95" w14:textId="77777777" w:rsidR="008C49B4" w:rsidRPr="008C49B4" w:rsidRDefault="008C49B4" w:rsidP="005364FC">
            <w:pPr>
              <w:spacing w:after="0" w:line="360" w:lineRule="auto"/>
              <w:rPr>
                <w:rFonts w:ascii="Times New Roman" w:eastAsia="Times New Roman" w:hAnsi="Times New Roman" w:cs="Times New Roman"/>
                <w:sz w:val="5"/>
                <w:szCs w:val="20"/>
              </w:rPr>
            </w:pPr>
          </w:p>
        </w:tc>
      </w:tr>
      <w:tr w:rsidR="008C49B4" w:rsidRPr="008C49B4" w14:paraId="51C28C12" w14:textId="77777777" w:rsidTr="004E563E">
        <w:trPr>
          <w:trHeight w:val="274"/>
        </w:trPr>
        <w:tc>
          <w:tcPr>
            <w:tcW w:w="100" w:type="dxa"/>
            <w:tcBorders>
              <w:left w:val="single" w:sz="8" w:space="0" w:color="auto"/>
            </w:tcBorders>
            <w:shd w:val="clear" w:color="auto" w:fill="E0E0E0"/>
            <w:vAlign w:val="bottom"/>
          </w:tcPr>
          <w:p w14:paraId="01959026"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2580" w:type="dxa"/>
            <w:vMerge/>
            <w:shd w:val="clear" w:color="auto" w:fill="E0E0E0"/>
            <w:vAlign w:val="bottom"/>
          </w:tcPr>
          <w:p w14:paraId="61C7A2D9"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120" w:type="dxa"/>
            <w:tcBorders>
              <w:right w:val="single" w:sz="8" w:space="0" w:color="auto"/>
            </w:tcBorders>
            <w:shd w:val="clear" w:color="auto" w:fill="E0E0E0"/>
            <w:vAlign w:val="bottom"/>
          </w:tcPr>
          <w:p w14:paraId="42BF3CA5"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100" w:type="dxa"/>
            <w:shd w:val="clear" w:color="auto" w:fill="E0E0E0"/>
            <w:vAlign w:val="bottom"/>
          </w:tcPr>
          <w:p w14:paraId="3D8654C4"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4440" w:type="dxa"/>
            <w:vMerge/>
            <w:shd w:val="clear" w:color="auto" w:fill="E0E0E0"/>
            <w:vAlign w:val="bottom"/>
          </w:tcPr>
          <w:p w14:paraId="656EC056"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120" w:type="dxa"/>
            <w:tcBorders>
              <w:right w:val="single" w:sz="8" w:space="0" w:color="auto"/>
            </w:tcBorders>
            <w:shd w:val="clear" w:color="auto" w:fill="E0E0E0"/>
            <w:vAlign w:val="bottom"/>
          </w:tcPr>
          <w:p w14:paraId="64D59AFA"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100" w:type="dxa"/>
            <w:shd w:val="clear" w:color="auto" w:fill="E0E0E0"/>
            <w:vAlign w:val="bottom"/>
          </w:tcPr>
          <w:p w14:paraId="71A74CB2"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1740" w:type="dxa"/>
            <w:vMerge/>
            <w:shd w:val="clear" w:color="auto" w:fill="E0E0E0"/>
            <w:vAlign w:val="bottom"/>
          </w:tcPr>
          <w:p w14:paraId="3A364DBD"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140" w:type="dxa"/>
            <w:tcBorders>
              <w:right w:val="single" w:sz="8" w:space="0" w:color="auto"/>
            </w:tcBorders>
            <w:shd w:val="clear" w:color="auto" w:fill="E0E0E0"/>
            <w:vAlign w:val="bottom"/>
          </w:tcPr>
          <w:p w14:paraId="505115EA" w14:textId="77777777" w:rsidR="008C49B4" w:rsidRPr="008C49B4" w:rsidRDefault="008C49B4" w:rsidP="005364FC">
            <w:pPr>
              <w:spacing w:after="0" w:line="360" w:lineRule="auto"/>
              <w:rPr>
                <w:rFonts w:ascii="Times New Roman" w:eastAsia="Times New Roman" w:hAnsi="Times New Roman" w:cs="Times New Roman"/>
                <w:sz w:val="23"/>
                <w:szCs w:val="20"/>
              </w:rPr>
            </w:pPr>
          </w:p>
        </w:tc>
      </w:tr>
      <w:tr w:rsidR="008C49B4" w:rsidRPr="008C49B4" w14:paraId="378CD46E" w14:textId="77777777" w:rsidTr="004E563E">
        <w:trPr>
          <w:trHeight w:val="202"/>
        </w:trPr>
        <w:tc>
          <w:tcPr>
            <w:tcW w:w="100" w:type="dxa"/>
            <w:tcBorders>
              <w:left w:val="single" w:sz="8" w:space="0" w:color="auto"/>
              <w:bottom w:val="single" w:sz="8" w:space="0" w:color="E0E0E0"/>
            </w:tcBorders>
            <w:shd w:val="clear" w:color="auto" w:fill="E0E0E0"/>
            <w:vAlign w:val="bottom"/>
          </w:tcPr>
          <w:p w14:paraId="2F84751E"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2580" w:type="dxa"/>
            <w:tcBorders>
              <w:bottom w:val="single" w:sz="8" w:space="0" w:color="E0E0E0"/>
            </w:tcBorders>
            <w:shd w:val="clear" w:color="auto" w:fill="E0E0E0"/>
            <w:vAlign w:val="bottom"/>
          </w:tcPr>
          <w:p w14:paraId="078DCCEE"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20" w:type="dxa"/>
            <w:tcBorders>
              <w:bottom w:val="single" w:sz="8" w:space="0" w:color="E0E0E0"/>
              <w:right w:val="single" w:sz="8" w:space="0" w:color="auto"/>
            </w:tcBorders>
            <w:shd w:val="clear" w:color="auto" w:fill="E0E0E0"/>
            <w:vAlign w:val="bottom"/>
          </w:tcPr>
          <w:p w14:paraId="65FB6F72"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00" w:type="dxa"/>
            <w:tcBorders>
              <w:bottom w:val="single" w:sz="8" w:space="0" w:color="E0E0E0"/>
            </w:tcBorders>
            <w:shd w:val="clear" w:color="auto" w:fill="E0E0E0"/>
            <w:vAlign w:val="bottom"/>
          </w:tcPr>
          <w:p w14:paraId="79EF4FF6"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4440" w:type="dxa"/>
            <w:tcBorders>
              <w:bottom w:val="single" w:sz="8" w:space="0" w:color="E0E0E0"/>
            </w:tcBorders>
            <w:shd w:val="clear" w:color="auto" w:fill="E0E0E0"/>
            <w:vAlign w:val="bottom"/>
          </w:tcPr>
          <w:p w14:paraId="6CDB919E"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20" w:type="dxa"/>
            <w:tcBorders>
              <w:bottom w:val="single" w:sz="8" w:space="0" w:color="E0E0E0"/>
              <w:right w:val="single" w:sz="8" w:space="0" w:color="auto"/>
            </w:tcBorders>
            <w:shd w:val="clear" w:color="auto" w:fill="E0E0E0"/>
            <w:vAlign w:val="bottom"/>
          </w:tcPr>
          <w:p w14:paraId="3E6E40FA"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00" w:type="dxa"/>
            <w:tcBorders>
              <w:bottom w:val="single" w:sz="8" w:space="0" w:color="E0E0E0"/>
            </w:tcBorders>
            <w:shd w:val="clear" w:color="auto" w:fill="E0E0E0"/>
            <w:vAlign w:val="bottom"/>
          </w:tcPr>
          <w:p w14:paraId="26BF83EC"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740" w:type="dxa"/>
            <w:tcBorders>
              <w:bottom w:val="single" w:sz="8" w:space="0" w:color="E0E0E0"/>
            </w:tcBorders>
            <w:shd w:val="clear" w:color="auto" w:fill="E0E0E0"/>
            <w:vAlign w:val="bottom"/>
          </w:tcPr>
          <w:p w14:paraId="1C34CB0E"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40" w:type="dxa"/>
            <w:tcBorders>
              <w:bottom w:val="single" w:sz="8" w:space="0" w:color="E0E0E0"/>
              <w:right w:val="single" w:sz="8" w:space="0" w:color="auto"/>
            </w:tcBorders>
            <w:shd w:val="clear" w:color="auto" w:fill="E0E0E0"/>
            <w:vAlign w:val="bottom"/>
          </w:tcPr>
          <w:p w14:paraId="305E9527" w14:textId="77777777" w:rsidR="008C49B4" w:rsidRPr="008C49B4" w:rsidRDefault="008C49B4" w:rsidP="005364FC">
            <w:pPr>
              <w:spacing w:after="0" w:line="360" w:lineRule="auto"/>
              <w:rPr>
                <w:rFonts w:ascii="Times New Roman" w:eastAsia="Times New Roman" w:hAnsi="Times New Roman" w:cs="Times New Roman"/>
                <w:sz w:val="17"/>
                <w:szCs w:val="20"/>
              </w:rPr>
            </w:pPr>
          </w:p>
        </w:tc>
      </w:tr>
      <w:tr w:rsidR="008C49B4" w:rsidRPr="008C49B4" w14:paraId="5E998660" w14:textId="77777777" w:rsidTr="004E563E">
        <w:trPr>
          <w:trHeight w:val="361"/>
        </w:trPr>
        <w:tc>
          <w:tcPr>
            <w:tcW w:w="2800" w:type="dxa"/>
            <w:gridSpan w:val="3"/>
            <w:tcBorders>
              <w:top w:val="single" w:sz="8" w:space="0" w:color="auto"/>
              <w:left w:val="single" w:sz="8" w:space="0" w:color="auto"/>
              <w:right w:val="single" w:sz="8" w:space="0" w:color="auto"/>
            </w:tcBorders>
            <w:shd w:val="clear" w:color="auto" w:fill="auto"/>
            <w:vAlign w:val="bottom"/>
          </w:tcPr>
          <w:p w14:paraId="30BE62F1" w14:textId="77777777" w:rsidR="008C49B4" w:rsidRPr="008C49B4" w:rsidRDefault="008C49B4" w:rsidP="005364FC">
            <w:pPr>
              <w:spacing w:after="0" w:line="360" w:lineRule="auto"/>
              <w:ind w:left="100"/>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Software development</w:t>
            </w:r>
          </w:p>
        </w:tc>
        <w:tc>
          <w:tcPr>
            <w:tcW w:w="100" w:type="dxa"/>
            <w:tcBorders>
              <w:top w:val="single" w:sz="8" w:space="0" w:color="auto"/>
            </w:tcBorders>
            <w:shd w:val="clear" w:color="auto" w:fill="auto"/>
            <w:vAlign w:val="bottom"/>
          </w:tcPr>
          <w:p w14:paraId="12E68F5F"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60" w:type="dxa"/>
            <w:gridSpan w:val="2"/>
            <w:tcBorders>
              <w:top w:val="single" w:sz="8" w:space="0" w:color="auto"/>
              <w:right w:val="single" w:sz="8" w:space="0" w:color="auto"/>
            </w:tcBorders>
            <w:shd w:val="clear" w:color="auto" w:fill="auto"/>
            <w:vAlign w:val="bottom"/>
          </w:tcPr>
          <w:p w14:paraId="3216DE7E" w14:textId="77777777" w:rsidR="008C49B4" w:rsidRPr="008C49B4" w:rsidRDefault="008C49B4" w:rsidP="005364FC">
            <w:pPr>
              <w:spacing w:after="0" w:line="360" w:lineRule="auto"/>
              <w:ind w:left="260"/>
              <w:rPr>
                <w:rFonts w:ascii="Times New Roman" w:eastAsia="Times New Roman" w:hAnsi="Times New Roman" w:cs="Times New Roman"/>
                <w:szCs w:val="20"/>
              </w:rPr>
            </w:pPr>
            <w:r w:rsidRPr="008C49B4">
              <w:rPr>
                <w:rFonts w:ascii="Times New Roman" w:eastAsia="Times New Roman" w:hAnsi="Times New Roman" w:cs="Times New Roman"/>
                <w:szCs w:val="20"/>
              </w:rPr>
              <w:t>Data integrity</w:t>
            </w:r>
          </w:p>
        </w:tc>
        <w:tc>
          <w:tcPr>
            <w:tcW w:w="1840" w:type="dxa"/>
            <w:gridSpan w:val="2"/>
            <w:tcBorders>
              <w:top w:val="single" w:sz="8" w:space="0" w:color="auto"/>
            </w:tcBorders>
            <w:shd w:val="clear" w:color="auto" w:fill="auto"/>
            <w:vAlign w:val="bottom"/>
          </w:tcPr>
          <w:p w14:paraId="32625D58" w14:textId="77777777" w:rsidR="008C49B4" w:rsidRPr="008C49B4" w:rsidRDefault="008C49B4" w:rsidP="005364FC">
            <w:pPr>
              <w:spacing w:after="0" w:line="360" w:lineRule="auto"/>
              <w:ind w:left="100"/>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14/12/2021</w:t>
            </w:r>
          </w:p>
        </w:tc>
        <w:tc>
          <w:tcPr>
            <w:tcW w:w="140" w:type="dxa"/>
            <w:tcBorders>
              <w:top w:val="single" w:sz="8" w:space="0" w:color="auto"/>
              <w:right w:val="single" w:sz="8" w:space="0" w:color="auto"/>
            </w:tcBorders>
            <w:shd w:val="clear" w:color="auto" w:fill="auto"/>
            <w:vAlign w:val="bottom"/>
          </w:tcPr>
          <w:p w14:paraId="02A3BD15"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654DEB83" w14:textId="77777777" w:rsidTr="004E563E">
        <w:trPr>
          <w:trHeight w:val="375"/>
        </w:trPr>
        <w:tc>
          <w:tcPr>
            <w:tcW w:w="2800" w:type="dxa"/>
            <w:gridSpan w:val="3"/>
            <w:tcBorders>
              <w:left w:val="single" w:sz="8" w:space="0" w:color="auto"/>
              <w:right w:val="single" w:sz="8" w:space="0" w:color="auto"/>
            </w:tcBorders>
            <w:shd w:val="clear" w:color="auto" w:fill="auto"/>
            <w:vAlign w:val="bottom"/>
          </w:tcPr>
          <w:p w14:paraId="42C4F01D" w14:textId="77777777" w:rsidR="008C49B4" w:rsidRPr="008C49B4" w:rsidRDefault="008C49B4" w:rsidP="005364FC">
            <w:pPr>
              <w:spacing w:after="0" w:line="360" w:lineRule="auto"/>
              <w:ind w:left="100"/>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environment</w:t>
            </w:r>
          </w:p>
        </w:tc>
        <w:tc>
          <w:tcPr>
            <w:tcW w:w="100" w:type="dxa"/>
            <w:shd w:val="clear" w:color="auto" w:fill="auto"/>
            <w:vAlign w:val="bottom"/>
          </w:tcPr>
          <w:p w14:paraId="183C4DD9"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60" w:type="dxa"/>
            <w:gridSpan w:val="2"/>
            <w:vMerge w:val="restart"/>
            <w:tcBorders>
              <w:right w:val="single" w:sz="8" w:space="0" w:color="auto"/>
            </w:tcBorders>
            <w:shd w:val="clear" w:color="auto" w:fill="auto"/>
            <w:vAlign w:val="bottom"/>
          </w:tcPr>
          <w:p w14:paraId="5C8331FB" w14:textId="77777777" w:rsidR="008C49B4" w:rsidRPr="008C49B4" w:rsidRDefault="008C49B4" w:rsidP="005364FC">
            <w:pPr>
              <w:spacing w:after="0" w:line="360" w:lineRule="auto"/>
              <w:ind w:left="260"/>
              <w:rPr>
                <w:rFonts w:ascii="Times New Roman" w:eastAsia="Times New Roman" w:hAnsi="Times New Roman" w:cs="Times New Roman"/>
                <w:szCs w:val="20"/>
              </w:rPr>
            </w:pPr>
            <w:r w:rsidRPr="008C49B4">
              <w:rPr>
                <w:rFonts w:ascii="Times New Roman" w:eastAsia="Times New Roman" w:hAnsi="Times New Roman" w:cs="Times New Roman"/>
                <w:szCs w:val="20"/>
              </w:rPr>
              <w:t>File storage</w:t>
            </w:r>
          </w:p>
        </w:tc>
        <w:tc>
          <w:tcPr>
            <w:tcW w:w="100" w:type="dxa"/>
            <w:shd w:val="clear" w:color="auto" w:fill="auto"/>
            <w:vAlign w:val="bottom"/>
          </w:tcPr>
          <w:p w14:paraId="30215435"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740" w:type="dxa"/>
            <w:shd w:val="clear" w:color="auto" w:fill="auto"/>
            <w:vAlign w:val="bottom"/>
          </w:tcPr>
          <w:p w14:paraId="09A84FEC"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190EBBF9"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7400DCA2" w14:textId="77777777" w:rsidTr="004E563E">
        <w:trPr>
          <w:trHeight w:val="170"/>
        </w:trPr>
        <w:tc>
          <w:tcPr>
            <w:tcW w:w="100" w:type="dxa"/>
            <w:tcBorders>
              <w:left w:val="single" w:sz="8" w:space="0" w:color="auto"/>
            </w:tcBorders>
            <w:shd w:val="clear" w:color="auto" w:fill="auto"/>
            <w:vAlign w:val="bottom"/>
          </w:tcPr>
          <w:p w14:paraId="7950F94C" w14:textId="77777777" w:rsidR="008C49B4" w:rsidRPr="008C49B4" w:rsidRDefault="008C49B4" w:rsidP="005364FC">
            <w:pPr>
              <w:spacing w:after="0" w:line="360" w:lineRule="auto"/>
              <w:rPr>
                <w:rFonts w:ascii="Times New Roman" w:eastAsia="Times New Roman" w:hAnsi="Times New Roman" w:cs="Times New Roman"/>
                <w:sz w:val="14"/>
                <w:szCs w:val="20"/>
              </w:rPr>
            </w:pPr>
          </w:p>
        </w:tc>
        <w:tc>
          <w:tcPr>
            <w:tcW w:w="2580" w:type="dxa"/>
            <w:shd w:val="clear" w:color="auto" w:fill="auto"/>
            <w:vAlign w:val="bottom"/>
          </w:tcPr>
          <w:p w14:paraId="3278CA5A" w14:textId="77777777" w:rsidR="008C49B4" w:rsidRPr="008C49B4" w:rsidRDefault="008C49B4" w:rsidP="005364FC">
            <w:pPr>
              <w:spacing w:after="0" w:line="360" w:lineRule="auto"/>
              <w:rPr>
                <w:rFonts w:ascii="Times New Roman" w:eastAsia="Times New Roman" w:hAnsi="Times New Roman" w:cs="Times New Roman"/>
                <w:sz w:val="14"/>
                <w:szCs w:val="20"/>
              </w:rPr>
            </w:pPr>
          </w:p>
        </w:tc>
        <w:tc>
          <w:tcPr>
            <w:tcW w:w="120" w:type="dxa"/>
            <w:tcBorders>
              <w:right w:val="single" w:sz="8" w:space="0" w:color="auto"/>
            </w:tcBorders>
            <w:shd w:val="clear" w:color="auto" w:fill="auto"/>
            <w:vAlign w:val="bottom"/>
          </w:tcPr>
          <w:p w14:paraId="5EF7AE58" w14:textId="77777777" w:rsidR="008C49B4" w:rsidRPr="008C49B4" w:rsidRDefault="008C49B4" w:rsidP="005364FC">
            <w:pPr>
              <w:spacing w:after="0" w:line="360" w:lineRule="auto"/>
              <w:rPr>
                <w:rFonts w:ascii="Times New Roman" w:eastAsia="Times New Roman" w:hAnsi="Times New Roman" w:cs="Times New Roman"/>
                <w:sz w:val="14"/>
                <w:szCs w:val="20"/>
              </w:rPr>
            </w:pPr>
          </w:p>
        </w:tc>
        <w:tc>
          <w:tcPr>
            <w:tcW w:w="100" w:type="dxa"/>
            <w:shd w:val="clear" w:color="auto" w:fill="auto"/>
            <w:vAlign w:val="bottom"/>
          </w:tcPr>
          <w:p w14:paraId="5EE84307" w14:textId="77777777" w:rsidR="008C49B4" w:rsidRPr="008C49B4" w:rsidRDefault="008C49B4" w:rsidP="005364FC">
            <w:pPr>
              <w:spacing w:after="0" w:line="360" w:lineRule="auto"/>
              <w:rPr>
                <w:rFonts w:ascii="Times New Roman" w:eastAsia="Times New Roman" w:hAnsi="Times New Roman" w:cs="Times New Roman"/>
                <w:sz w:val="14"/>
                <w:szCs w:val="20"/>
              </w:rPr>
            </w:pPr>
          </w:p>
        </w:tc>
        <w:tc>
          <w:tcPr>
            <w:tcW w:w="4560" w:type="dxa"/>
            <w:gridSpan w:val="2"/>
            <w:vMerge/>
            <w:tcBorders>
              <w:right w:val="single" w:sz="8" w:space="0" w:color="auto"/>
            </w:tcBorders>
            <w:shd w:val="clear" w:color="auto" w:fill="auto"/>
            <w:vAlign w:val="bottom"/>
          </w:tcPr>
          <w:p w14:paraId="0F605450" w14:textId="77777777" w:rsidR="008C49B4" w:rsidRPr="008C49B4" w:rsidRDefault="008C49B4" w:rsidP="005364FC">
            <w:pPr>
              <w:spacing w:after="0" w:line="360" w:lineRule="auto"/>
              <w:rPr>
                <w:rFonts w:ascii="Times New Roman" w:eastAsia="Times New Roman" w:hAnsi="Times New Roman" w:cs="Times New Roman"/>
                <w:sz w:val="14"/>
                <w:szCs w:val="20"/>
              </w:rPr>
            </w:pPr>
          </w:p>
        </w:tc>
        <w:tc>
          <w:tcPr>
            <w:tcW w:w="100" w:type="dxa"/>
            <w:shd w:val="clear" w:color="auto" w:fill="auto"/>
            <w:vAlign w:val="bottom"/>
          </w:tcPr>
          <w:p w14:paraId="7D8F42B2" w14:textId="77777777" w:rsidR="008C49B4" w:rsidRPr="008C49B4" w:rsidRDefault="008C49B4" w:rsidP="005364FC">
            <w:pPr>
              <w:spacing w:after="0" w:line="360" w:lineRule="auto"/>
              <w:rPr>
                <w:rFonts w:ascii="Times New Roman" w:eastAsia="Times New Roman" w:hAnsi="Times New Roman" w:cs="Times New Roman"/>
                <w:sz w:val="14"/>
                <w:szCs w:val="20"/>
              </w:rPr>
            </w:pPr>
          </w:p>
        </w:tc>
        <w:tc>
          <w:tcPr>
            <w:tcW w:w="1860" w:type="dxa"/>
            <w:gridSpan w:val="2"/>
            <w:vMerge w:val="restart"/>
            <w:tcBorders>
              <w:right w:val="single" w:sz="8" w:space="0" w:color="auto"/>
            </w:tcBorders>
            <w:shd w:val="clear" w:color="auto" w:fill="auto"/>
            <w:vAlign w:val="bottom"/>
          </w:tcPr>
          <w:p w14:paraId="7BFEAB5C" w14:textId="77777777" w:rsidR="008C49B4" w:rsidRPr="008C49B4" w:rsidRDefault="008C49B4" w:rsidP="005364FC">
            <w:pPr>
              <w:spacing w:after="0" w:line="360" w:lineRule="auto"/>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Performed by</w:t>
            </w:r>
          </w:p>
        </w:tc>
      </w:tr>
      <w:tr w:rsidR="008C49B4" w:rsidRPr="008C49B4" w14:paraId="5BE4FB4A" w14:textId="77777777" w:rsidTr="004E563E">
        <w:trPr>
          <w:trHeight w:val="238"/>
        </w:trPr>
        <w:tc>
          <w:tcPr>
            <w:tcW w:w="100" w:type="dxa"/>
            <w:tcBorders>
              <w:left w:val="single" w:sz="8" w:space="0" w:color="auto"/>
            </w:tcBorders>
            <w:shd w:val="clear" w:color="auto" w:fill="auto"/>
            <w:vAlign w:val="bottom"/>
          </w:tcPr>
          <w:p w14:paraId="601D2890" w14:textId="77777777" w:rsidR="008C49B4" w:rsidRPr="008C49B4" w:rsidRDefault="008C49B4" w:rsidP="005364FC">
            <w:pPr>
              <w:spacing w:after="0" w:line="360" w:lineRule="auto"/>
              <w:rPr>
                <w:rFonts w:ascii="Times New Roman" w:eastAsia="Times New Roman" w:hAnsi="Times New Roman" w:cs="Times New Roman"/>
                <w:sz w:val="20"/>
                <w:szCs w:val="20"/>
              </w:rPr>
            </w:pPr>
          </w:p>
        </w:tc>
        <w:tc>
          <w:tcPr>
            <w:tcW w:w="2580" w:type="dxa"/>
            <w:shd w:val="clear" w:color="auto" w:fill="auto"/>
            <w:vAlign w:val="bottom"/>
          </w:tcPr>
          <w:p w14:paraId="59AA03F0" w14:textId="77777777" w:rsidR="008C49B4" w:rsidRPr="008C49B4" w:rsidRDefault="008C49B4" w:rsidP="005364FC">
            <w:pPr>
              <w:spacing w:after="0" w:line="360" w:lineRule="auto"/>
              <w:rPr>
                <w:rFonts w:ascii="Times New Roman" w:eastAsia="Times New Roman" w:hAnsi="Times New Roman" w:cs="Times New Roman"/>
                <w:sz w:val="20"/>
                <w:szCs w:val="20"/>
              </w:rPr>
            </w:pPr>
          </w:p>
        </w:tc>
        <w:tc>
          <w:tcPr>
            <w:tcW w:w="120" w:type="dxa"/>
            <w:tcBorders>
              <w:right w:val="single" w:sz="8" w:space="0" w:color="auto"/>
            </w:tcBorders>
            <w:shd w:val="clear" w:color="auto" w:fill="auto"/>
            <w:vAlign w:val="bottom"/>
          </w:tcPr>
          <w:p w14:paraId="6A65F00B" w14:textId="77777777" w:rsidR="008C49B4" w:rsidRPr="008C49B4" w:rsidRDefault="008C49B4" w:rsidP="005364FC">
            <w:pPr>
              <w:spacing w:after="0" w:line="360" w:lineRule="auto"/>
              <w:rPr>
                <w:rFonts w:ascii="Times New Roman" w:eastAsia="Times New Roman" w:hAnsi="Times New Roman" w:cs="Times New Roman"/>
                <w:sz w:val="20"/>
                <w:szCs w:val="20"/>
              </w:rPr>
            </w:pPr>
          </w:p>
        </w:tc>
        <w:tc>
          <w:tcPr>
            <w:tcW w:w="100" w:type="dxa"/>
            <w:shd w:val="clear" w:color="auto" w:fill="auto"/>
            <w:vAlign w:val="bottom"/>
          </w:tcPr>
          <w:p w14:paraId="63B6B860" w14:textId="77777777" w:rsidR="008C49B4" w:rsidRPr="008C49B4" w:rsidRDefault="008C49B4" w:rsidP="005364FC">
            <w:pPr>
              <w:spacing w:after="0" w:line="360" w:lineRule="auto"/>
              <w:rPr>
                <w:rFonts w:ascii="Times New Roman" w:eastAsia="Times New Roman" w:hAnsi="Times New Roman" w:cs="Times New Roman"/>
                <w:sz w:val="20"/>
                <w:szCs w:val="20"/>
              </w:rPr>
            </w:pPr>
          </w:p>
        </w:tc>
        <w:tc>
          <w:tcPr>
            <w:tcW w:w="4440" w:type="dxa"/>
            <w:shd w:val="clear" w:color="auto" w:fill="auto"/>
            <w:vAlign w:val="bottom"/>
          </w:tcPr>
          <w:p w14:paraId="73CC27AB" w14:textId="77777777" w:rsidR="008C49B4" w:rsidRPr="008C49B4" w:rsidRDefault="008C49B4" w:rsidP="005364FC">
            <w:pPr>
              <w:spacing w:after="0" w:line="360" w:lineRule="auto"/>
              <w:rPr>
                <w:rFonts w:ascii="Times New Roman" w:eastAsia="Times New Roman" w:hAnsi="Times New Roman" w:cs="Times New Roman"/>
                <w:sz w:val="20"/>
                <w:szCs w:val="20"/>
              </w:rPr>
            </w:pPr>
          </w:p>
        </w:tc>
        <w:tc>
          <w:tcPr>
            <w:tcW w:w="120" w:type="dxa"/>
            <w:tcBorders>
              <w:right w:val="single" w:sz="8" w:space="0" w:color="auto"/>
            </w:tcBorders>
            <w:shd w:val="clear" w:color="auto" w:fill="auto"/>
            <w:vAlign w:val="bottom"/>
          </w:tcPr>
          <w:p w14:paraId="7A1AC16E" w14:textId="77777777" w:rsidR="008C49B4" w:rsidRPr="008C49B4" w:rsidRDefault="008C49B4" w:rsidP="005364FC">
            <w:pPr>
              <w:spacing w:after="0" w:line="360" w:lineRule="auto"/>
              <w:rPr>
                <w:rFonts w:ascii="Times New Roman" w:eastAsia="Times New Roman" w:hAnsi="Times New Roman" w:cs="Times New Roman"/>
                <w:sz w:val="20"/>
                <w:szCs w:val="20"/>
              </w:rPr>
            </w:pPr>
          </w:p>
        </w:tc>
        <w:tc>
          <w:tcPr>
            <w:tcW w:w="100" w:type="dxa"/>
            <w:shd w:val="clear" w:color="auto" w:fill="auto"/>
            <w:vAlign w:val="bottom"/>
          </w:tcPr>
          <w:p w14:paraId="6F7B91F8" w14:textId="77777777" w:rsidR="008C49B4" w:rsidRPr="008C49B4" w:rsidRDefault="008C49B4" w:rsidP="005364FC">
            <w:pPr>
              <w:spacing w:after="0" w:line="360" w:lineRule="auto"/>
              <w:rPr>
                <w:rFonts w:ascii="Times New Roman" w:eastAsia="Times New Roman" w:hAnsi="Times New Roman" w:cs="Times New Roman"/>
                <w:sz w:val="20"/>
                <w:szCs w:val="20"/>
              </w:rPr>
            </w:pPr>
          </w:p>
        </w:tc>
        <w:tc>
          <w:tcPr>
            <w:tcW w:w="1860" w:type="dxa"/>
            <w:gridSpan w:val="2"/>
            <w:vMerge/>
            <w:tcBorders>
              <w:right w:val="single" w:sz="8" w:space="0" w:color="auto"/>
            </w:tcBorders>
            <w:shd w:val="clear" w:color="auto" w:fill="auto"/>
            <w:vAlign w:val="bottom"/>
          </w:tcPr>
          <w:p w14:paraId="729BBE6B" w14:textId="77777777" w:rsidR="008C49B4" w:rsidRPr="008C49B4" w:rsidRDefault="008C49B4" w:rsidP="005364FC">
            <w:pPr>
              <w:spacing w:after="0" w:line="360" w:lineRule="auto"/>
              <w:rPr>
                <w:rFonts w:ascii="Times New Roman" w:eastAsia="Times New Roman" w:hAnsi="Times New Roman" w:cs="Times New Roman"/>
                <w:sz w:val="20"/>
                <w:szCs w:val="20"/>
              </w:rPr>
            </w:pPr>
          </w:p>
        </w:tc>
      </w:tr>
      <w:tr w:rsidR="008C49B4" w:rsidRPr="008C49B4" w14:paraId="4E6E66CC" w14:textId="77777777" w:rsidTr="004E563E">
        <w:trPr>
          <w:trHeight w:val="307"/>
        </w:trPr>
        <w:tc>
          <w:tcPr>
            <w:tcW w:w="100" w:type="dxa"/>
            <w:tcBorders>
              <w:left w:val="single" w:sz="8" w:space="0" w:color="auto"/>
            </w:tcBorders>
            <w:shd w:val="clear" w:color="auto" w:fill="auto"/>
            <w:vAlign w:val="bottom"/>
          </w:tcPr>
          <w:p w14:paraId="7A893FCA"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7E611686"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6DAA137B"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30BA38D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60" w:type="dxa"/>
            <w:gridSpan w:val="2"/>
            <w:tcBorders>
              <w:right w:val="single" w:sz="8" w:space="0" w:color="auto"/>
            </w:tcBorders>
            <w:shd w:val="clear" w:color="auto" w:fill="auto"/>
            <w:vAlign w:val="bottom"/>
          </w:tcPr>
          <w:p w14:paraId="73226963" w14:textId="77777777" w:rsidR="008C49B4" w:rsidRPr="008C49B4" w:rsidRDefault="008C49B4" w:rsidP="005364FC">
            <w:pPr>
              <w:spacing w:after="0" w:line="360" w:lineRule="auto"/>
              <w:ind w:left="260"/>
              <w:rPr>
                <w:rFonts w:ascii="Times New Roman" w:eastAsia="Times New Roman" w:hAnsi="Times New Roman" w:cs="Times New Roman"/>
                <w:szCs w:val="20"/>
              </w:rPr>
            </w:pPr>
            <w:r w:rsidRPr="008C49B4">
              <w:rPr>
                <w:rFonts w:ascii="Times New Roman" w:eastAsia="Times New Roman" w:hAnsi="Times New Roman" w:cs="Times New Roman"/>
                <w:szCs w:val="20"/>
              </w:rPr>
              <w:t>Access rights</w:t>
            </w:r>
          </w:p>
        </w:tc>
        <w:tc>
          <w:tcPr>
            <w:tcW w:w="100" w:type="dxa"/>
            <w:shd w:val="clear" w:color="auto" w:fill="auto"/>
            <w:vAlign w:val="bottom"/>
          </w:tcPr>
          <w:p w14:paraId="0A31F567"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860" w:type="dxa"/>
            <w:gridSpan w:val="2"/>
            <w:vMerge w:val="restart"/>
            <w:tcBorders>
              <w:right w:val="single" w:sz="8" w:space="0" w:color="auto"/>
            </w:tcBorders>
            <w:shd w:val="clear" w:color="auto" w:fill="auto"/>
            <w:vAlign w:val="bottom"/>
          </w:tcPr>
          <w:p w14:paraId="39A01C67" w14:textId="77777777" w:rsidR="008C49B4" w:rsidRPr="008C49B4" w:rsidRDefault="008C49B4" w:rsidP="005364FC">
            <w:pPr>
              <w:spacing w:after="0" w:line="360" w:lineRule="auto"/>
              <w:rPr>
                <w:rFonts w:ascii="Times New Roman" w:eastAsia="Times New Roman" w:hAnsi="Times New Roman" w:cs="Times New Roman"/>
                <w:sz w:val="24"/>
                <w:szCs w:val="20"/>
              </w:rPr>
            </w:pPr>
            <w:proofErr w:type="spellStart"/>
            <w:r w:rsidRPr="008C49B4">
              <w:rPr>
                <w:rFonts w:ascii="Times New Roman" w:eastAsia="Times New Roman" w:hAnsi="Times New Roman" w:cs="Times New Roman"/>
                <w:sz w:val="24"/>
                <w:szCs w:val="20"/>
              </w:rPr>
              <w:t>Kyanzi</w:t>
            </w:r>
            <w:proofErr w:type="spellEnd"/>
            <w:r w:rsidRPr="008C49B4">
              <w:rPr>
                <w:rFonts w:ascii="Times New Roman" w:eastAsia="Times New Roman" w:hAnsi="Times New Roman" w:cs="Times New Roman"/>
                <w:sz w:val="24"/>
                <w:szCs w:val="20"/>
              </w:rPr>
              <w:t xml:space="preserve"> Hassan </w:t>
            </w:r>
            <w:proofErr w:type="spellStart"/>
            <w:r w:rsidRPr="008C49B4">
              <w:rPr>
                <w:rFonts w:ascii="Times New Roman" w:eastAsia="Times New Roman" w:hAnsi="Times New Roman" w:cs="Times New Roman"/>
                <w:sz w:val="24"/>
                <w:szCs w:val="20"/>
              </w:rPr>
              <w:t>Musisi</w:t>
            </w:r>
            <w:proofErr w:type="spellEnd"/>
          </w:p>
        </w:tc>
      </w:tr>
      <w:tr w:rsidR="008C49B4" w:rsidRPr="008C49B4" w14:paraId="1E1C20AB" w14:textId="77777777" w:rsidTr="004E563E">
        <w:trPr>
          <w:trHeight w:val="109"/>
        </w:trPr>
        <w:tc>
          <w:tcPr>
            <w:tcW w:w="100" w:type="dxa"/>
            <w:tcBorders>
              <w:left w:val="single" w:sz="8" w:space="0" w:color="auto"/>
            </w:tcBorders>
            <w:shd w:val="clear" w:color="auto" w:fill="auto"/>
            <w:vAlign w:val="bottom"/>
          </w:tcPr>
          <w:p w14:paraId="7C6A6F9B" w14:textId="77777777" w:rsidR="008C49B4" w:rsidRPr="008C49B4" w:rsidRDefault="008C49B4" w:rsidP="005364FC">
            <w:pPr>
              <w:spacing w:after="0" w:line="360" w:lineRule="auto"/>
              <w:rPr>
                <w:rFonts w:ascii="Times New Roman" w:eastAsia="Times New Roman" w:hAnsi="Times New Roman" w:cs="Times New Roman"/>
                <w:sz w:val="9"/>
                <w:szCs w:val="20"/>
              </w:rPr>
            </w:pPr>
          </w:p>
        </w:tc>
        <w:tc>
          <w:tcPr>
            <w:tcW w:w="2580" w:type="dxa"/>
            <w:shd w:val="clear" w:color="auto" w:fill="auto"/>
            <w:vAlign w:val="bottom"/>
          </w:tcPr>
          <w:p w14:paraId="1A4882CC" w14:textId="77777777" w:rsidR="008C49B4" w:rsidRPr="008C49B4" w:rsidRDefault="008C49B4" w:rsidP="005364FC">
            <w:pPr>
              <w:spacing w:after="0" w:line="360" w:lineRule="auto"/>
              <w:rPr>
                <w:rFonts w:ascii="Times New Roman" w:eastAsia="Times New Roman" w:hAnsi="Times New Roman" w:cs="Times New Roman"/>
                <w:sz w:val="9"/>
                <w:szCs w:val="20"/>
              </w:rPr>
            </w:pPr>
          </w:p>
        </w:tc>
        <w:tc>
          <w:tcPr>
            <w:tcW w:w="120" w:type="dxa"/>
            <w:tcBorders>
              <w:right w:val="single" w:sz="8" w:space="0" w:color="auto"/>
            </w:tcBorders>
            <w:shd w:val="clear" w:color="auto" w:fill="auto"/>
            <w:vAlign w:val="bottom"/>
          </w:tcPr>
          <w:p w14:paraId="6ACE9EC1" w14:textId="77777777" w:rsidR="008C49B4" w:rsidRPr="008C49B4" w:rsidRDefault="008C49B4" w:rsidP="005364FC">
            <w:pPr>
              <w:spacing w:after="0" w:line="360" w:lineRule="auto"/>
              <w:rPr>
                <w:rFonts w:ascii="Times New Roman" w:eastAsia="Times New Roman" w:hAnsi="Times New Roman" w:cs="Times New Roman"/>
                <w:sz w:val="9"/>
                <w:szCs w:val="20"/>
              </w:rPr>
            </w:pPr>
          </w:p>
        </w:tc>
        <w:tc>
          <w:tcPr>
            <w:tcW w:w="100" w:type="dxa"/>
            <w:shd w:val="clear" w:color="auto" w:fill="auto"/>
            <w:vAlign w:val="bottom"/>
          </w:tcPr>
          <w:p w14:paraId="13AD395E" w14:textId="77777777" w:rsidR="008C49B4" w:rsidRPr="008C49B4" w:rsidRDefault="008C49B4" w:rsidP="005364FC">
            <w:pPr>
              <w:spacing w:after="0" w:line="360" w:lineRule="auto"/>
              <w:rPr>
                <w:rFonts w:ascii="Times New Roman" w:eastAsia="Times New Roman" w:hAnsi="Times New Roman" w:cs="Times New Roman"/>
                <w:sz w:val="9"/>
                <w:szCs w:val="20"/>
              </w:rPr>
            </w:pPr>
          </w:p>
        </w:tc>
        <w:tc>
          <w:tcPr>
            <w:tcW w:w="4440" w:type="dxa"/>
            <w:shd w:val="clear" w:color="auto" w:fill="auto"/>
            <w:vAlign w:val="bottom"/>
          </w:tcPr>
          <w:p w14:paraId="777E8A4F" w14:textId="77777777" w:rsidR="008C49B4" w:rsidRPr="008C49B4" w:rsidRDefault="008C49B4" w:rsidP="005364FC">
            <w:pPr>
              <w:spacing w:after="0" w:line="360" w:lineRule="auto"/>
              <w:rPr>
                <w:rFonts w:ascii="Times New Roman" w:eastAsia="Times New Roman" w:hAnsi="Times New Roman" w:cs="Times New Roman"/>
                <w:sz w:val="9"/>
                <w:szCs w:val="20"/>
              </w:rPr>
            </w:pPr>
          </w:p>
        </w:tc>
        <w:tc>
          <w:tcPr>
            <w:tcW w:w="120" w:type="dxa"/>
            <w:tcBorders>
              <w:right w:val="single" w:sz="8" w:space="0" w:color="auto"/>
            </w:tcBorders>
            <w:shd w:val="clear" w:color="auto" w:fill="auto"/>
            <w:vAlign w:val="bottom"/>
          </w:tcPr>
          <w:p w14:paraId="4C8CFD9F" w14:textId="77777777" w:rsidR="008C49B4" w:rsidRPr="008C49B4" w:rsidRDefault="008C49B4" w:rsidP="005364FC">
            <w:pPr>
              <w:spacing w:after="0" w:line="360" w:lineRule="auto"/>
              <w:rPr>
                <w:rFonts w:ascii="Times New Roman" w:eastAsia="Times New Roman" w:hAnsi="Times New Roman" w:cs="Times New Roman"/>
                <w:sz w:val="9"/>
                <w:szCs w:val="20"/>
              </w:rPr>
            </w:pPr>
          </w:p>
        </w:tc>
        <w:tc>
          <w:tcPr>
            <w:tcW w:w="100" w:type="dxa"/>
            <w:shd w:val="clear" w:color="auto" w:fill="auto"/>
            <w:vAlign w:val="bottom"/>
          </w:tcPr>
          <w:p w14:paraId="57EA9F97" w14:textId="77777777" w:rsidR="008C49B4" w:rsidRPr="008C49B4" w:rsidRDefault="008C49B4" w:rsidP="005364FC">
            <w:pPr>
              <w:spacing w:after="0" w:line="360" w:lineRule="auto"/>
              <w:rPr>
                <w:rFonts w:ascii="Times New Roman" w:eastAsia="Times New Roman" w:hAnsi="Times New Roman" w:cs="Times New Roman"/>
                <w:sz w:val="9"/>
                <w:szCs w:val="20"/>
              </w:rPr>
            </w:pPr>
          </w:p>
        </w:tc>
        <w:tc>
          <w:tcPr>
            <w:tcW w:w="1860" w:type="dxa"/>
            <w:gridSpan w:val="2"/>
            <w:vMerge/>
            <w:tcBorders>
              <w:right w:val="single" w:sz="8" w:space="0" w:color="auto"/>
            </w:tcBorders>
            <w:shd w:val="clear" w:color="auto" w:fill="auto"/>
            <w:vAlign w:val="bottom"/>
          </w:tcPr>
          <w:p w14:paraId="5EF95419" w14:textId="77777777" w:rsidR="008C49B4" w:rsidRPr="008C49B4" w:rsidRDefault="008C49B4" w:rsidP="005364FC">
            <w:pPr>
              <w:spacing w:after="0" w:line="360" w:lineRule="auto"/>
              <w:rPr>
                <w:rFonts w:ascii="Times New Roman" w:eastAsia="Times New Roman" w:hAnsi="Times New Roman" w:cs="Times New Roman"/>
                <w:sz w:val="9"/>
                <w:szCs w:val="20"/>
              </w:rPr>
            </w:pPr>
          </w:p>
        </w:tc>
      </w:tr>
      <w:tr w:rsidR="008C49B4" w:rsidRPr="008C49B4" w14:paraId="2686C0BC" w14:textId="77777777" w:rsidTr="004E563E">
        <w:trPr>
          <w:trHeight w:val="433"/>
        </w:trPr>
        <w:tc>
          <w:tcPr>
            <w:tcW w:w="100" w:type="dxa"/>
            <w:tcBorders>
              <w:left w:val="single" w:sz="8" w:space="0" w:color="auto"/>
            </w:tcBorders>
            <w:shd w:val="clear" w:color="auto" w:fill="auto"/>
            <w:vAlign w:val="bottom"/>
          </w:tcPr>
          <w:p w14:paraId="381E14F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75162CB3"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6EBDD658"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03D4EFF9"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60" w:type="dxa"/>
            <w:gridSpan w:val="2"/>
            <w:tcBorders>
              <w:right w:val="single" w:sz="8" w:space="0" w:color="auto"/>
            </w:tcBorders>
            <w:shd w:val="clear" w:color="auto" w:fill="auto"/>
            <w:vAlign w:val="bottom"/>
          </w:tcPr>
          <w:p w14:paraId="1B06DCA1" w14:textId="77777777" w:rsidR="008C49B4" w:rsidRPr="008C49B4" w:rsidRDefault="008C49B4" w:rsidP="005364FC">
            <w:pPr>
              <w:spacing w:after="0" w:line="360" w:lineRule="auto"/>
              <w:ind w:left="260"/>
              <w:rPr>
                <w:rFonts w:ascii="Times New Roman" w:eastAsia="Times New Roman" w:hAnsi="Times New Roman" w:cs="Times New Roman"/>
                <w:szCs w:val="20"/>
              </w:rPr>
            </w:pPr>
            <w:r w:rsidRPr="008C49B4">
              <w:rPr>
                <w:rFonts w:ascii="Times New Roman" w:eastAsia="Times New Roman" w:hAnsi="Times New Roman" w:cs="Times New Roman"/>
                <w:szCs w:val="20"/>
              </w:rPr>
              <w:t>Code protection</w:t>
            </w:r>
          </w:p>
        </w:tc>
        <w:tc>
          <w:tcPr>
            <w:tcW w:w="100" w:type="dxa"/>
            <w:shd w:val="clear" w:color="auto" w:fill="auto"/>
            <w:vAlign w:val="bottom"/>
          </w:tcPr>
          <w:p w14:paraId="714AD6AA"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740" w:type="dxa"/>
            <w:shd w:val="clear" w:color="auto" w:fill="auto"/>
            <w:vAlign w:val="bottom"/>
          </w:tcPr>
          <w:p w14:paraId="5F1A3137"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0ADEF5C2"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7B470E5B" w14:textId="77777777" w:rsidTr="004E563E">
        <w:trPr>
          <w:trHeight w:val="540"/>
        </w:trPr>
        <w:tc>
          <w:tcPr>
            <w:tcW w:w="100" w:type="dxa"/>
            <w:tcBorders>
              <w:left w:val="single" w:sz="8" w:space="0" w:color="auto"/>
            </w:tcBorders>
            <w:shd w:val="clear" w:color="auto" w:fill="auto"/>
            <w:vAlign w:val="bottom"/>
          </w:tcPr>
          <w:p w14:paraId="1A9CBB0D"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09C09188"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3B9BBD89"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60C31446"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60" w:type="dxa"/>
            <w:gridSpan w:val="2"/>
            <w:tcBorders>
              <w:right w:val="single" w:sz="8" w:space="0" w:color="auto"/>
            </w:tcBorders>
            <w:shd w:val="clear" w:color="auto" w:fill="auto"/>
            <w:vAlign w:val="bottom"/>
          </w:tcPr>
          <w:p w14:paraId="36EDA3A9" w14:textId="77777777" w:rsidR="008C49B4" w:rsidRPr="008C49B4" w:rsidRDefault="008C49B4" w:rsidP="005364FC">
            <w:pPr>
              <w:spacing w:after="0" w:line="360" w:lineRule="auto"/>
              <w:ind w:left="260"/>
              <w:rPr>
                <w:rFonts w:ascii="Times New Roman" w:eastAsia="Times New Roman" w:hAnsi="Times New Roman" w:cs="Times New Roman"/>
                <w:szCs w:val="20"/>
              </w:rPr>
            </w:pPr>
            <w:r w:rsidRPr="008C49B4">
              <w:rPr>
                <w:rFonts w:ascii="Times New Roman" w:eastAsia="Times New Roman" w:hAnsi="Times New Roman" w:cs="Times New Roman"/>
                <w:szCs w:val="20"/>
              </w:rPr>
              <w:t>Installation kit, replication and distribution</w:t>
            </w:r>
          </w:p>
        </w:tc>
        <w:tc>
          <w:tcPr>
            <w:tcW w:w="100" w:type="dxa"/>
            <w:shd w:val="clear" w:color="auto" w:fill="auto"/>
            <w:vAlign w:val="bottom"/>
          </w:tcPr>
          <w:p w14:paraId="55AC694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740" w:type="dxa"/>
            <w:shd w:val="clear" w:color="auto" w:fill="auto"/>
            <w:vAlign w:val="bottom"/>
          </w:tcPr>
          <w:p w14:paraId="524EBACE"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316142A9"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297768C5" w14:textId="77777777" w:rsidTr="004E563E">
        <w:trPr>
          <w:trHeight w:val="702"/>
        </w:trPr>
        <w:tc>
          <w:tcPr>
            <w:tcW w:w="2800" w:type="dxa"/>
            <w:gridSpan w:val="3"/>
            <w:tcBorders>
              <w:left w:val="single" w:sz="8" w:space="0" w:color="auto"/>
              <w:bottom w:val="single" w:sz="8" w:space="0" w:color="auto"/>
              <w:right w:val="single" w:sz="8" w:space="0" w:color="auto"/>
            </w:tcBorders>
            <w:shd w:val="clear" w:color="auto" w:fill="auto"/>
            <w:vAlign w:val="bottom"/>
          </w:tcPr>
          <w:p w14:paraId="6FFEA567"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tcBorders>
              <w:bottom w:val="single" w:sz="8" w:space="0" w:color="auto"/>
            </w:tcBorders>
            <w:shd w:val="clear" w:color="auto" w:fill="auto"/>
            <w:vAlign w:val="bottom"/>
          </w:tcPr>
          <w:p w14:paraId="171C5370"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60" w:type="dxa"/>
            <w:gridSpan w:val="2"/>
            <w:tcBorders>
              <w:bottom w:val="single" w:sz="8" w:space="0" w:color="auto"/>
              <w:right w:val="single" w:sz="8" w:space="0" w:color="auto"/>
            </w:tcBorders>
            <w:shd w:val="clear" w:color="auto" w:fill="auto"/>
            <w:vAlign w:val="bottom"/>
          </w:tcPr>
          <w:p w14:paraId="34B99C45"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840" w:type="dxa"/>
            <w:gridSpan w:val="2"/>
            <w:tcBorders>
              <w:bottom w:val="single" w:sz="8" w:space="0" w:color="auto"/>
            </w:tcBorders>
            <w:shd w:val="clear" w:color="auto" w:fill="auto"/>
            <w:vAlign w:val="bottom"/>
          </w:tcPr>
          <w:p w14:paraId="4FACDFD4"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bottom w:val="single" w:sz="8" w:space="0" w:color="auto"/>
              <w:right w:val="single" w:sz="8" w:space="0" w:color="auto"/>
            </w:tcBorders>
            <w:shd w:val="clear" w:color="auto" w:fill="auto"/>
            <w:vAlign w:val="bottom"/>
          </w:tcPr>
          <w:p w14:paraId="36139CE9"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7EF47471" w14:textId="77777777" w:rsidTr="004E563E">
        <w:trPr>
          <w:trHeight w:val="358"/>
        </w:trPr>
        <w:tc>
          <w:tcPr>
            <w:tcW w:w="2800" w:type="dxa"/>
            <w:gridSpan w:val="3"/>
            <w:tcBorders>
              <w:left w:val="single" w:sz="8" w:space="0" w:color="auto"/>
              <w:right w:val="single" w:sz="8" w:space="0" w:color="auto"/>
            </w:tcBorders>
            <w:shd w:val="clear" w:color="auto" w:fill="auto"/>
            <w:vAlign w:val="bottom"/>
          </w:tcPr>
          <w:p w14:paraId="64FB040A" w14:textId="77777777" w:rsidR="008C49B4" w:rsidRPr="008C49B4" w:rsidRDefault="008C49B4" w:rsidP="005364FC">
            <w:pPr>
              <w:spacing w:after="0" w:line="360" w:lineRule="auto"/>
              <w:ind w:left="100"/>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Result of inspection</w:t>
            </w:r>
          </w:p>
        </w:tc>
        <w:tc>
          <w:tcPr>
            <w:tcW w:w="100" w:type="dxa"/>
            <w:shd w:val="clear" w:color="auto" w:fill="auto"/>
            <w:vAlign w:val="bottom"/>
          </w:tcPr>
          <w:p w14:paraId="0CD6CF80"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60" w:type="dxa"/>
            <w:gridSpan w:val="2"/>
            <w:tcBorders>
              <w:right w:val="single" w:sz="8" w:space="0" w:color="auto"/>
            </w:tcBorders>
            <w:shd w:val="clear" w:color="auto" w:fill="auto"/>
            <w:vAlign w:val="bottom"/>
          </w:tcPr>
          <w:p w14:paraId="27E30924" w14:textId="77777777" w:rsidR="008C49B4" w:rsidRPr="008C49B4" w:rsidRDefault="008C49B4" w:rsidP="005364FC">
            <w:pPr>
              <w:spacing w:after="0" w:line="360" w:lineRule="auto"/>
              <w:ind w:left="260"/>
              <w:rPr>
                <w:rFonts w:ascii="Times New Roman" w:eastAsia="Times New Roman" w:hAnsi="Times New Roman" w:cs="Times New Roman"/>
                <w:szCs w:val="20"/>
              </w:rPr>
            </w:pPr>
            <w:r w:rsidRPr="008C49B4">
              <w:rPr>
                <w:rFonts w:ascii="Times New Roman" w:eastAsia="Times New Roman" w:hAnsi="Times New Roman" w:cs="Times New Roman"/>
                <w:szCs w:val="20"/>
              </w:rPr>
              <w:t>Inspection approved</w:t>
            </w:r>
          </w:p>
        </w:tc>
        <w:tc>
          <w:tcPr>
            <w:tcW w:w="1840" w:type="dxa"/>
            <w:gridSpan w:val="2"/>
            <w:shd w:val="clear" w:color="auto" w:fill="auto"/>
            <w:vAlign w:val="bottom"/>
          </w:tcPr>
          <w:p w14:paraId="4BE260ED" w14:textId="77777777" w:rsidR="008C49B4" w:rsidRPr="008C49B4" w:rsidRDefault="008C49B4" w:rsidP="005364FC">
            <w:pPr>
              <w:spacing w:after="0" w:line="360" w:lineRule="auto"/>
              <w:ind w:left="100"/>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20/01/2022</w:t>
            </w:r>
          </w:p>
        </w:tc>
        <w:tc>
          <w:tcPr>
            <w:tcW w:w="140" w:type="dxa"/>
            <w:tcBorders>
              <w:right w:val="single" w:sz="8" w:space="0" w:color="auto"/>
            </w:tcBorders>
            <w:shd w:val="clear" w:color="auto" w:fill="auto"/>
            <w:vAlign w:val="bottom"/>
          </w:tcPr>
          <w:p w14:paraId="46AD3C70"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2FAE574C" w14:textId="77777777" w:rsidTr="004E563E">
        <w:trPr>
          <w:trHeight w:val="371"/>
        </w:trPr>
        <w:tc>
          <w:tcPr>
            <w:tcW w:w="100" w:type="dxa"/>
            <w:tcBorders>
              <w:left w:val="single" w:sz="8" w:space="0" w:color="auto"/>
            </w:tcBorders>
            <w:shd w:val="clear" w:color="auto" w:fill="auto"/>
            <w:vAlign w:val="bottom"/>
          </w:tcPr>
          <w:p w14:paraId="0324188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1ACCAD4F"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39217C2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54A3D2F5"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440" w:type="dxa"/>
            <w:shd w:val="clear" w:color="auto" w:fill="auto"/>
            <w:vAlign w:val="bottom"/>
          </w:tcPr>
          <w:p w14:paraId="2BE0DA18"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6C1BA36E"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7B59B58F"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860" w:type="dxa"/>
            <w:gridSpan w:val="2"/>
            <w:tcBorders>
              <w:right w:val="single" w:sz="8" w:space="0" w:color="auto"/>
            </w:tcBorders>
            <w:shd w:val="clear" w:color="auto" w:fill="auto"/>
            <w:vAlign w:val="bottom"/>
          </w:tcPr>
          <w:p w14:paraId="3B971FDE" w14:textId="77777777" w:rsidR="008C49B4" w:rsidRPr="008C49B4" w:rsidRDefault="008C49B4" w:rsidP="005364FC">
            <w:pPr>
              <w:spacing w:after="0" w:line="360" w:lineRule="auto"/>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The inspection</w:t>
            </w:r>
          </w:p>
        </w:tc>
      </w:tr>
      <w:tr w:rsidR="008C49B4" w:rsidRPr="008C49B4" w14:paraId="1D215D6D" w14:textId="77777777" w:rsidTr="004E563E">
        <w:trPr>
          <w:trHeight w:val="413"/>
        </w:trPr>
        <w:tc>
          <w:tcPr>
            <w:tcW w:w="100" w:type="dxa"/>
            <w:tcBorders>
              <w:left w:val="single" w:sz="8" w:space="0" w:color="auto"/>
            </w:tcBorders>
            <w:shd w:val="clear" w:color="auto" w:fill="auto"/>
            <w:vAlign w:val="bottom"/>
          </w:tcPr>
          <w:p w14:paraId="4E57DBAB"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1B931FE4"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763B2F76"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5798C690"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440" w:type="dxa"/>
            <w:shd w:val="clear" w:color="auto" w:fill="auto"/>
            <w:vAlign w:val="bottom"/>
          </w:tcPr>
          <w:p w14:paraId="1B067687"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61FDE85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64C64C02"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860" w:type="dxa"/>
            <w:gridSpan w:val="2"/>
            <w:tcBorders>
              <w:right w:val="single" w:sz="8" w:space="0" w:color="auto"/>
            </w:tcBorders>
            <w:shd w:val="clear" w:color="auto" w:fill="auto"/>
            <w:vAlign w:val="bottom"/>
          </w:tcPr>
          <w:p w14:paraId="265EC7BD" w14:textId="77777777" w:rsidR="008C49B4" w:rsidRPr="008C49B4" w:rsidRDefault="008C49B4" w:rsidP="005364FC">
            <w:pPr>
              <w:spacing w:after="0" w:line="360" w:lineRule="auto"/>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was approved by</w:t>
            </w:r>
          </w:p>
        </w:tc>
      </w:tr>
      <w:tr w:rsidR="008C49B4" w:rsidRPr="008C49B4" w14:paraId="4A1FB8BC" w14:textId="77777777" w:rsidTr="004E563E">
        <w:trPr>
          <w:trHeight w:val="415"/>
        </w:trPr>
        <w:tc>
          <w:tcPr>
            <w:tcW w:w="100" w:type="dxa"/>
            <w:tcBorders>
              <w:left w:val="single" w:sz="8" w:space="0" w:color="auto"/>
            </w:tcBorders>
            <w:shd w:val="clear" w:color="auto" w:fill="auto"/>
            <w:vAlign w:val="bottom"/>
          </w:tcPr>
          <w:p w14:paraId="2409E82E"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2B1CEE6D"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0FF38A8A"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0D1699CA"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440" w:type="dxa"/>
            <w:shd w:val="clear" w:color="auto" w:fill="auto"/>
            <w:vAlign w:val="bottom"/>
          </w:tcPr>
          <w:p w14:paraId="3716A310"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7A7A7DFE"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484069AA"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860" w:type="dxa"/>
            <w:gridSpan w:val="2"/>
            <w:tcBorders>
              <w:right w:val="single" w:sz="8" w:space="0" w:color="auto"/>
            </w:tcBorders>
            <w:shd w:val="clear" w:color="auto" w:fill="auto"/>
            <w:vAlign w:val="bottom"/>
          </w:tcPr>
          <w:p w14:paraId="6A228A47" w14:textId="77777777" w:rsidR="008C49B4" w:rsidRPr="008C49B4" w:rsidRDefault="008C49B4" w:rsidP="005364FC">
            <w:pPr>
              <w:spacing w:after="0" w:line="360" w:lineRule="auto"/>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all the team</w:t>
            </w:r>
          </w:p>
        </w:tc>
      </w:tr>
      <w:tr w:rsidR="008C49B4" w:rsidRPr="008C49B4" w14:paraId="0CC17486" w14:textId="77777777" w:rsidTr="004E563E">
        <w:trPr>
          <w:trHeight w:val="413"/>
        </w:trPr>
        <w:tc>
          <w:tcPr>
            <w:tcW w:w="100" w:type="dxa"/>
            <w:tcBorders>
              <w:left w:val="single" w:sz="8" w:space="0" w:color="auto"/>
            </w:tcBorders>
            <w:shd w:val="clear" w:color="auto" w:fill="auto"/>
            <w:vAlign w:val="bottom"/>
          </w:tcPr>
          <w:p w14:paraId="3DFED033"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73860E70"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78E4DDB0"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7F19A4A4"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440" w:type="dxa"/>
            <w:shd w:val="clear" w:color="auto" w:fill="auto"/>
            <w:vAlign w:val="bottom"/>
          </w:tcPr>
          <w:p w14:paraId="15CE2396"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20" w:type="dxa"/>
            <w:tcBorders>
              <w:right w:val="single" w:sz="8" w:space="0" w:color="auto"/>
            </w:tcBorders>
            <w:shd w:val="clear" w:color="auto" w:fill="auto"/>
            <w:vAlign w:val="bottom"/>
          </w:tcPr>
          <w:p w14:paraId="2037FCA6"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1EE426E7"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860" w:type="dxa"/>
            <w:gridSpan w:val="2"/>
            <w:tcBorders>
              <w:right w:val="single" w:sz="8" w:space="0" w:color="auto"/>
            </w:tcBorders>
            <w:shd w:val="clear" w:color="auto" w:fill="auto"/>
            <w:vAlign w:val="bottom"/>
          </w:tcPr>
          <w:p w14:paraId="31B5210B" w14:textId="77777777" w:rsidR="008C49B4" w:rsidRPr="008C49B4" w:rsidRDefault="008C49B4" w:rsidP="005364FC">
            <w:pPr>
              <w:spacing w:after="0" w:line="360" w:lineRule="auto"/>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members.</w:t>
            </w:r>
          </w:p>
        </w:tc>
      </w:tr>
      <w:tr w:rsidR="008C49B4" w:rsidRPr="008C49B4" w14:paraId="716A62C6" w14:textId="77777777" w:rsidTr="004E563E">
        <w:trPr>
          <w:trHeight w:val="204"/>
        </w:trPr>
        <w:tc>
          <w:tcPr>
            <w:tcW w:w="100" w:type="dxa"/>
            <w:tcBorders>
              <w:left w:val="single" w:sz="8" w:space="0" w:color="auto"/>
              <w:bottom w:val="single" w:sz="8" w:space="0" w:color="auto"/>
            </w:tcBorders>
            <w:shd w:val="clear" w:color="auto" w:fill="auto"/>
            <w:vAlign w:val="bottom"/>
          </w:tcPr>
          <w:p w14:paraId="749FDDC4"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2580" w:type="dxa"/>
            <w:tcBorders>
              <w:bottom w:val="single" w:sz="8" w:space="0" w:color="auto"/>
            </w:tcBorders>
            <w:shd w:val="clear" w:color="auto" w:fill="auto"/>
            <w:vAlign w:val="bottom"/>
          </w:tcPr>
          <w:p w14:paraId="340BA509"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20" w:type="dxa"/>
            <w:tcBorders>
              <w:bottom w:val="single" w:sz="8" w:space="0" w:color="auto"/>
              <w:right w:val="single" w:sz="8" w:space="0" w:color="auto"/>
            </w:tcBorders>
            <w:shd w:val="clear" w:color="auto" w:fill="auto"/>
            <w:vAlign w:val="bottom"/>
          </w:tcPr>
          <w:p w14:paraId="3DC7156C"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00" w:type="dxa"/>
            <w:tcBorders>
              <w:bottom w:val="single" w:sz="8" w:space="0" w:color="auto"/>
            </w:tcBorders>
            <w:shd w:val="clear" w:color="auto" w:fill="auto"/>
            <w:vAlign w:val="bottom"/>
          </w:tcPr>
          <w:p w14:paraId="198DB132"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4440" w:type="dxa"/>
            <w:tcBorders>
              <w:bottom w:val="single" w:sz="8" w:space="0" w:color="auto"/>
            </w:tcBorders>
            <w:shd w:val="clear" w:color="auto" w:fill="auto"/>
            <w:vAlign w:val="bottom"/>
          </w:tcPr>
          <w:p w14:paraId="6BD38049"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20" w:type="dxa"/>
            <w:tcBorders>
              <w:bottom w:val="single" w:sz="8" w:space="0" w:color="auto"/>
              <w:right w:val="single" w:sz="8" w:space="0" w:color="auto"/>
            </w:tcBorders>
            <w:shd w:val="clear" w:color="auto" w:fill="auto"/>
            <w:vAlign w:val="bottom"/>
          </w:tcPr>
          <w:p w14:paraId="2BED6868"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00" w:type="dxa"/>
            <w:tcBorders>
              <w:bottom w:val="single" w:sz="8" w:space="0" w:color="auto"/>
            </w:tcBorders>
            <w:shd w:val="clear" w:color="auto" w:fill="auto"/>
            <w:vAlign w:val="bottom"/>
          </w:tcPr>
          <w:p w14:paraId="4DCB293C"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740" w:type="dxa"/>
            <w:tcBorders>
              <w:bottom w:val="single" w:sz="8" w:space="0" w:color="auto"/>
            </w:tcBorders>
            <w:shd w:val="clear" w:color="auto" w:fill="auto"/>
            <w:vAlign w:val="bottom"/>
          </w:tcPr>
          <w:p w14:paraId="05F9B945"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40" w:type="dxa"/>
            <w:tcBorders>
              <w:bottom w:val="single" w:sz="8" w:space="0" w:color="auto"/>
              <w:right w:val="single" w:sz="8" w:space="0" w:color="auto"/>
            </w:tcBorders>
            <w:shd w:val="clear" w:color="auto" w:fill="auto"/>
            <w:vAlign w:val="bottom"/>
          </w:tcPr>
          <w:p w14:paraId="584530B5" w14:textId="77777777" w:rsidR="008C49B4" w:rsidRPr="008C49B4" w:rsidRDefault="008C49B4" w:rsidP="005364FC">
            <w:pPr>
              <w:spacing w:after="0" w:line="360" w:lineRule="auto"/>
              <w:rPr>
                <w:rFonts w:ascii="Times New Roman" w:eastAsia="Times New Roman" w:hAnsi="Times New Roman" w:cs="Times New Roman"/>
                <w:sz w:val="17"/>
                <w:szCs w:val="20"/>
              </w:rPr>
            </w:pPr>
          </w:p>
        </w:tc>
      </w:tr>
    </w:tbl>
    <w:p w14:paraId="195C29A9" w14:textId="77777777" w:rsidR="008C49B4" w:rsidRPr="008C49B4" w:rsidRDefault="008C49B4" w:rsidP="005364FC">
      <w:pPr>
        <w:spacing w:after="0" w:line="360" w:lineRule="auto"/>
        <w:rPr>
          <w:rFonts w:ascii="Times New Roman" w:eastAsia="Times New Roman" w:hAnsi="Times New Roman" w:cs="Times New Roman"/>
          <w:sz w:val="20"/>
          <w:szCs w:val="20"/>
        </w:rPr>
      </w:pPr>
      <w:r w:rsidRPr="008C49B4">
        <w:rPr>
          <w:rFonts w:ascii="Times New Roman" w:eastAsia="Times New Roman" w:hAnsi="Times New Roman" w:cs="Times New Roman"/>
          <w:noProof/>
          <w:sz w:val="17"/>
          <w:szCs w:val="20"/>
        </w:rPr>
        <w:drawing>
          <wp:anchor distT="0" distB="0" distL="114300" distR="114300" simplePos="0" relativeHeight="251667456" behindDoc="1" locked="0" layoutInCell="1" allowOverlap="1" wp14:anchorId="3060CB26" wp14:editId="0C5E4BEC">
            <wp:simplePos x="0" y="0"/>
            <wp:positionH relativeFrom="column">
              <wp:posOffset>1911985</wp:posOffset>
            </wp:positionH>
            <wp:positionV relativeFrom="paragraph">
              <wp:posOffset>-3355975</wp:posOffset>
            </wp:positionV>
            <wp:extent cx="123825" cy="12192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sidRPr="008C49B4">
        <w:rPr>
          <w:rFonts w:ascii="Times New Roman" w:eastAsia="Times New Roman" w:hAnsi="Times New Roman" w:cs="Times New Roman"/>
          <w:noProof/>
          <w:sz w:val="17"/>
          <w:szCs w:val="20"/>
        </w:rPr>
        <w:drawing>
          <wp:anchor distT="0" distB="0" distL="114300" distR="114300" simplePos="0" relativeHeight="251668480" behindDoc="1" locked="0" layoutInCell="1" allowOverlap="1" wp14:anchorId="18934B6B" wp14:editId="65C10190">
            <wp:simplePos x="0" y="0"/>
            <wp:positionH relativeFrom="column">
              <wp:posOffset>1911985</wp:posOffset>
            </wp:positionH>
            <wp:positionV relativeFrom="paragraph">
              <wp:posOffset>-3011805</wp:posOffset>
            </wp:positionV>
            <wp:extent cx="123825" cy="122555"/>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sidRPr="008C49B4">
        <w:rPr>
          <w:rFonts w:ascii="Times New Roman" w:eastAsia="Times New Roman" w:hAnsi="Times New Roman" w:cs="Times New Roman"/>
          <w:noProof/>
          <w:sz w:val="17"/>
          <w:szCs w:val="20"/>
        </w:rPr>
        <w:drawing>
          <wp:anchor distT="0" distB="0" distL="114300" distR="114300" simplePos="0" relativeHeight="251669504" behindDoc="1" locked="0" layoutInCell="1" allowOverlap="1" wp14:anchorId="3865EC45" wp14:editId="3925EFAE">
            <wp:simplePos x="0" y="0"/>
            <wp:positionH relativeFrom="column">
              <wp:posOffset>1911985</wp:posOffset>
            </wp:positionH>
            <wp:positionV relativeFrom="paragraph">
              <wp:posOffset>-2665730</wp:posOffset>
            </wp:positionV>
            <wp:extent cx="123825" cy="122555"/>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sidRPr="008C49B4">
        <w:rPr>
          <w:rFonts w:ascii="Times New Roman" w:eastAsia="Times New Roman" w:hAnsi="Times New Roman" w:cs="Times New Roman"/>
          <w:noProof/>
          <w:sz w:val="17"/>
          <w:szCs w:val="20"/>
        </w:rPr>
        <w:drawing>
          <wp:anchor distT="0" distB="0" distL="114300" distR="114300" simplePos="0" relativeHeight="251670528" behindDoc="1" locked="0" layoutInCell="1" allowOverlap="1" wp14:anchorId="7F68AD2A" wp14:editId="6DC824FB">
            <wp:simplePos x="0" y="0"/>
            <wp:positionH relativeFrom="column">
              <wp:posOffset>1911985</wp:posOffset>
            </wp:positionH>
            <wp:positionV relativeFrom="paragraph">
              <wp:posOffset>-2321560</wp:posOffset>
            </wp:positionV>
            <wp:extent cx="123825" cy="12255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sidRPr="008C49B4">
        <w:rPr>
          <w:rFonts w:ascii="Times New Roman" w:eastAsia="Times New Roman" w:hAnsi="Times New Roman" w:cs="Times New Roman"/>
          <w:noProof/>
          <w:sz w:val="17"/>
          <w:szCs w:val="20"/>
        </w:rPr>
        <w:drawing>
          <wp:anchor distT="0" distB="0" distL="114300" distR="114300" simplePos="0" relativeHeight="251671552" behindDoc="1" locked="0" layoutInCell="1" allowOverlap="1" wp14:anchorId="323FB3C9" wp14:editId="50E0F093">
            <wp:simplePos x="0" y="0"/>
            <wp:positionH relativeFrom="column">
              <wp:posOffset>1911985</wp:posOffset>
            </wp:positionH>
            <wp:positionV relativeFrom="paragraph">
              <wp:posOffset>-1976755</wp:posOffset>
            </wp:positionV>
            <wp:extent cx="123825" cy="12192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sidRPr="008C49B4">
        <w:rPr>
          <w:rFonts w:ascii="Times New Roman" w:eastAsia="Times New Roman" w:hAnsi="Times New Roman" w:cs="Times New Roman"/>
          <w:noProof/>
          <w:sz w:val="17"/>
          <w:szCs w:val="20"/>
        </w:rPr>
        <w:drawing>
          <wp:anchor distT="0" distB="0" distL="114300" distR="114300" simplePos="0" relativeHeight="251672576" behindDoc="1" locked="0" layoutInCell="1" allowOverlap="1" wp14:anchorId="607A06F9" wp14:editId="446A7AEA">
            <wp:simplePos x="0" y="0"/>
            <wp:positionH relativeFrom="column">
              <wp:posOffset>1911985</wp:posOffset>
            </wp:positionH>
            <wp:positionV relativeFrom="paragraph">
              <wp:posOffset>-1290955</wp:posOffset>
            </wp:positionV>
            <wp:extent cx="123825" cy="12192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p>
    <w:p w14:paraId="7FB7093D" w14:textId="081AB7FB" w:rsidR="008C49B4" w:rsidRPr="00F732FE" w:rsidRDefault="00F732FE" w:rsidP="00F732FE">
      <w:pPr>
        <w:pStyle w:val="Caption"/>
        <w:rPr>
          <w:rFonts w:ascii="Times New Roman" w:eastAsia="Times New Roman" w:hAnsi="Times New Roman" w:cs="Times New Roman"/>
          <w:color w:val="auto"/>
          <w:sz w:val="24"/>
          <w:szCs w:val="24"/>
        </w:rPr>
      </w:pPr>
      <w:bookmarkStart w:id="48" w:name="_Toc95152200"/>
      <w:bookmarkStart w:id="49" w:name="_Toc94197282"/>
      <w:r w:rsidRPr="00F732FE">
        <w:rPr>
          <w:rFonts w:ascii="Times New Roman" w:hAnsi="Times New Roman" w:cs="Times New Roman"/>
          <w:color w:val="auto"/>
          <w:sz w:val="24"/>
          <w:szCs w:val="24"/>
        </w:rPr>
        <w:t xml:space="preserve">Table </w:t>
      </w:r>
      <w:r w:rsidRPr="00F732FE">
        <w:rPr>
          <w:rFonts w:ascii="Times New Roman" w:hAnsi="Times New Roman" w:cs="Times New Roman"/>
          <w:color w:val="auto"/>
          <w:sz w:val="24"/>
          <w:szCs w:val="24"/>
        </w:rPr>
        <w:fldChar w:fldCharType="begin"/>
      </w:r>
      <w:r w:rsidRPr="00F732FE">
        <w:rPr>
          <w:rFonts w:ascii="Times New Roman" w:hAnsi="Times New Roman" w:cs="Times New Roman"/>
          <w:color w:val="auto"/>
          <w:sz w:val="24"/>
          <w:szCs w:val="24"/>
        </w:rPr>
        <w:instrText xml:space="preserve"> SEQ Table \* ARABIC </w:instrText>
      </w:r>
      <w:r w:rsidRPr="00F732FE">
        <w:rPr>
          <w:rFonts w:ascii="Times New Roman" w:hAnsi="Times New Roman" w:cs="Times New Roman"/>
          <w:color w:val="auto"/>
          <w:sz w:val="24"/>
          <w:szCs w:val="24"/>
        </w:rPr>
        <w:fldChar w:fldCharType="separate"/>
      </w:r>
      <w:r w:rsidR="004F7171">
        <w:rPr>
          <w:rFonts w:ascii="Times New Roman" w:hAnsi="Times New Roman" w:cs="Times New Roman"/>
          <w:noProof/>
          <w:color w:val="auto"/>
          <w:sz w:val="24"/>
          <w:szCs w:val="24"/>
        </w:rPr>
        <w:t>2</w:t>
      </w:r>
      <w:r w:rsidRPr="00F732FE">
        <w:rPr>
          <w:rFonts w:ascii="Times New Roman" w:hAnsi="Times New Roman" w:cs="Times New Roman"/>
          <w:color w:val="auto"/>
          <w:sz w:val="24"/>
          <w:szCs w:val="24"/>
        </w:rPr>
        <w:fldChar w:fldCharType="end"/>
      </w:r>
      <w:r w:rsidRPr="00F732FE">
        <w:rPr>
          <w:rFonts w:ascii="Times New Roman" w:eastAsia="Times New Roman" w:hAnsi="Times New Roman" w:cs="Times New Roman"/>
          <w:color w:val="auto"/>
          <w:sz w:val="24"/>
          <w:szCs w:val="24"/>
        </w:rPr>
        <w:t>:Inspection plan and performance</w:t>
      </w:r>
      <w:bookmarkEnd w:id="48"/>
      <w:r w:rsidR="00D57498" w:rsidRPr="00F732FE">
        <w:rPr>
          <w:rFonts w:ascii="Times New Roman" w:eastAsia="Times New Roman" w:hAnsi="Times New Roman" w:cs="Times New Roman"/>
          <w:color w:val="auto"/>
          <w:sz w:val="24"/>
          <w:szCs w:val="24"/>
        </w:rPr>
        <w:t xml:space="preserve"> </w:t>
      </w:r>
      <w:bookmarkEnd w:id="49"/>
    </w:p>
    <w:p w14:paraId="2BEA68FD"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5ACA8741"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26B39E2F"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53C8352F"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42AD2A2F"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08382C50"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6E08A75E"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5D09A4BA"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56015CD8"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0D53AC2E"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5E010ECA"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69A1506B"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6C970E6E"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7A1191EF"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0F188752"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3B0C1441"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5971D5AE"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468C54B9" w14:textId="77777777" w:rsidR="008C49B4" w:rsidRPr="008C49B4" w:rsidRDefault="008C49B4" w:rsidP="00D57498">
      <w:pPr>
        <w:pStyle w:val="Heading2"/>
        <w:spacing w:line="360" w:lineRule="auto"/>
        <w:jc w:val="both"/>
      </w:pPr>
      <w:bookmarkStart w:id="50" w:name="_Toc93939714"/>
      <w:bookmarkStart w:id="51" w:name="_Toc95152180"/>
      <w:r w:rsidRPr="008C49B4">
        <w:lastRenderedPageBreak/>
        <w:t>Test plan and performance</w:t>
      </w:r>
      <w:bookmarkEnd w:id="50"/>
      <w:bookmarkEnd w:id="51"/>
    </w:p>
    <w:p w14:paraId="109B06CA" w14:textId="77777777" w:rsidR="008C49B4" w:rsidRPr="008C49B4" w:rsidRDefault="008C49B4" w:rsidP="00D57498">
      <w:pPr>
        <w:spacing w:after="0" w:line="360" w:lineRule="auto"/>
        <w:jc w:val="both"/>
        <w:rPr>
          <w:rFonts w:ascii="Times New Roman" w:eastAsia="Times New Roman" w:hAnsi="Times New Roman" w:cs="Times New Roman"/>
          <w:sz w:val="20"/>
          <w:szCs w:val="20"/>
        </w:rPr>
      </w:pPr>
    </w:p>
    <w:p w14:paraId="26603519" w14:textId="77777777" w:rsidR="008C49B4" w:rsidRPr="008C49B4" w:rsidRDefault="008C49B4" w:rsidP="00D57498">
      <w:pPr>
        <w:pStyle w:val="Heading3"/>
        <w:spacing w:line="360" w:lineRule="auto"/>
        <w:jc w:val="both"/>
      </w:pPr>
      <w:bookmarkStart w:id="52" w:name="_Toc93939715"/>
      <w:bookmarkStart w:id="53" w:name="_Toc95152181"/>
      <w:r w:rsidRPr="008C49B4">
        <w:t>Test objectives</w:t>
      </w:r>
      <w:bookmarkEnd w:id="52"/>
      <w:bookmarkEnd w:id="53"/>
    </w:p>
    <w:p w14:paraId="53E1BF05" w14:textId="77777777" w:rsidR="008C49B4" w:rsidRPr="008C49B4" w:rsidRDefault="008C49B4" w:rsidP="00D57498">
      <w:pPr>
        <w:spacing w:after="0" w:line="360" w:lineRule="auto"/>
        <w:jc w:val="both"/>
        <w:rPr>
          <w:rFonts w:ascii="Times New Roman" w:eastAsia="Times New Roman" w:hAnsi="Times New Roman" w:cs="Times New Roman"/>
          <w:sz w:val="20"/>
          <w:szCs w:val="20"/>
        </w:rPr>
      </w:pPr>
    </w:p>
    <w:p w14:paraId="166A12D6" w14:textId="77777777" w:rsidR="008C49B4" w:rsidRPr="008C49B4" w:rsidRDefault="008C49B4" w:rsidP="00D57498">
      <w:pPr>
        <w:spacing w:after="0" w:line="360" w:lineRule="auto"/>
        <w:jc w:val="both"/>
        <w:rPr>
          <w:rFonts w:ascii="Times New Roman" w:eastAsia="Times New Roman" w:hAnsi="Times New Roman" w:cs="Times New Roman"/>
          <w:sz w:val="20"/>
          <w:szCs w:val="20"/>
        </w:rPr>
      </w:pPr>
    </w:p>
    <w:p w14:paraId="7E61646B" w14:textId="463240D5" w:rsidR="008C49B4" w:rsidRPr="008C49B4" w:rsidRDefault="008C49B4" w:rsidP="00D57498">
      <w:pPr>
        <w:numPr>
          <w:ilvl w:val="0"/>
          <w:numId w:val="9"/>
        </w:numPr>
        <w:tabs>
          <w:tab w:val="left" w:pos="920"/>
        </w:tabs>
        <w:suppressAutoHyphens/>
        <w:spacing w:after="0" w:line="360" w:lineRule="auto"/>
        <w:ind w:left="920" w:hanging="483"/>
        <w:jc w:val="both"/>
        <w:rPr>
          <w:rFonts w:ascii="Times New Roman" w:eastAsia="Times New Roman" w:hAnsi="Times New Roman" w:cs="Times New Roman"/>
          <w:sz w:val="20"/>
          <w:szCs w:val="20"/>
        </w:rPr>
      </w:pPr>
      <w:r w:rsidRPr="008C49B4">
        <w:rPr>
          <w:rFonts w:ascii="Times New Roman" w:eastAsia="Times New Roman" w:hAnsi="Times New Roman" w:cs="Times New Roman"/>
          <w:sz w:val="23"/>
          <w:szCs w:val="20"/>
        </w:rPr>
        <w:t xml:space="preserve">To confirm that the system works as expected by the end-user. This test was performed together with a team of </w:t>
      </w:r>
      <w:r w:rsidR="00D57498">
        <w:rPr>
          <w:rFonts w:ascii="Times New Roman" w:eastAsia="Times New Roman" w:hAnsi="Times New Roman" w:cs="Times New Roman"/>
          <w:sz w:val="23"/>
          <w:szCs w:val="20"/>
        </w:rPr>
        <w:t>experienced developers.</w:t>
      </w:r>
    </w:p>
    <w:p w14:paraId="7956646A" w14:textId="77777777" w:rsidR="008C49B4" w:rsidRPr="008C49B4" w:rsidRDefault="008C49B4" w:rsidP="00D57498">
      <w:pPr>
        <w:spacing w:after="0" w:line="360" w:lineRule="auto"/>
        <w:jc w:val="both"/>
        <w:rPr>
          <w:rFonts w:ascii="Times New Roman" w:eastAsia="Times New Roman" w:hAnsi="Times New Roman" w:cs="Times New Roman"/>
          <w:sz w:val="20"/>
          <w:szCs w:val="20"/>
        </w:rPr>
      </w:pPr>
    </w:p>
    <w:p w14:paraId="025726FB" w14:textId="77777777" w:rsidR="008C49B4" w:rsidRPr="008C49B4" w:rsidRDefault="008C49B4" w:rsidP="00D57498">
      <w:pPr>
        <w:numPr>
          <w:ilvl w:val="0"/>
          <w:numId w:val="10"/>
        </w:numPr>
        <w:tabs>
          <w:tab w:val="left" w:pos="920"/>
        </w:tabs>
        <w:suppressAutoHyphens/>
        <w:spacing w:after="0" w:line="360" w:lineRule="auto"/>
        <w:ind w:left="920" w:hanging="550"/>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To find out whether the Prediction model is able to predict maternal mortality.</w:t>
      </w:r>
    </w:p>
    <w:p w14:paraId="647F1105" w14:textId="77777777" w:rsidR="008C49B4" w:rsidRPr="008C49B4" w:rsidRDefault="008C49B4" w:rsidP="00D57498">
      <w:pPr>
        <w:spacing w:after="0" w:line="360" w:lineRule="auto"/>
        <w:jc w:val="both"/>
        <w:rPr>
          <w:rFonts w:ascii="Times New Roman" w:eastAsia="Times New Roman" w:hAnsi="Times New Roman" w:cs="Times New Roman"/>
          <w:sz w:val="20"/>
          <w:szCs w:val="20"/>
        </w:rPr>
      </w:pPr>
    </w:p>
    <w:p w14:paraId="79BCE29A" w14:textId="77777777" w:rsidR="008C49B4" w:rsidRPr="008C49B4" w:rsidRDefault="008C49B4" w:rsidP="00D57498">
      <w:pPr>
        <w:numPr>
          <w:ilvl w:val="0"/>
          <w:numId w:val="11"/>
        </w:numPr>
        <w:tabs>
          <w:tab w:val="left" w:pos="920"/>
        </w:tabs>
        <w:suppressAutoHyphens/>
        <w:spacing w:after="0" w:line="360" w:lineRule="auto"/>
        <w:ind w:left="920" w:hanging="615"/>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To find out whether advice sent to users is accurate to a given percentage.</w:t>
      </w:r>
    </w:p>
    <w:p w14:paraId="5E4E3377" w14:textId="77777777" w:rsidR="008C49B4" w:rsidRPr="008C49B4" w:rsidRDefault="008C49B4" w:rsidP="00D57498">
      <w:pPr>
        <w:spacing w:after="0" w:line="360" w:lineRule="auto"/>
        <w:jc w:val="both"/>
        <w:rPr>
          <w:rFonts w:ascii="Times New Roman" w:eastAsia="Times New Roman" w:hAnsi="Times New Roman" w:cs="Times New Roman"/>
          <w:sz w:val="24"/>
          <w:szCs w:val="20"/>
        </w:rPr>
      </w:pPr>
    </w:p>
    <w:p w14:paraId="79195071" w14:textId="77777777" w:rsidR="008C49B4" w:rsidRPr="008C49B4" w:rsidRDefault="008C49B4" w:rsidP="00D57498">
      <w:pPr>
        <w:numPr>
          <w:ilvl w:val="0"/>
          <w:numId w:val="11"/>
        </w:numPr>
        <w:tabs>
          <w:tab w:val="left" w:pos="920"/>
        </w:tabs>
        <w:suppressAutoHyphens/>
        <w:spacing w:after="0" w:line="360" w:lineRule="auto"/>
        <w:ind w:left="920" w:right="-299" w:hanging="603"/>
        <w:jc w:val="both"/>
        <w:rPr>
          <w:rFonts w:ascii="Times New Roman" w:eastAsia="Times New Roman" w:hAnsi="Times New Roman" w:cs="Times New Roman"/>
          <w:sz w:val="20"/>
          <w:szCs w:val="20"/>
        </w:rPr>
      </w:pPr>
      <w:r w:rsidRPr="008C49B4">
        <w:rPr>
          <w:rFonts w:ascii="Times New Roman" w:eastAsia="Times New Roman" w:hAnsi="Times New Roman" w:cs="Times New Roman"/>
          <w:sz w:val="24"/>
          <w:szCs w:val="20"/>
        </w:rPr>
        <w:t>To find out whether the prediction data can be visualized in graphs basing on regions and time range. This was done by setting the time range and the MMRPAS system was able to display the graphs based on the set time range.</w:t>
      </w:r>
      <w:bookmarkStart w:id="54" w:name="page18"/>
      <w:bookmarkEnd w:id="54"/>
    </w:p>
    <w:p w14:paraId="5B2FF4B0" w14:textId="77777777" w:rsidR="008C49B4" w:rsidRPr="008C49B4" w:rsidRDefault="008C49B4" w:rsidP="00D57498">
      <w:pPr>
        <w:numPr>
          <w:ilvl w:val="0"/>
          <w:numId w:val="12"/>
        </w:numPr>
        <w:tabs>
          <w:tab w:val="left" w:pos="920"/>
        </w:tabs>
        <w:suppressAutoHyphens/>
        <w:spacing w:after="0" w:line="360" w:lineRule="auto"/>
        <w:ind w:left="920" w:hanging="536"/>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To find out whether all the requirements that were stated in the SRS were fully implemented. This was done by reviewing the SRS document to identify core requirements of the MMRPAS system which were later compared to the main functions the MMRPAS system provides to the end user.</w:t>
      </w:r>
    </w:p>
    <w:p w14:paraId="59CAE4AB" w14:textId="77777777" w:rsidR="008C49B4" w:rsidRPr="008C49B4" w:rsidRDefault="008C49B4" w:rsidP="00D57498">
      <w:pPr>
        <w:spacing w:after="0" w:line="360" w:lineRule="auto"/>
        <w:jc w:val="both"/>
        <w:rPr>
          <w:rFonts w:ascii="Times New Roman" w:eastAsia="Times New Roman" w:hAnsi="Times New Roman" w:cs="Times New Roman"/>
          <w:sz w:val="24"/>
          <w:szCs w:val="20"/>
        </w:rPr>
      </w:pPr>
    </w:p>
    <w:p w14:paraId="57B36111" w14:textId="77777777" w:rsidR="008C49B4" w:rsidRPr="008C49B4" w:rsidRDefault="008C49B4" w:rsidP="00D57498">
      <w:pPr>
        <w:numPr>
          <w:ilvl w:val="0"/>
          <w:numId w:val="12"/>
        </w:numPr>
        <w:tabs>
          <w:tab w:val="left" w:pos="920"/>
        </w:tabs>
        <w:suppressAutoHyphens/>
        <w:spacing w:after="0" w:line="360" w:lineRule="auto"/>
        <w:ind w:left="920" w:hanging="603"/>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To find out whether the system features i.e. Prediction feature, visualization feature, and Notification feature work together after integration. This was done by testing these features separately, and then we tested the system as a whole after integration.</w:t>
      </w:r>
    </w:p>
    <w:p w14:paraId="179FA710" w14:textId="77777777" w:rsidR="008C49B4" w:rsidRPr="008C49B4" w:rsidRDefault="008C49B4" w:rsidP="00D57498">
      <w:pPr>
        <w:spacing w:after="0" w:line="360" w:lineRule="auto"/>
        <w:jc w:val="both"/>
        <w:rPr>
          <w:rFonts w:ascii="Times New Roman" w:eastAsia="Times New Roman" w:hAnsi="Times New Roman" w:cs="Times New Roman"/>
          <w:sz w:val="20"/>
          <w:szCs w:val="20"/>
        </w:rPr>
      </w:pPr>
    </w:p>
    <w:p w14:paraId="62D8DB24" w14:textId="77777777" w:rsidR="008C49B4" w:rsidRPr="00D57498" w:rsidRDefault="008C49B4" w:rsidP="00D57498">
      <w:pPr>
        <w:pStyle w:val="Heading3"/>
        <w:spacing w:line="360" w:lineRule="auto"/>
        <w:jc w:val="both"/>
        <w:rPr>
          <w:szCs w:val="24"/>
        </w:rPr>
      </w:pPr>
      <w:bookmarkStart w:id="55" w:name="_Toc93939716"/>
      <w:bookmarkStart w:id="56" w:name="_Toc95152182"/>
      <w:r w:rsidRPr="00D57498">
        <w:rPr>
          <w:szCs w:val="24"/>
        </w:rPr>
        <w:t>Scope and Relevancy of tests</w:t>
      </w:r>
      <w:bookmarkEnd w:id="55"/>
      <w:bookmarkEnd w:id="56"/>
    </w:p>
    <w:p w14:paraId="345BD51C" w14:textId="77777777" w:rsidR="008C49B4" w:rsidRPr="008C49B4" w:rsidRDefault="008C49B4" w:rsidP="00D57498">
      <w:pPr>
        <w:spacing w:after="0" w:line="360" w:lineRule="auto"/>
        <w:jc w:val="both"/>
        <w:rPr>
          <w:rFonts w:ascii="Times New Roman" w:eastAsia="Times New Roman" w:hAnsi="Times New Roman" w:cs="Times New Roman"/>
          <w:sz w:val="20"/>
          <w:szCs w:val="20"/>
        </w:rPr>
      </w:pPr>
    </w:p>
    <w:p w14:paraId="420B75A1" w14:textId="77777777" w:rsidR="008C49B4" w:rsidRPr="008C49B4" w:rsidRDefault="008C49B4" w:rsidP="00D57498">
      <w:pPr>
        <w:numPr>
          <w:ilvl w:val="0"/>
          <w:numId w:val="13"/>
        </w:numPr>
        <w:tabs>
          <w:tab w:val="left" w:pos="920"/>
        </w:tabs>
        <w:suppressAutoHyphens/>
        <w:spacing w:after="0" w:line="360" w:lineRule="auto"/>
        <w:ind w:left="920" w:hanging="483"/>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Data that was used for testing the Prediction feature were different from the ones used for Training the Prediction feature.</w:t>
      </w:r>
    </w:p>
    <w:p w14:paraId="4CAC6EE4" w14:textId="77777777" w:rsidR="008C49B4" w:rsidRPr="008C49B4" w:rsidRDefault="008C49B4" w:rsidP="00D57498">
      <w:pPr>
        <w:spacing w:after="0" w:line="360" w:lineRule="auto"/>
        <w:jc w:val="both"/>
        <w:rPr>
          <w:rFonts w:ascii="Times New Roman" w:eastAsia="Times New Roman" w:hAnsi="Times New Roman" w:cs="Times New Roman"/>
          <w:sz w:val="24"/>
          <w:szCs w:val="20"/>
        </w:rPr>
      </w:pPr>
    </w:p>
    <w:p w14:paraId="0E26ECA9" w14:textId="77777777" w:rsidR="008C49B4" w:rsidRPr="008C49B4" w:rsidRDefault="008C49B4" w:rsidP="00D57498">
      <w:pPr>
        <w:numPr>
          <w:ilvl w:val="0"/>
          <w:numId w:val="13"/>
        </w:numPr>
        <w:tabs>
          <w:tab w:val="left" w:pos="920"/>
        </w:tabs>
        <w:suppressAutoHyphens/>
        <w:spacing w:after="0" w:line="360" w:lineRule="auto"/>
        <w:ind w:left="920" w:hanging="615"/>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The advice can only be dependable in case the level of accuracy is above 80%. Once the level of accuracy is below 80%, further tests or reviews are highly recommended.</w:t>
      </w:r>
    </w:p>
    <w:p w14:paraId="0651BBFB" w14:textId="77777777" w:rsidR="008C49B4" w:rsidRPr="008C49B4" w:rsidRDefault="008C49B4" w:rsidP="005364FC">
      <w:pPr>
        <w:spacing w:after="200" w:line="360" w:lineRule="auto"/>
        <w:ind w:left="720"/>
        <w:contextualSpacing/>
        <w:rPr>
          <w:rFonts w:ascii="Times New Roman" w:eastAsia="Times New Roman" w:hAnsi="Times New Roman" w:cs="Times New Roman"/>
          <w:szCs w:val="20"/>
        </w:rPr>
      </w:pPr>
    </w:p>
    <w:p w14:paraId="08A54296" w14:textId="30D8B413" w:rsidR="008C49B4" w:rsidRDefault="008C49B4" w:rsidP="005364FC">
      <w:pPr>
        <w:tabs>
          <w:tab w:val="left" w:pos="920"/>
        </w:tabs>
        <w:spacing w:after="0" w:line="360" w:lineRule="auto"/>
        <w:rPr>
          <w:rFonts w:ascii="Times New Roman" w:eastAsia="Times New Roman" w:hAnsi="Times New Roman" w:cs="Times New Roman"/>
          <w:sz w:val="24"/>
          <w:szCs w:val="20"/>
        </w:rPr>
      </w:pPr>
    </w:p>
    <w:p w14:paraId="0480FB79" w14:textId="77777777" w:rsidR="00D57498" w:rsidRPr="008C49B4" w:rsidRDefault="00D57498" w:rsidP="005364FC">
      <w:pPr>
        <w:tabs>
          <w:tab w:val="left" w:pos="920"/>
        </w:tabs>
        <w:spacing w:after="0" w:line="360" w:lineRule="auto"/>
        <w:rPr>
          <w:rFonts w:ascii="Times New Roman" w:eastAsia="Times New Roman" w:hAnsi="Times New Roman" w:cs="Times New Roman"/>
          <w:sz w:val="24"/>
          <w:szCs w:val="20"/>
        </w:rPr>
      </w:pPr>
    </w:p>
    <w:p w14:paraId="38646F4D" w14:textId="77777777" w:rsidR="008C49B4" w:rsidRPr="008C49B4" w:rsidRDefault="008C49B4" w:rsidP="005364FC">
      <w:pPr>
        <w:pStyle w:val="Heading3"/>
        <w:spacing w:line="360" w:lineRule="auto"/>
        <w:rPr>
          <w:rFonts w:cs="Times New Roman"/>
        </w:rPr>
      </w:pPr>
      <w:bookmarkStart w:id="57" w:name="_Toc93939717"/>
      <w:bookmarkStart w:id="58" w:name="_Toc95152183"/>
      <w:r w:rsidRPr="008C49B4">
        <w:rPr>
          <w:rFonts w:eastAsia="Arial"/>
        </w:rPr>
        <w:lastRenderedPageBreak/>
        <w:t>Levels of tests</w:t>
      </w:r>
      <w:bookmarkEnd w:id="57"/>
      <w:bookmarkEnd w:id="58"/>
    </w:p>
    <w:p w14:paraId="000EB9D0"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4FFB1610" w14:textId="77777777" w:rsidR="008C49B4" w:rsidRPr="008C49B4" w:rsidRDefault="008C49B4" w:rsidP="005364FC">
      <w:pPr>
        <w:spacing w:after="0" w:line="360" w:lineRule="auto"/>
        <w:ind w:left="200"/>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Module Test</w:t>
      </w:r>
    </w:p>
    <w:p w14:paraId="6E8A31D0"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46A5E369" w14:textId="33429114" w:rsidR="008C49B4" w:rsidRPr="008C49B4" w:rsidRDefault="008C49B4" w:rsidP="005364FC">
      <w:pPr>
        <w:spacing w:after="0" w:line="360" w:lineRule="auto"/>
        <w:ind w:left="200"/>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 xml:space="preserve">Modules that were tested included the Prediction module, the </w:t>
      </w:r>
      <w:r w:rsidR="00D57498">
        <w:rPr>
          <w:rFonts w:ascii="Times New Roman" w:eastAsia="Times New Roman" w:hAnsi="Times New Roman" w:cs="Times New Roman"/>
          <w:sz w:val="24"/>
          <w:szCs w:val="20"/>
        </w:rPr>
        <w:t>web</w:t>
      </w:r>
      <w:r w:rsidRPr="008C49B4">
        <w:rPr>
          <w:rFonts w:ascii="Times New Roman" w:eastAsia="Times New Roman" w:hAnsi="Times New Roman" w:cs="Times New Roman"/>
          <w:sz w:val="24"/>
          <w:szCs w:val="20"/>
        </w:rPr>
        <w:t xml:space="preserve"> module</w:t>
      </w:r>
      <w:r w:rsidR="00D57498">
        <w:rPr>
          <w:rFonts w:ascii="Times New Roman" w:eastAsia="Times New Roman" w:hAnsi="Times New Roman" w:cs="Times New Roman"/>
          <w:sz w:val="24"/>
          <w:szCs w:val="20"/>
        </w:rPr>
        <w:t xml:space="preserve"> and the </w:t>
      </w:r>
      <w:r w:rsidRPr="008C49B4">
        <w:rPr>
          <w:rFonts w:ascii="Times New Roman" w:eastAsia="Times New Roman" w:hAnsi="Times New Roman" w:cs="Times New Roman"/>
          <w:sz w:val="24"/>
          <w:szCs w:val="20"/>
        </w:rPr>
        <w:t xml:space="preserve">Advisory module </w:t>
      </w:r>
    </w:p>
    <w:p w14:paraId="65120DE1"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00AB6FAC" w14:textId="666A78DF" w:rsidR="008C49B4" w:rsidRPr="00D57498" w:rsidRDefault="008C49B4" w:rsidP="005364FC">
      <w:pPr>
        <w:spacing w:after="0" w:line="360" w:lineRule="auto"/>
        <w:ind w:left="200"/>
        <w:rPr>
          <w:rFonts w:ascii="Times New Roman" w:eastAsia="Times New Roman" w:hAnsi="Times New Roman" w:cs="Times New Roman"/>
          <w:sz w:val="24"/>
          <w:szCs w:val="20"/>
        </w:rPr>
      </w:pPr>
      <w:r w:rsidRPr="008C49B4">
        <w:rPr>
          <w:rFonts w:ascii="Times New Roman" w:eastAsia="Times New Roman" w:hAnsi="Times New Roman" w:cs="Times New Roman"/>
          <w:b/>
          <w:sz w:val="24"/>
          <w:szCs w:val="20"/>
        </w:rPr>
        <w:t>Under the Prediction module</w:t>
      </w:r>
      <w:r w:rsidRPr="008C49B4">
        <w:rPr>
          <w:rFonts w:ascii="Times New Roman" w:eastAsia="Times New Roman" w:hAnsi="Times New Roman" w:cs="Times New Roman"/>
          <w:sz w:val="24"/>
          <w:szCs w:val="20"/>
        </w:rPr>
        <w:t xml:space="preserve">, some random samples of the maternal mortality data were obtained online with defined results were tested with the MMRPAS prediction model and 90% of the prediction results were able to match the </w:t>
      </w:r>
      <w:r w:rsidR="00D57498">
        <w:rPr>
          <w:rFonts w:ascii="Times New Roman" w:eastAsia="Times New Roman" w:hAnsi="Times New Roman" w:cs="Times New Roman"/>
          <w:sz w:val="24"/>
          <w:szCs w:val="20"/>
        </w:rPr>
        <w:t>actual maternal mortality rates in DHIS2 system.</w:t>
      </w:r>
    </w:p>
    <w:p w14:paraId="4BE7C16C"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14F41EF6" w14:textId="77777777" w:rsidR="008C49B4" w:rsidRPr="008C49B4" w:rsidRDefault="008C49B4" w:rsidP="005364FC">
      <w:pPr>
        <w:spacing w:after="0" w:line="360" w:lineRule="auto"/>
        <w:ind w:left="200"/>
        <w:rPr>
          <w:rFonts w:ascii="Times New Roman" w:eastAsia="Droid Sans Fallback" w:hAnsi="Times New Roman" w:cs="Times New Roman"/>
          <w:kern w:val="2"/>
          <w:sz w:val="24"/>
          <w:szCs w:val="24"/>
          <w:lang w:eastAsia="zh-CN" w:bidi="hi-IN"/>
        </w:rPr>
      </w:pPr>
      <w:r w:rsidRPr="008C49B4">
        <w:rPr>
          <w:rFonts w:ascii="Times New Roman" w:eastAsia="Times New Roman" w:hAnsi="Times New Roman" w:cs="Times New Roman"/>
          <w:sz w:val="24"/>
          <w:szCs w:val="20"/>
        </w:rPr>
        <w:t>We found out that the accuracy of the prediction depends on how trained the prediction model has been trained.</w:t>
      </w:r>
      <w:bookmarkEnd w:id="42"/>
      <w:bookmarkEnd w:id="43"/>
      <w:bookmarkEnd w:id="44"/>
      <w:bookmarkEnd w:id="45"/>
      <w:bookmarkEnd w:id="46"/>
    </w:p>
    <w:p w14:paraId="74547052" w14:textId="2E923A74" w:rsidR="008C49B4" w:rsidRDefault="008C49B4" w:rsidP="005364FC">
      <w:pPr>
        <w:suppressAutoHyphens/>
        <w:spacing w:after="140" w:line="360" w:lineRule="auto"/>
        <w:rPr>
          <w:rFonts w:ascii="Times New Roman" w:eastAsia="Droid Sans Fallback" w:hAnsi="Times New Roman" w:cs="Times New Roman"/>
          <w:kern w:val="2"/>
          <w:sz w:val="24"/>
          <w:szCs w:val="24"/>
          <w:lang w:eastAsia="zh-CN" w:bidi="hi-IN"/>
        </w:rPr>
      </w:pPr>
    </w:p>
    <w:p w14:paraId="3AD94237" w14:textId="3BCE1C29" w:rsidR="00850589" w:rsidRDefault="00850589" w:rsidP="005364FC">
      <w:pPr>
        <w:suppressAutoHyphens/>
        <w:spacing w:after="140" w:line="360" w:lineRule="auto"/>
        <w:rPr>
          <w:rFonts w:ascii="Times New Roman" w:eastAsia="Droid Sans Fallback" w:hAnsi="Times New Roman" w:cs="Times New Roman"/>
          <w:kern w:val="2"/>
          <w:sz w:val="24"/>
          <w:szCs w:val="24"/>
          <w:lang w:eastAsia="zh-CN" w:bidi="hi-IN"/>
        </w:rPr>
      </w:pPr>
    </w:p>
    <w:p w14:paraId="6D1B251D" w14:textId="42B351EF" w:rsidR="00850589" w:rsidRDefault="00850589" w:rsidP="005364FC">
      <w:pPr>
        <w:suppressAutoHyphens/>
        <w:spacing w:after="140" w:line="360" w:lineRule="auto"/>
        <w:rPr>
          <w:rFonts w:ascii="Times New Roman" w:eastAsia="Droid Sans Fallback" w:hAnsi="Times New Roman" w:cs="Times New Roman"/>
          <w:kern w:val="2"/>
          <w:sz w:val="24"/>
          <w:szCs w:val="24"/>
          <w:lang w:eastAsia="zh-CN" w:bidi="hi-IN"/>
        </w:rPr>
      </w:pPr>
    </w:p>
    <w:p w14:paraId="745B2765" w14:textId="74294C80" w:rsidR="00850589" w:rsidRDefault="00850589" w:rsidP="005364FC">
      <w:pPr>
        <w:suppressAutoHyphens/>
        <w:spacing w:after="140" w:line="360" w:lineRule="auto"/>
        <w:rPr>
          <w:rFonts w:ascii="Times New Roman" w:eastAsia="Droid Sans Fallback" w:hAnsi="Times New Roman" w:cs="Times New Roman"/>
          <w:kern w:val="2"/>
          <w:sz w:val="24"/>
          <w:szCs w:val="24"/>
          <w:lang w:eastAsia="zh-CN" w:bidi="hi-IN"/>
        </w:rPr>
      </w:pPr>
    </w:p>
    <w:p w14:paraId="6F68B1F9" w14:textId="11DBB7F8" w:rsidR="00850589" w:rsidRDefault="00850589" w:rsidP="005364FC">
      <w:pPr>
        <w:suppressAutoHyphens/>
        <w:spacing w:after="140" w:line="360" w:lineRule="auto"/>
        <w:rPr>
          <w:rFonts w:ascii="Times New Roman" w:eastAsia="Droid Sans Fallback" w:hAnsi="Times New Roman" w:cs="Times New Roman"/>
          <w:kern w:val="2"/>
          <w:sz w:val="24"/>
          <w:szCs w:val="24"/>
          <w:lang w:eastAsia="zh-CN" w:bidi="hi-IN"/>
        </w:rPr>
      </w:pPr>
    </w:p>
    <w:p w14:paraId="352D51FA" w14:textId="035C749D" w:rsidR="00850589" w:rsidRDefault="00850589" w:rsidP="005364FC">
      <w:pPr>
        <w:suppressAutoHyphens/>
        <w:spacing w:after="140" w:line="360" w:lineRule="auto"/>
        <w:rPr>
          <w:rFonts w:ascii="Times New Roman" w:eastAsia="Droid Sans Fallback" w:hAnsi="Times New Roman" w:cs="Times New Roman"/>
          <w:kern w:val="2"/>
          <w:sz w:val="24"/>
          <w:szCs w:val="24"/>
          <w:lang w:eastAsia="zh-CN" w:bidi="hi-IN"/>
        </w:rPr>
      </w:pPr>
    </w:p>
    <w:p w14:paraId="0CF2536D" w14:textId="129A0E27" w:rsidR="00850589" w:rsidRDefault="00850589" w:rsidP="005364FC">
      <w:pPr>
        <w:suppressAutoHyphens/>
        <w:spacing w:after="140" w:line="360" w:lineRule="auto"/>
        <w:rPr>
          <w:rFonts w:ascii="Times New Roman" w:eastAsia="Droid Sans Fallback" w:hAnsi="Times New Roman" w:cs="Times New Roman"/>
          <w:kern w:val="2"/>
          <w:sz w:val="24"/>
          <w:szCs w:val="24"/>
          <w:lang w:eastAsia="zh-CN" w:bidi="hi-IN"/>
        </w:rPr>
      </w:pPr>
    </w:p>
    <w:p w14:paraId="3B1DAA09" w14:textId="0C6C629C" w:rsidR="00850589" w:rsidRDefault="00850589" w:rsidP="005364FC">
      <w:pPr>
        <w:suppressAutoHyphens/>
        <w:spacing w:after="140" w:line="360" w:lineRule="auto"/>
        <w:rPr>
          <w:rFonts w:ascii="Times New Roman" w:eastAsia="Droid Sans Fallback" w:hAnsi="Times New Roman" w:cs="Times New Roman"/>
          <w:kern w:val="2"/>
          <w:sz w:val="24"/>
          <w:szCs w:val="24"/>
          <w:lang w:eastAsia="zh-CN" w:bidi="hi-IN"/>
        </w:rPr>
      </w:pPr>
    </w:p>
    <w:p w14:paraId="350FC29B" w14:textId="753CD9B2" w:rsidR="00850589" w:rsidRDefault="00850589" w:rsidP="005364FC">
      <w:pPr>
        <w:suppressAutoHyphens/>
        <w:spacing w:after="140" w:line="360" w:lineRule="auto"/>
        <w:rPr>
          <w:rFonts w:ascii="Times New Roman" w:eastAsia="Droid Sans Fallback" w:hAnsi="Times New Roman" w:cs="Times New Roman"/>
          <w:kern w:val="2"/>
          <w:sz w:val="24"/>
          <w:szCs w:val="24"/>
          <w:lang w:eastAsia="zh-CN" w:bidi="hi-IN"/>
        </w:rPr>
      </w:pPr>
    </w:p>
    <w:p w14:paraId="3A787175" w14:textId="3FAE9888" w:rsidR="00850589" w:rsidRDefault="00850589" w:rsidP="005364FC">
      <w:pPr>
        <w:suppressAutoHyphens/>
        <w:spacing w:after="140" w:line="360" w:lineRule="auto"/>
        <w:rPr>
          <w:rFonts w:ascii="Times New Roman" w:eastAsia="Droid Sans Fallback" w:hAnsi="Times New Roman" w:cs="Times New Roman"/>
          <w:kern w:val="2"/>
          <w:sz w:val="24"/>
          <w:szCs w:val="24"/>
          <w:lang w:eastAsia="zh-CN" w:bidi="hi-IN"/>
        </w:rPr>
      </w:pPr>
    </w:p>
    <w:p w14:paraId="281E6922" w14:textId="2E774FCB" w:rsidR="00850589" w:rsidRDefault="00850589" w:rsidP="005364FC">
      <w:pPr>
        <w:suppressAutoHyphens/>
        <w:spacing w:after="140" w:line="360" w:lineRule="auto"/>
        <w:rPr>
          <w:rFonts w:ascii="Times New Roman" w:eastAsia="Droid Sans Fallback" w:hAnsi="Times New Roman" w:cs="Times New Roman"/>
          <w:kern w:val="2"/>
          <w:sz w:val="24"/>
          <w:szCs w:val="24"/>
          <w:lang w:eastAsia="zh-CN" w:bidi="hi-IN"/>
        </w:rPr>
      </w:pPr>
    </w:p>
    <w:p w14:paraId="323CF357" w14:textId="67502D37" w:rsidR="00D57498" w:rsidRDefault="00D57498" w:rsidP="005364FC">
      <w:pPr>
        <w:suppressAutoHyphens/>
        <w:spacing w:after="140" w:line="360" w:lineRule="auto"/>
        <w:rPr>
          <w:rFonts w:ascii="Times New Roman" w:eastAsia="Droid Sans Fallback" w:hAnsi="Times New Roman" w:cs="Times New Roman"/>
          <w:kern w:val="2"/>
          <w:sz w:val="24"/>
          <w:szCs w:val="24"/>
          <w:lang w:eastAsia="zh-CN" w:bidi="hi-IN"/>
        </w:rPr>
      </w:pPr>
    </w:p>
    <w:p w14:paraId="09E3844E" w14:textId="77777777" w:rsidR="00D57498" w:rsidRDefault="00D57498" w:rsidP="005364FC">
      <w:pPr>
        <w:suppressAutoHyphens/>
        <w:spacing w:after="140" w:line="360" w:lineRule="auto"/>
        <w:rPr>
          <w:rFonts w:ascii="Times New Roman" w:eastAsia="Droid Sans Fallback" w:hAnsi="Times New Roman" w:cs="Times New Roman"/>
          <w:kern w:val="2"/>
          <w:sz w:val="24"/>
          <w:szCs w:val="24"/>
          <w:lang w:eastAsia="zh-CN" w:bidi="hi-IN"/>
        </w:rPr>
      </w:pPr>
    </w:p>
    <w:p w14:paraId="121D2B52" w14:textId="2B3BE1F5" w:rsidR="00850589" w:rsidRDefault="00850589" w:rsidP="005364FC">
      <w:pPr>
        <w:suppressAutoHyphens/>
        <w:spacing w:after="140" w:line="360" w:lineRule="auto"/>
        <w:rPr>
          <w:rFonts w:ascii="Times New Roman" w:eastAsia="Droid Sans Fallback" w:hAnsi="Times New Roman" w:cs="Times New Roman"/>
          <w:kern w:val="2"/>
          <w:sz w:val="24"/>
          <w:szCs w:val="24"/>
          <w:lang w:eastAsia="zh-CN" w:bidi="hi-IN"/>
        </w:rPr>
      </w:pPr>
    </w:p>
    <w:p w14:paraId="33583857" w14:textId="1F0101A2" w:rsidR="00850589" w:rsidRDefault="00850589" w:rsidP="005364FC">
      <w:pPr>
        <w:suppressAutoHyphens/>
        <w:spacing w:after="140" w:line="360" w:lineRule="auto"/>
        <w:rPr>
          <w:rFonts w:ascii="Times New Roman" w:eastAsia="Droid Sans Fallback" w:hAnsi="Times New Roman" w:cs="Times New Roman"/>
          <w:kern w:val="2"/>
          <w:sz w:val="24"/>
          <w:szCs w:val="24"/>
          <w:lang w:eastAsia="zh-CN" w:bidi="hi-IN"/>
        </w:rPr>
      </w:pPr>
    </w:p>
    <w:p w14:paraId="04A87813" w14:textId="7D3178D9" w:rsidR="00850589" w:rsidRDefault="00850589" w:rsidP="005364FC">
      <w:pPr>
        <w:suppressAutoHyphens/>
        <w:spacing w:after="140" w:line="360" w:lineRule="auto"/>
        <w:rPr>
          <w:rFonts w:ascii="Times New Roman" w:eastAsia="Droid Sans Fallback" w:hAnsi="Times New Roman" w:cs="Times New Roman"/>
          <w:kern w:val="2"/>
          <w:sz w:val="24"/>
          <w:szCs w:val="24"/>
          <w:lang w:eastAsia="zh-CN" w:bidi="hi-IN"/>
        </w:rPr>
      </w:pPr>
    </w:p>
    <w:p w14:paraId="6665F964" w14:textId="77777777" w:rsidR="008C49B4" w:rsidRPr="00B9495F" w:rsidRDefault="008C49B4" w:rsidP="00B9495F">
      <w:pPr>
        <w:pStyle w:val="Heading1"/>
      </w:pPr>
      <w:bookmarkStart w:id="59" w:name="_Toc93939718"/>
      <w:bookmarkStart w:id="60" w:name="_Toc95152184"/>
      <w:bookmarkStart w:id="61" w:name="_Toc501269340"/>
      <w:bookmarkStart w:id="62" w:name="_Toc501269638"/>
      <w:bookmarkStart w:id="63" w:name="_Toc501269691"/>
      <w:bookmarkStart w:id="64" w:name="_Toc531511675"/>
      <w:r w:rsidRPr="00B9495F">
        <w:lastRenderedPageBreak/>
        <w:t>Installation and system acceptance test</w:t>
      </w:r>
      <w:bookmarkEnd w:id="59"/>
      <w:bookmarkEnd w:id="60"/>
    </w:p>
    <w:p w14:paraId="0DC7EC0D" w14:textId="77777777" w:rsidR="008C49B4" w:rsidRPr="00B9495F" w:rsidRDefault="008C49B4" w:rsidP="00B9495F">
      <w:pPr>
        <w:pStyle w:val="Heading2"/>
      </w:pPr>
      <w:bookmarkStart w:id="65" w:name="_Toc95152185"/>
      <w:r w:rsidRPr="00B9495F">
        <w:t>Input files</w:t>
      </w:r>
      <w:bookmarkEnd w:id="65"/>
    </w:p>
    <w:p w14:paraId="49B775FB" w14:textId="77777777" w:rsidR="008C49B4" w:rsidRPr="008C49B4" w:rsidRDefault="008C49B4" w:rsidP="00592405">
      <w:pPr>
        <w:suppressAutoHyphens/>
        <w:spacing w:after="0" w:line="360" w:lineRule="auto"/>
        <w:jc w:val="both"/>
        <w:rPr>
          <w:rFonts w:ascii="Liberation Serif" w:eastAsia="Droid Sans Fallback" w:hAnsi="Liberation Serif" w:cs="FreeSans"/>
          <w:kern w:val="2"/>
          <w:sz w:val="24"/>
          <w:szCs w:val="24"/>
        </w:rPr>
      </w:pPr>
    </w:p>
    <w:p w14:paraId="1E35EE0F" w14:textId="77777777" w:rsidR="008C49B4" w:rsidRPr="008C49B4" w:rsidRDefault="008C49B4" w:rsidP="00592405">
      <w:pPr>
        <w:spacing w:after="0" w:line="360" w:lineRule="auto"/>
        <w:ind w:left="100"/>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The following files will be required in order to deploy both the Maternal Mortality Rate Prediction and Advisory client Application and the MMRPAS Model online.</w:t>
      </w:r>
    </w:p>
    <w:p w14:paraId="15FA810E" w14:textId="77777777" w:rsidR="008C49B4" w:rsidRPr="008C49B4" w:rsidRDefault="008C49B4" w:rsidP="00592405">
      <w:pPr>
        <w:spacing w:after="0" w:line="360" w:lineRule="auto"/>
        <w:jc w:val="both"/>
        <w:rPr>
          <w:rFonts w:ascii="Times New Roman" w:eastAsia="Times New Roman" w:hAnsi="Times New Roman" w:cs="Times New Roman"/>
          <w:sz w:val="20"/>
          <w:szCs w:val="20"/>
        </w:rPr>
      </w:pPr>
    </w:p>
    <w:p w14:paraId="4635B420" w14:textId="77777777" w:rsidR="008C49B4" w:rsidRPr="008C49B4" w:rsidRDefault="008C49B4" w:rsidP="00592405">
      <w:pPr>
        <w:numPr>
          <w:ilvl w:val="0"/>
          <w:numId w:val="14"/>
        </w:numPr>
        <w:tabs>
          <w:tab w:val="left" w:pos="820"/>
        </w:tabs>
        <w:suppressAutoHyphens/>
        <w:spacing w:after="0" w:line="360" w:lineRule="auto"/>
        <w:jc w:val="both"/>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MMRPAS Client.zip</w:t>
      </w:r>
    </w:p>
    <w:p w14:paraId="154C18C1" w14:textId="77777777" w:rsidR="008C49B4" w:rsidRPr="008C49B4" w:rsidRDefault="008C49B4" w:rsidP="00592405">
      <w:pPr>
        <w:spacing w:after="0" w:line="360" w:lineRule="auto"/>
        <w:jc w:val="both"/>
        <w:rPr>
          <w:rFonts w:ascii="Times New Roman" w:eastAsia="Times New Roman" w:hAnsi="Times New Roman" w:cs="Times New Roman"/>
          <w:b/>
          <w:sz w:val="24"/>
          <w:szCs w:val="20"/>
        </w:rPr>
      </w:pPr>
    </w:p>
    <w:p w14:paraId="235E5186" w14:textId="77777777" w:rsidR="008C49B4" w:rsidRPr="008C49B4" w:rsidRDefault="008C49B4" w:rsidP="00592405">
      <w:pPr>
        <w:spacing w:after="0" w:line="360" w:lineRule="auto"/>
        <w:ind w:left="820" w:right="20"/>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This Zipped folder contains files for handling the client logic such as sending the request predict to the model, Visualization of maternal mortality and notifying mother about the next antenatal care visit.</w:t>
      </w:r>
    </w:p>
    <w:p w14:paraId="746A3800" w14:textId="77777777" w:rsidR="008C49B4" w:rsidRPr="008C49B4" w:rsidRDefault="008C49B4" w:rsidP="00592405">
      <w:pPr>
        <w:spacing w:after="0" w:line="360" w:lineRule="auto"/>
        <w:jc w:val="both"/>
        <w:rPr>
          <w:rFonts w:ascii="Times New Roman" w:eastAsia="Times New Roman" w:hAnsi="Times New Roman" w:cs="Times New Roman"/>
          <w:b/>
          <w:sz w:val="24"/>
          <w:szCs w:val="20"/>
        </w:rPr>
      </w:pPr>
    </w:p>
    <w:p w14:paraId="29F34C4A" w14:textId="77777777" w:rsidR="008C49B4" w:rsidRPr="008C49B4" w:rsidRDefault="008C49B4" w:rsidP="00592405">
      <w:pPr>
        <w:numPr>
          <w:ilvl w:val="0"/>
          <w:numId w:val="14"/>
        </w:numPr>
        <w:tabs>
          <w:tab w:val="left" w:pos="820"/>
        </w:tabs>
        <w:suppressAutoHyphens/>
        <w:spacing w:after="0" w:line="360" w:lineRule="auto"/>
        <w:jc w:val="both"/>
        <w:rPr>
          <w:rFonts w:ascii="Times New Roman" w:eastAsia="Times New Roman" w:hAnsi="Times New Roman" w:cs="Times New Roman"/>
          <w:sz w:val="20"/>
          <w:szCs w:val="20"/>
        </w:rPr>
      </w:pPr>
      <w:r w:rsidRPr="008C49B4">
        <w:rPr>
          <w:rFonts w:ascii="Times New Roman" w:eastAsia="Times New Roman" w:hAnsi="Times New Roman" w:cs="Times New Roman"/>
          <w:b/>
          <w:sz w:val="24"/>
          <w:szCs w:val="20"/>
        </w:rPr>
        <w:t>MMRPAS Backend.zip</w:t>
      </w:r>
    </w:p>
    <w:p w14:paraId="75C2891F" w14:textId="77777777" w:rsidR="008C49B4" w:rsidRPr="008C49B4" w:rsidRDefault="008C49B4" w:rsidP="00592405">
      <w:pPr>
        <w:spacing w:after="0" w:line="360" w:lineRule="auto"/>
        <w:jc w:val="both"/>
        <w:rPr>
          <w:rFonts w:ascii="Times New Roman" w:eastAsia="Times New Roman" w:hAnsi="Times New Roman" w:cs="Times New Roman"/>
          <w:sz w:val="20"/>
          <w:szCs w:val="20"/>
        </w:rPr>
      </w:pPr>
    </w:p>
    <w:p w14:paraId="2B1C3939" w14:textId="7E0EDB2F" w:rsidR="008C49B4" w:rsidRDefault="008C49B4" w:rsidP="00592405">
      <w:pPr>
        <w:spacing w:after="0" w:line="360" w:lineRule="auto"/>
        <w:ind w:left="920" w:right="1420"/>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This Zipped file contains the backend logic which receives the request from the client through the API, performs the prediction process, and sends back the prediction results and advice to the client App or message.</w:t>
      </w:r>
    </w:p>
    <w:p w14:paraId="1AFB98C8" w14:textId="77777777" w:rsidR="00592405" w:rsidRPr="008C49B4" w:rsidRDefault="00592405" w:rsidP="00592405">
      <w:pPr>
        <w:spacing w:after="0" w:line="360" w:lineRule="auto"/>
        <w:ind w:left="920" w:right="1420"/>
        <w:jc w:val="both"/>
        <w:rPr>
          <w:rFonts w:ascii="Times New Roman" w:eastAsia="Times New Roman" w:hAnsi="Times New Roman" w:cs="Times New Roman"/>
          <w:sz w:val="20"/>
          <w:szCs w:val="20"/>
        </w:rPr>
      </w:pPr>
    </w:p>
    <w:p w14:paraId="53FA2D2B" w14:textId="435AF5EC" w:rsidR="008C49B4" w:rsidRPr="008C49B4" w:rsidRDefault="008C49B4" w:rsidP="00592405">
      <w:pPr>
        <w:spacing w:after="0" w:line="360" w:lineRule="auto"/>
        <w:ind w:left="920"/>
        <w:jc w:val="both"/>
        <w:rPr>
          <w:rFonts w:ascii="Times New Roman" w:eastAsia="Times New Roman" w:hAnsi="Times New Roman" w:cs="Times New Roman"/>
          <w:sz w:val="20"/>
          <w:szCs w:val="20"/>
        </w:rPr>
      </w:pPr>
      <w:r w:rsidRPr="008C49B4">
        <w:rPr>
          <w:rFonts w:ascii="Times New Roman" w:eastAsia="Times New Roman" w:hAnsi="Times New Roman" w:cs="Times New Roman"/>
          <w:b/>
          <w:sz w:val="24"/>
          <w:szCs w:val="20"/>
        </w:rPr>
        <w:t>MMRPAS.h5</w:t>
      </w:r>
    </w:p>
    <w:p w14:paraId="3FA3BDA3" w14:textId="2E59EDE7" w:rsidR="008C49B4" w:rsidRPr="00592405" w:rsidRDefault="008C49B4" w:rsidP="00592405">
      <w:pPr>
        <w:spacing w:after="0" w:line="360" w:lineRule="auto"/>
        <w:ind w:left="920"/>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 xml:space="preserve">This is a saved trained model which is used to predict </w:t>
      </w:r>
      <w:r w:rsidR="00592405">
        <w:rPr>
          <w:rFonts w:ascii="Times New Roman" w:eastAsia="Times New Roman" w:hAnsi="Times New Roman" w:cs="Times New Roman"/>
          <w:sz w:val="24"/>
          <w:szCs w:val="20"/>
        </w:rPr>
        <w:t>maternal mortality.</w:t>
      </w:r>
    </w:p>
    <w:p w14:paraId="07AEE917" w14:textId="77777777" w:rsidR="008C49B4" w:rsidRPr="008C49B4" w:rsidRDefault="008C49B4" w:rsidP="00592405">
      <w:pPr>
        <w:spacing w:after="0" w:line="360" w:lineRule="auto"/>
        <w:jc w:val="both"/>
        <w:rPr>
          <w:rFonts w:ascii="Times New Roman" w:eastAsia="Times New Roman" w:hAnsi="Times New Roman" w:cs="Times New Roman"/>
          <w:sz w:val="20"/>
          <w:szCs w:val="20"/>
        </w:rPr>
      </w:pPr>
    </w:p>
    <w:p w14:paraId="5C30C6C9" w14:textId="77777777" w:rsidR="008C49B4" w:rsidRPr="00B9495F" w:rsidRDefault="008C49B4" w:rsidP="00B9495F">
      <w:pPr>
        <w:pStyle w:val="Heading2"/>
      </w:pPr>
      <w:bookmarkStart w:id="66" w:name="_Toc93939719"/>
      <w:bookmarkStart w:id="67" w:name="_Toc95152186"/>
      <w:r w:rsidRPr="00B9495F">
        <w:t>Supplementary files</w:t>
      </w:r>
      <w:bookmarkEnd w:id="66"/>
      <w:bookmarkEnd w:id="67"/>
    </w:p>
    <w:p w14:paraId="5646E609" w14:textId="77777777" w:rsidR="008C49B4" w:rsidRPr="008C49B4" w:rsidRDefault="008C49B4" w:rsidP="00592405">
      <w:pPr>
        <w:spacing w:after="0" w:line="360" w:lineRule="auto"/>
        <w:jc w:val="both"/>
        <w:rPr>
          <w:rFonts w:ascii="Times New Roman" w:eastAsia="Times New Roman" w:hAnsi="Times New Roman" w:cs="Times New Roman"/>
          <w:sz w:val="20"/>
          <w:szCs w:val="20"/>
        </w:rPr>
      </w:pPr>
    </w:p>
    <w:p w14:paraId="390DAED0" w14:textId="72D3E2B2" w:rsidR="008C49B4" w:rsidRPr="00B9495F" w:rsidRDefault="008C49B4" w:rsidP="00592405">
      <w:pPr>
        <w:numPr>
          <w:ilvl w:val="0"/>
          <w:numId w:val="15"/>
        </w:numPr>
        <w:tabs>
          <w:tab w:val="left" w:pos="920"/>
        </w:tabs>
        <w:suppressAutoHyphens/>
        <w:spacing w:after="0" w:line="360" w:lineRule="auto"/>
        <w:jc w:val="both"/>
        <w:rPr>
          <w:rFonts w:ascii="Times New Roman" w:eastAsia="Times New Roman" w:hAnsi="Times New Roman" w:cs="Times New Roman"/>
          <w:b/>
          <w:bCs/>
          <w:sz w:val="24"/>
          <w:szCs w:val="20"/>
        </w:rPr>
      </w:pPr>
      <w:r w:rsidRPr="00B9495F">
        <w:rPr>
          <w:rFonts w:ascii="Times New Roman" w:eastAsia="Times New Roman" w:hAnsi="Times New Roman" w:cs="Times New Roman"/>
          <w:b/>
          <w:bCs/>
          <w:sz w:val="24"/>
          <w:szCs w:val="20"/>
        </w:rPr>
        <w:t>Readme file</w:t>
      </w:r>
    </w:p>
    <w:p w14:paraId="5CF82BD1" w14:textId="518B533C" w:rsidR="008C49B4" w:rsidRPr="008C49B4" w:rsidRDefault="008C49B4" w:rsidP="00592405">
      <w:pPr>
        <w:spacing w:after="0" w:line="360" w:lineRule="auto"/>
        <w:ind w:left="920" w:right="1420"/>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 xml:space="preserve">The readme file includes the operation instructions, file manifest, contact information for the programmers, known bugs, link to MMRPAS’s </w:t>
      </w:r>
      <w:proofErr w:type="spellStart"/>
      <w:r w:rsidR="00BA38B8" w:rsidRPr="008C49B4">
        <w:rPr>
          <w:rFonts w:ascii="Times New Roman" w:eastAsia="Times New Roman" w:hAnsi="Times New Roman" w:cs="Times New Roman"/>
          <w:sz w:val="24"/>
          <w:szCs w:val="20"/>
        </w:rPr>
        <w:t>GitHub</w:t>
      </w:r>
      <w:proofErr w:type="spellEnd"/>
      <w:r w:rsidRPr="008C49B4">
        <w:rPr>
          <w:rFonts w:ascii="Times New Roman" w:eastAsia="Times New Roman" w:hAnsi="Times New Roman" w:cs="Times New Roman"/>
          <w:sz w:val="24"/>
          <w:szCs w:val="20"/>
        </w:rPr>
        <w:t xml:space="preserve"> </w:t>
      </w:r>
      <w:r w:rsidR="00BA38B8" w:rsidRPr="008C49B4">
        <w:rPr>
          <w:rFonts w:ascii="Times New Roman" w:eastAsia="Times New Roman" w:hAnsi="Times New Roman" w:cs="Times New Roman"/>
          <w:sz w:val="24"/>
          <w:szCs w:val="20"/>
        </w:rPr>
        <w:t>repository, and</w:t>
      </w:r>
      <w:r w:rsidRPr="008C49B4">
        <w:rPr>
          <w:rFonts w:ascii="Times New Roman" w:eastAsia="Times New Roman" w:hAnsi="Times New Roman" w:cs="Times New Roman"/>
          <w:sz w:val="24"/>
          <w:szCs w:val="20"/>
        </w:rPr>
        <w:t xml:space="preserve"> the link to the project blog.</w:t>
      </w:r>
    </w:p>
    <w:p w14:paraId="37B5CAFE" w14:textId="77777777" w:rsidR="008C49B4" w:rsidRPr="008C49B4" w:rsidRDefault="008C49B4" w:rsidP="00592405">
      <w:pPr>
        <w:spacing w:after="0" w:line="360" w:lineRule="auto"/>
        <w:jc w:val="both"/>
        <w:rPr>
          <w:rFonts w:ascii="Times New Roman" w:eastAsia="Times New Roman" w:hAnsi="Times New Roman" w:cs="Times New Roman"/>
          <w:sz w:val="24"/>
          <w:szCs w:val="20"/>
        </w:rPr>
      </w:pPr>
    </w:p>
    <w:p w14:paraId="3152B270" w14:textId="39747152" w:rsidR="008C49B4" w:rsidRPr="00B9495F" w:rsidRDefault="008C49B4" w:rsidP="00592405">
      <w:pPr>
        <w:numPr>
          <w:ilvl w:val="0"/>
          <w:numId w:val="15"/>
        </w:numPr>
        <w:tabs>
          <w:tab w:val="left" w:pos="920"/>
        </w:tabs>
        <w:suppressAutoHyphens/>
        <w:spacing w:after="0" w:line="360" w:lineRule="auto"/>
        <w:jc w:val="both"/>
        <w:rPr>
          <w:rFonts w:ascii="Times New Roman" w:eastAsia="Times New Roman" w:hAnsi="Times New Roman" w:cs="Times New Roman"/>
          <w:b/>
          <w:bCs/>
          <w:sz w:val="24"/>
          <w:szCs w:val="20"/>
        </w:rPr>
      </w:pPr>
      <w:r w:rsidRPr="00B9495F">
        <w:rPr>
          <w:rFonts w:ascii="Times New Roman" w:eastAsia="Times New Roman" w:hAnsi="Times New Roman" w:cs="Times New Roman"/>
          <w:b/>
          <w:bCs/>
          <w:sz w:val="24"/>
          <w:szCs w:val="20"/>
        </w:rPr>
        <w:t>User manual</w:t>
      </w:r>
    </w:p>
    <w:p w14:paraId="4C944209" w14:textId="77777777" w:rsidR="008C49B4" w:rsidRPr="008C49B4" w:rsidRDefault="008C49B4" w:rsidP="00592405">
      <w:pPr>
        <w:spacing w:after="0" w:line="360" w:lineRule="auto"/>
        <w:ind w:left="920"/>
        <w:jc w:val="both"/>
        <w:rPr>
          <w:rFonts w:ascii="Times New Roman" w:eastAsia="Times New Roman" w:hAnsi="Times New Roman" w:cs="Times New Roman"/>
          <w:sz w:val="24"/>
          <w:szCs w:val="20"/>
        </w:rPr>
        <w:sectPr w:rsidR="008C49B4" w:rsidRPr="008C49B4">
          <w:pgSz w:w="12240" w:h="15840"/>
          <w:pgMar w:top="1435" w:right="80" w:bottom="440" w:left="1440" w:header="0" w:footer="0" w:gutter="0"/>
          <w:cols w:space="0" w:equalWidth="0">
            <w:col w:w="10720"/>
          </w:cols>
          <w:docGrid w:linePitch="360"/>
        </w:sectPr>
      </w:pPr>
      <w:r w:rsidRPr="008C49B4">
        <w:rPr>
          <w:rFonts w:ascii="Times New Roman" w:eastAsia="Times New Roman" w:hAnsi="Times New Roman" w:cs="Times New Roman"/>
          <w:sz w:val="24"/>
          <w:szCs w:val="20"/>
        </w:rPr>
        <w:t>The user manual includes instructions about how to use the MMRPAS system.</w:t>
      </w:r>
    </w:p>
    <w:p w14:paraId="6EB63AD1"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bookmarkStart w:id="68" w:name="page28"/>
      <w:bookmarkEnd w:id="68"/>
    </w:p>
    <w:p w14:paraId="4A6555ED" w14:textId="3FB1B079" w:rsidR="008C49B4" w:rsidRPr="00B9495F" w:rsidRDefault="008C49B4" w:rsidP="00B9495F">
      <w:pPr>
        <w:pStyle w:val="Heading2"/>
      </w:pPr>
      <w:bookmarkStart w:id="69" w:name="_Toc93939720"/>
      <w:bookmarkStart w:id="70" w:name="_Toc95152187"/>
      <w:r w:rsidRPr="00B9495F">
        <w:t>Installation qualification</w:t>
      </w:r>
      <w:bookmarkEnd w:id="69"/>
      <w:bookmarkEnd w:id="70"/>
    </w:p>
    <w:p w14:paraId="4246639D" w14:textId="10ABBC94" w:rsidR="008C49B4" w:rsidRPr="00BA38B8" w:rsidRDefault="008C49B4" w:rsidP="00BA38B8">
      <w:pPr>
        <w:spacing w:after="0" w:line="360" w:lineRule="auto"/>
        <w:ind w:left="200"/>
        <w:jc w:val="both"/>
        <w:rPr>
          <w:rFonts w:ascii="Times New Roman" w:eastAsia="Droid Sans Fallback" w:hAnsi="Times New Roman" w:cs="Times New Roman"/>
          <w:kern w:val="2"/>
          <w:sz w:val="24"/>
          <w:szCs w:val="24"/>
          <w:lang w:eastAsia="zh-CN" w:bidi="hi-IN"/>
        </w:rPr>
      </w:pPr>
      <w:r w:rsidRPr="00BA38B8">
        <w:rPr>
          <w:rFonts w:ascii="Times New Roman" w:eastAsia="Times New Roman" w:hAnsi="Times New Roman" w:cs="Times New Roman"/>
          <w:sz w:val="24"/>
          <w:szCs w:val="24"/>
        </w:rPr>
        <w:t>The following Steps ensure and document that each component is deployed correctly.</w:t>
      </w:r>
    </w:p>
    <w:tbl>
      <w:tblPr>
        <w:tblW w:w="9360" w:type="dxa"/>
        <w:tblInd w:w="110" w:type="dxa"/>
        <w:tblLayout w:type="fixed"/>
        <w:tblCellMar>
          <w:left w:w="0" w:type="dxa"/>
          <w:right w:w="0" w:type="dxa"/>
        </w:tblCellMar>
        <w:tblLook w:val="0000" w:firstRow="0" w:lastRow="0" w:firstColumn="0" w:lastColumn="0" w:noHBand="0" w:noVBand="0"/>
      </w:tblPr>
      <w:tblGrid>
        <w:gridCol w:w="100"/>
        <w:gridCol w:w="2580"/>
        <w:gridCol w:w="140"/>
        <w:gridCol w:w="80"/>
        <w:gridCol w:w="640"/>
        <w:gridCol w:w="5680"/>
        <w:gridCol w:w="140"/>
      </w:tblGrid>
      <w:tr w:rsidR="008C49B4" w:rsidRPr="00BA38B8" w14:paraId="1E7C773A" w14:textId="77777777" w:rsidTr="00BA38B8">
        <w:trPr>
          <w:trHeight w:val="67"/>
        </w:trPr>
        <w:tc>
          <w:tcPr>
            <w:tcW w:w="100" w:type="dxa"/>
            <w:tcBorders>
              <w:top w:val="single" w:sz="8" w:space="0" w:color="auto"/>
              <w:left w:val="single" w:sz="8" w:space="0" w:color="auto"/>
            </w:tcBorders>
            <w:shd w:val="clear" w:color="auto" w:fill="E0E0E0"/>
            <w:vAlign w:val="bottom"/>
          </w:tcPr>
          <w:p w14:paraId="2168648A"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2580" w:type="dxa"/>
            <w:vMerge w:val="restart"/>
            <w:tcBorders>
              <w:top w:val="single" w:sz="8" w:space="0" w:color="auto"/>
            </w:tcBorders>
            <w:shd w:val="clear" w:color="auto" w:fill="E0E0E0"/>
            <w:vAlign w:val="bottom"/>
          </w:tcPr>
          <w:p w14:paraId="3CE5C831" w14:textId="77777777" w:rsidR="008C49B4" w:rsidRPr="00BA38B8" w:rsidRDefault="008C49B4" w:rsidP="00BA38B8">
            <w:pPr>
              <w:spacing w:after="0" w:line="360" w:lineRule="auto"/>
              <w:jc w:val="both"/>
              <w:rPr>
                <w:rFonts w:ascii="Times New Roman" w:eastAsia="Times New Roman" w:hAnsi="Times New Roman" w:cs="Times New Roman"/>
                <w:i/>
                <w:sz w:val="24"/>
                <w:szCs w:val="24"/>
              </w:rPr>
            </w:pPr>
            <w:r w:rsidRPr="00BA38B8">
              <w:rPr>
                <w:rFonts w:ascii="Times New Roman" w:eastAsia="Times New Roman" w:hAnsi="Times New Roman" w:cs="Times New Roman"/>
                <w:i/>
                <w:sz w:val="24"/>
                <w:szCs w:val="24"/>
              </w:rPr>
              <w:t>Topics</w:t>
            </w:r>
          </w:p>
        </w:tc>
        <w:tc>
          <w:tcPr>
            <w:tcW w:w="140" w:type="dxa"/>
            <w:tcBorders>
              <w:top w:val="single" w:sz="8" w:space="0" w:color="auto"/>
              <w:right w:val="single" w:sz="8" w:space="0" w:color="auto"/>
            </w:tcBorders>
            <w:shd w:val="clear" w:color="auto" w:fill="E0E0E0"/>
            <w:vAlign w:val="bottom"/>
          </w:tcPr>
          <w:p w14:paraId="563DD345"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80" w:type="dxa"/>
            <w:tcBorders>
              <w:top w:val="single" w:sz="8" w:space="0" w:color="auto"/>
            </w:tcBorders>
            <w:shd w:val="clear" w:color="auto" w:fill="E0E0E0"/>
            <w:vAlign w:val="bottom"/>
          </w:tcPr>
          <w:p w14:paraId="1CDEE53F"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6320" w:type="dxa"/>
            <w:gridSpan w:val="2"/>
            <w:vMerge w:val="restart"/>
            <w:tcBorders>
              <w:top w:val="single" w:sz="8" w:space="0" w:color="auto"/>
            </w:tcBorders>
            <w:shd w:val="clear" w:color="auto" w:fill="E0E0E0"/>
            <w:vAlign w:val="bottom"/>
          </w:tcPr>
          <w:p w14:paraId="2E0D59EF" w14:textId="77777777" w:rsidR="008C49B4" w:rsidRPr="00BA38B8" w:rsidRDefault="008C49B4" w:rsidP="00BA38B8">
            <w:pPr>
              <w:spacing w:after="0" w:line="360" w:lineRule="auto"/>
              <w:jc w:val="both"/>
              <w:rPr>
                <w:rFonts w:ascii="Times New Roman" w:eastAsia="Times New Roman" w:hAnsi="Times New Roman" w:cs="Times New Roman"/>
                <w:b/>
                <w:sz w:val="24"/>
                <w:szCs w:val="24"/>
              </w:rPr>
            </w:pPr>
            <w:r w:rsidRPr="00BA38B8">
              <w:rPr>
                <w:rFonts w:ascii="Times New Roman" w:eastAsia="Times New Roman" w:hAnsi="Times New Roman" w:cs="Times New Roman"/>
                <w:b/>
                <w:sz w:val="24"/>
                <w:szCs w:val="24"/>
              </w:rPr>
              <w:t>Installation summary</w:t>
            </w:r>
          </w:p>
        </w:tc>
        <w:tc>
          <w:tcPr>
            <w:tcW w:w="140" w:type="dxa"/>
            <w:tcBorders>
              <w:top w:val="single" w:sz="8" w:space="0" w:color="auto"/>
              <w:right w:val="single" w:sz="8" w:space="0" w:color="auto"/>
            </w:tcBorders>
            <w:shd w:val="clear" w:color="auto" w:fill="E0E0E0"/>
            <w:vAlign w:val="bottom"/>
          </w:tcPr>
          <w:p w14:paraId="513FFA91"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r>
      <w:tr w:rsidR="008C49B4" w:rsidRPr="00BA38B8" w14:paraId="066EF417" w14:textId="77777777" w:rsidTr="00BA38B8">
        <w:trPr>
          <w:trHeight w:val="273"/>
        </w:trPr>
        <w:tc>
          <w:tcPr>
            <w:tcW w:w="100" w:type="dxa"/>
            <w:tcBorders>
              <w:left w:val="single" w:sz="8" w:space="0" w:color="auto"/>
            </w:tcBorders>
            <w:shd w:val="clear" w:color="auto" w:fill="E0E0E0"/>
            <w:vAlign w:val="bottom"/>
          </w:tcPr>
          <w:p w14:paraId="27F6AAC9"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2580" w:type="dxa"/>
            <w:vMerge/>
            <w:shd w:val="clear" w:color="auto" w:fill="E0E0E0"/>
            <w:vAlign w:val="bottom"/>
          </w:tcPr>
          <w:p w14:paraId="3D02BC22"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140" w:type="dxa"/>
            <w:tcBorders>
              <w:right w:val="single" w:sz="8" w:space="0" w:color="auto"/>
            </w:tcBorders>
            <w:shd w:val="clear" w:color="auto" w:fill="E0E0E0"/>
            <w:vAlign w:val="bottom"/>
          </w:tcPr>
          <w:p w14:paraId="2CF83966"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80" w:type="dxa"/>
            <w:shd w:val="clear" w:color="auto" w:fill="E0E0E0"/>
            <w:vAlign w:val="bottom"/>
          </w:tcPr>
          <w:p w14:paraId="49BEB7C0"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6320" w:type="dxa"/>
            <w:gridSpan w:val="2"/>
            <w:vMerge/>
            <w:shd w:val="clear" w:color="auto" w:fill="E0E0E0"/>
            <w:vAlign w:val="bottom"/>
          </w:tcPr>
          <w:p w14:paraId="349C1558"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140" w:type="dxa"/>
            <w:tcBorders>
              <w:right w:val="single" w:sz="8" w:space="0" w:color="auto"/>
            </w:tcBorders>
            <w:shd w:val="clear" w:color="auto" w:fill="E0E0E0"/>
            <w:vAlign w:val="bottom"/>
          </w:tcPr>
          <w:p w14:paraId="62EBAD94"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r>
      <w:tr w:rsidR="008C49B4" w:rsidRPr="00BA38B8" w14:paraId="74C40F20" w14:textId="77777777" w:rsidTr="00BA38B8">
        <w:trPr>
          <w:trHeight w:val="202"/>
        </w:trPr>
        <w:tc>
          <w:tcPr>
            <w:tcW w:w="100" w:type="dxa"/>
            <w:tcBorders>
              <w:left w:val="single" w:sz="8" w:space="0" w:color="auto"/>
              <w:bottom w:val="single" w:sz="8" w:space="0" w:color="E0E0E0"/>
            </w:tcBorders>
            <w:shd w:val="clear" w:color="auto" w:fill="E0E0E0"/>
            <w:vAlign w:val="bottom"/>
          </w:tcPr>
          <w:p w14:paraId="6996CA5A"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2580" w:type="dxa"/>
            <w:tcBorders>
              <w:bottom w:val="single" w:sz="8" w:space="0" w:color="E0E0E0"/>
            </w:tcBorders>
            <w:shd w:val="clear" w:color="auto" w:fill="E0E0E0"/>
            <w:vAlign w:val="bottom"/>
          </w:tcPr>
          <w:p w14:paraId="58DDE125"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140" w:type="dxa"/>
            <w:tcBorders>
              <w:bottom w:val="single" w:sz="8" w:space="0" w:color="E0E0E0"/>
              <w:right w:val="single" w:sz="8" w:space="0" w:color="auto"/>
            </w:tcBorders>
            <w:shd w:val="clear" w:color="auto" w:fill="E0E0E0"/>
            <w:vAlign w:val="bottom"/>
          </w:tcPr>
          <w:p w14:paraId="53132B59"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80" w:type="dxa"/>
            <w:tcBorders>
              <w:bottom w:val="single" w:sz="8" w:space="0" w:color="E0E0E0"/>
            </w:tcBorders>
            <w:shd w:val="clear" w:color="auto" w:fill="E0E0E0"/>
            <w:vAlign w:val="bottom"/>
          </w:tcPr>
          <w:p w14:paraId="2172C62F"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6320" w:type="dxa"/>
            <w:gridSpan w:val="2"/>
            <w:tcBorders>
              <w:bottom w:val="single" w:sz="8" w:space="0" w:color="E0E0E0"/>
            </w:tcBorders>
            <w:shd w:val="clear" w:color="auto" w:fill="E0E0E0"/>
            <w:vAlign w:val="bottom"/>
          </w:tcPr>
          <w:p w14:paraId="4B29AC2D"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140" w:type="dxa"/>
            <w:tcBorders>
              <w:bottom w:val="single" w:sz="8" w:space="0" w:color="E0E0E0"/>
              <w:right w:val="single" w:sz="8" w:space="0" w:color="auto"/>
            </w:tcBorders>
            <w:shd w:val="clear" w:color="auto" w:fill="E0E0E0"/>
            <w:vAlign w:val="bottom"/>
          </w:tcPr>
          <w:p w14:paraId="18BF0F8B"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r>
      <w:tr w:rsidR="008C49B4" w:rsidRPr="00BA38B8" w14:paraId="67371B22" w14:textId="77777777" w:rsidTr="00BA38B8">
        <w:trPr>
          <w:trHeight w:val="363"/>
        </w:trPr>
        <w:tc>
          <w:tcPr>
            <w:tcW w:w="2820" w:type="dxa"/>
            <w:gridSpan w:val="3"/>
            <w:tcBorders>
              <w:top w:val="single" w:sz="8" w:space="0" w:color="auto"/>
              <w:left w:val="single" w:sz="8" w:space="0" w:color="auto"/>
              <w:right w:val="single" w:sz="8" w:space="0" w:color="auto"/>
            </w:tcBorders>
            <w:shd w:val="clear" w:color="auto" w:fill="auto"/>
            <w:vAlign w:val="bottom"/>
          </w:tcPr>
          <w:p w14:paraId="20853158" w14:textId="77777777" w:rsidR="008C49B4" w:rsidRPr="00BA38B8" w:rsidRDefault="008C49B4" w:rsidP="00BA38B8">
            <w:pPr>
              <w:spacing w:after="0" w:line="360" w:lineRule="auto"/>
              <w:ind w:left="100"/>
              <w:jc w:val="both"/>
              <w:rPr>
                <w:rFonts w:ascii="Times New Roman" w:eastAsia="Times New Roman" w:hAnsi="Times New Roman" w:cs="Times New Roman"/>
                <w:b/>
                <w:sz w:val="24"/>
                <w:szCs w:val="24"/>
              </w:rPr>
            </w:pPr>
            <w:r w:rsidRPr="00BA38B8">
              <w:rPr>
                <w:rFonts w:ascii="Times New Roman" w:eastAsia="Times New Roman" w:hAnsi="Times New Roman" w:cs="Times New Roman"/>
                <w:b/>
                <w:sz w:val="24"/>
                <w:szCs w:val="24"/>
              </w:rPr>
              <w:t>Installation method</w:t>
            </w:r>
          </w:p>
        </w:tc>
        <w:tc>
          <w:tcPr>
            <w:tcW w:w="80" w:type="dxa"/>
            <w:tcBorders>
              <w:top w:val="single" w:sz="8" w:space="0" w:color="auto"/>
            </w:tcBorders>
            <w:shd w:val="clear" w:color="auto" w:fill="auto"/>
            <w:vAlign w:val="bottom"/>
          </w:tcPr>
          <w:p w14:paraId="30C2B40B"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6460" w:type="dxa"/>
            <w:gridSpan w:val="3"/>
            <w:tcBorders>
              <w:top w:val="single" w:sz="8" w:space="0" w:color="auto"/>
              <w:right w:val="single" w:sz="8" w:space="0" w:color="auto"/>
            </w:tcBorders>
            <w:shd w:val="clear" w:color="auto" w:fill="auto"/>
            <w:vAlign w:val="bottom"/>
          </w:tcPr>
          <w:p w14:paraId="3881D0E1" w14:textId="77777777" w:rsidR="008C49B4" w:rsidRPr="00BA38B8" w:rsidRDefault="008C49B4" w:rsidP="00BA38B8">
            <w:pPr>
              <w:spacing w:after="0" w:line="360" w:lineRule="auto"/>
              <w:ind w:left="280"/>
              <w:jc w:val="both"/>
              <w:rPr>
                <w:rFonts w:ascii="Times New Roman" w:eastAsia="Times New Roman" w:hAnsi="Times New Roman" w:cs="Times New Roman"/>
                <w:sz w:val="24"/>
                <w:szCs w:val="24"/>
              </w:rPr>
            </w:pPr>
            <w:r w:rsidRPr="00BA38B8">
              <w:rPr>
                <w:rFonts w:ascii="Times New Roman" w:eastAsia="Times New Roman" w:hAnsi="Times New Roman" w:cs="Times New Roman"/>
                <w:sz w:val="24"/>
                <w:szCs w:val="24"/>
              </w:rPr>
              <w:t>Automatic - installation kit located on the installation media</w:t>
            </w:r>
          </w:p>
        </w:tc>
      </w:tr>
      <w:tr w:rsidR="008C49B4" w:rsidRPr="00BA38B8" w14:paraId="70F8B611" w14:textId="77777777" w:rsidTr="00BA38B8">
        <w:trPr>
          <w:trHeight w:val="542"/>
        </w:trPr>
        <w:tc>
          <w:tcPr>
            <w:tcW w:w="100" w:type="dxa"/>
            <w:tcBorders>
              <w:left w:val="single" w:sz="8" w:space="0" w:color="auto"/>
            </w:tcBorders>
            <w:shd w:val="clear" w:color="auto" w:fill="auto"/>
            <w:vAlign w:val="bottom"/>
          </w:tcPr>
          <w:p w14:paraId="4818C78F"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2580" w:type="dxa"/>
            <w:shd w:val="clear" w:color="auto" w:fill="auto"/>
            <w:vAlign w:val="bottom"/>
          </w:tcPr>
          <w:p w14:paraId="79AC9B7A"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6DD5920D"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80" w:type="dxa"/>
            <w:shd w:val="clear" w:color="auto" w:fill="auto"/>
            <w:vAlign w:val="bottom"/>
          </w:tcPr>
          <w:p w14:paraId="3550EAF1"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6460" w:type="dxa"/>
            <w:gridSpan w:val="3"/>
            <w:tcBorders>
              <w:right w:val="single" w:sz="8" w:space="0" w:color="auto"/>
            </w:tcBorders>
            <w:shd w:val="clear" w:color="auto" w:fill="auto"/>
            <w:vAlign w:val="bottom"/>
          </w:tcPr>
          <w:p w14:paraId="7C5200E1" w14:textId="77777777" w:rsidR="008C49B4" w:rsidRPr="00BA38B8" w:rsidRDefault="008C49B4" w:rsidP="00BA38B8">
            <w:pPr>
              <w:spacing w:after="0" w:line="360" w:lineRule="auto"/>
              <w:ind w:left="280"/>
              <w:jc w:val="both"/>
              <w:rPr>
                <w:rFonts w:ascii="Times New Roman" w:eastAsia="Times New Roman" w:hAnsi="Times New Roman" w:cs="Times New Roman"/>
                <w:sz w:val="24"/>
                <w:szCs w:val="24"/>
              </w:rPr>
            </w:pPr>
            <w:r w:rsidRPr="00BA38B8">
              <w:rPr>
                <w:rFonts w:ascii="Times New Roman" w:eastAsia="Times New Roman" w:hAnsi="Times New Roman" w:cs="Times New Roman"/>
                <w:sz w:val="24"/>
                <w:szCs w:val="24"/>
              </w:rPr>
              <w:t>Manual - Copy &amp; Paste from the installation media</w:t>
            </w:r>
          </w:p>
        </w:tc>
      </w:tr>
      <w:tr w:rsidR="008C49B4" w:rsidRPr="00BA38B8" w14:paraId="782C6819" w14:textId="77777777" w:rsidTr="00BA38B8">
        <w:trPr>
          <w:trHeight w:val="503"/>
        </w:trPr>
        <w:tc>
          <w:tcPr>
            <w:tcW w:w="100" w:type="dxa"/>
            <w:tcBorders>
              <w:left w:val="single" w:sz="8" w:space="0" w:color="auto"/>
            </w:tcBorders>
            <w:shd w:val="clear" w:color="auto" w:fill="auto"/>
            <w:vAlign w:val="bottom"/>
          </w:tcPr>
          <w:p w14:paraId="106D8D9C"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2580" w:type="dxa"/>
            <w:shd w:val="clear" w:color="auto" w:fill="auto"/>
            <w:vAlign w:val="bottom"/>
          </w:tcPr>
          <w:p w14:paraId="55DE4EA5"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4C7BF9E4"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80" w:type="dxa"/>
            <w:shd w:val="clear" w:color="auto" w:fill="auto"/>
            <w:vAlign w:val="bottom"/>
          </w:tcPr>
          <w:p w14:paraId="4B2E7386"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6460" w:type="dxa"/>
            <w:gridSpan w:val="3"/>
            <w:tcBorders>
              <w:right w:val="single" w:sz="8" w:space="0" w:color="auto"/>
            </w:tcBorders>
            <w:shd w:val="clear" w:color="auto" w:fill="auto"/>
            <w:vAlign w:val="bottom"/>
          </w:tcPr>
          <w:p w14:paraId="5012B166" w14:textId="77777777" w:rsidR="008C49B4" w:rsidRPr="00BA38B8" w:rsidRDefault="008C49B4" w:rsidP="00BA38B8">
            <w:pPr>
              <w:spacing w:after="0" w:line="360" w:lineRule="auto"/>
              <w:jc w:val="both"/>
              <w:rPr>
                <w:rFonts w:ascii="Times New Roman" w:eastAsia="Times New Roman" w:hAnsi="Times New Roman" w:cs="Times New Roman"/>
                <w:b/>
                <w:sz w:val="24"/>
                <w:szCs w:val="24"/>
              </w:rPr>
            </w:pPr>
            <w:r w:rsidRPr="00BA38B8">
              <w:rPr>
                <w:rFonts w:ascii="Times New Roman" w:eastAsia="Times New Roman" w:hAnsi="Times New Roman" w:cs="Times New Roman"/>
                <w:b/>
                <w:sz w:val="24"/>
                <w:szCs w:val="24"/>
              </w:rPr>
              <w:t>Comments:</w:t>
            </w:r>
          </w:p>
        </w:tc>
      </w:tr>
      <w:tr w:rsidR="008C49B4" w:rsidRPr="00BA38B8" w14:paraId="2DE0A449" w14:textId="77777777" w:rsidTr="00BA38B8">
        <w:trPr>
          <w:trHeight w:val="408"/>
        </w:trPr>
        <w:tc>
          <w:tcPr>
            <w:tcW w:w="100" w:type="dxa"/>
            <w:tcBorders>
              <w:left w:val="single" w:sz="8" w:space="0" w:color="auto"/>
            </w:tcBorders>
            <w:shd w:val="clear" w:color="auto" w:fill="auto"/>
            <w:vAlign w:val="bottom"/>
          </w:tcPr>
          <w:p w14:paraId="5AA28350"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2580" w:type="dxa"/>
            <w:shd w:val="clear" w:color="auto" w:fill="auto"/>
            <w:vAlign w:val="bottom"/>
          </w:tcPr>
          <w:p w14:paraId="27947433"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053A7DBB"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80" w:type="dxa"/>
            <w:shd w:val="clear" w:color="auto" w:fill="auto"/>
            <w:vAlign w:val="bottom"/>
          </w:tcPr>
          <w:p w14:paraId="2FF62110"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6460" w:type="dxa"/>
            <w:gridSpan w:val="3"/>
            <w:tcBorders>
              <w:right w:val="single" w:sz="8" w:space="0" w:color="auto"/>
            </w:tcBorders>
            <w:shd w:val="clear" w:color="auto" w:fill="auto"/>
            <w:vAlign w:val="bottom"/>
          </w:tcPr>
          <w:p w14:paraId="105F2A26" w14:textId="77777777" w:rsidR="008C49B4" w:rsidRPr="00BA38B8" w:rsidRDefault="008C49B4" w:rsidP="00BA38B8">
            <w:pPr>
              <w:spacing w:after="0" w:line="360" w:lineRule="auto"/>
              <w:jc w:val="both"/>
              <w:rPr>
                <w:rFonts w:ascii="Times New Roman" w:eastAsia="Times New Roman" w:hAnsi="Times New Roman" w:cs="Times New Roman"/>
                <w:b/>
                <w:sz w:val="24"/>
                <w:szCs w:val="24"/>
              </w:rPr>
            </w:pPr>
            <w:r w:rsidRPr="00BA38B8">
              <w:rPr>
                <w:rFonts w:ascii="Times New Roman" w:eastAsia="Times New Roman" w:hAnsi="Times New Roman" w:cs="Times New Roman"/>
                <w:sz w:val="24"/>
                <w:szCs w:val="24"/>
              </w:rPr>
              <w:t xml:space="preserve">Deployment is done by just unzipping the </w:t>
            </w:r>
            <w:r w:rsidRPr="00BA38B8">
              <w:rPr>
                <w:rFonts w:ascii="Times New Roman" w:eastAsia="Times New Roman" w:hAnsi="Times New Roman" w:cs="Times New Roman"/>
                <w:b/>
                <w:sz w:val="24"/>
                <w:szCs w:val="24"/>
              </w:rPr>
              <w:t>MMRPAS Client.zip and</w:t>
            </w:r>
          </w:p>
        </w:tc>
      </w:tr>
      <w:tr w:rsidR="008C49B4" w:rsidRPr="00BA38B8" w14:paraId="3BDAB7F8" w14:textId="77777777" w:rsidTr="00BA38B8">
        <w:trPr>
          <w:trHeight w:val="415"/>
        </w:trPr>
        <w:tc>
          <w:tcPr>
            <w:tcW w:w="100" w:type="dxa"/>
            <w:tcBorders>
              <w:left w:val="single" w:sz="8" w:space="0" w:color="auto"/>
            </w:tcBorders>
            <w:shd w:val="clear" w:color="auto" w:fill="auto"/>
            <w:vAlign w:val="bottom"/>
          </w:tcPr>
          <w:p w14:paraId="1E0B4C01"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2580" w:type="dxa"/>
            <w:shd w:val="clear" w:color="auto" w:fill="auto"/>
            <w:vAlign w:val="bottom"/>
          </w:tcPr>
          <w:p w14:paraId="326F80C8"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7AAC37E4"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80" w:type="dxa"/>
            <w:shd w:val="clear" w:color="auto" w:fill="auto"/>
            <w:vAlign w:val="bottom"/>
          </w:tcPr>
          <w:p w14:paraId="3BE931B8"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6460" w:type="dxa"/>
            <w:gridSpan w:val="3"/>
            <w:tcBorders>
              <w:right w:val="single" w:sz="8" w:space="0" w:color="auto"/>
            </w:tcBorders>
            <w:shd w:val="clear" w:color="auto" w:fill="auto"/>
            <w:vAlign w:val="bottom"/>
          </w:tcPr>
          <w:p w14:paraId="7C253E7A" w14:textId="77777777" w:rsidR="008C49B4" w:rsidRPr="00BA38B8" w:rsidRDefault="008C49B4" w:rsidP="00BA38B8">
            <w:pPr>
              <w:spacing w:after="0" w:line="360" w:lineRule="auto"/>
              <w:jc w:val="both"/>
              <w:rPr>
                <w:rFonts w:ascii="Times New Roman" w:eastAsia="Times New Roman" w:hAnsi="Times New Roman" w:cs="Times New Roman"/>
                <w:b/>
                <w:sz w:val="24"/>
                <w:szCs w:val="24"/>
              </w:rPr>
            </w:pPr>
            <w:r w:rsidRPr="00BA38B8">
              <w:rPr>
                <w:rFonts w:ascii="Times New Roman" w:eastAsia="Times New Roman" w:hAnsi="Times New Roman" w:cs="Times New Roman"/>
                <w:b/>
                <w:sz w:val="24"/>
                <w:szCs w:val="24"/>
              </w:rPr>
              <w:t>MMRPAS Back.zip</w:t>
            </w:r>
            <w:r w:rsidRPr="00BA38B8">
              <w:rPr>
                <w:rFonts w:ascii="Times New Roman" w:eastAsia="Times New Roman" w:hAnsi="Times New Roman" w:cs="Times New Roman"/>
                <w:sz w:val="24"/>
                <w:szCs w:val="24"/>
              </w:rPr>
              <w:t xml:space="preserve">, and uploading </w:t>
            </w:r>
            <w:r w:rsidRPr="00BA38B8">
              <w:rPr>
                <w:rFonts w:ascii="Times New Roman" w:eastAsia="Times New Roman" w:hAnsi="Times New Roman" w:cs="Times New Roman"/>
                <w:b/>
                <w:sz w:val="24"/>
                <w:szCs w:val="24"/>
              </w:rPr>
              <w:t>MMRPAS.h5</w:t>
            </w:r>
          </w:p>
        </w:tc>
      </w:tr>
      <w:tr w:rsidR="008C49B4" w:rsidRPr="00BA38B8" w14:paraId="664A3A6F" w14:textId="77777777" w:rsidTr="00BA38B8">
        <w:trPr>
          <w:trHeight w:val="615"/>
        </w:trPr>
        <w:tc>
          <w:tcPr>
            <w:tcW w:w="2820" w:type="dxa"/>
            <w:gridSpan w:val="3"/>
            <w:tcBorders>
              <w:left w:val="single" w:sz="8" w:space="0" w:color="auto"/>
              <w:bottom w:val="single" w:sz="8" w:space="0" w:color="auto"/>
              <w:right w:val="single" w:sz="8" w:space="0" w:color="auto"/>
            </w:tcBorders>
            <w:shd w:val="clear" w:color="auto" w:fill="auto"/>
            <w:vAlign w:val="bottom"/>
          </w:tcPr>
          <w:p w14:paraId="50D0836E"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80" w:type="dxa"/>
            <w:tcBorders>
              <w:bottom w:val="single" w:sz="8" w:space="0" w:color="auto"/>
            </w:tcBorders>
            <w:shd w:val="clear" w:color="auto" w:fill="auto"/>
            <w:vAlign w:val="bottom"/>
          </w:tcPr>
          <w:p w14:paraId="6A4EE0BC"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6460" w:type="dxa"/>
            <w:gridSpan w:val="3"/>
            <w:tcBorders>
              <w:bottom w:val="single" w:sz="8" w:space="0" w:color="auto"/>
              <w:right w:val="single" w:sz="8" w:space="0" w:color="auto"/>
            </w:tcBorders>
            <w:shd w:val="clear" w:color="auto" w:fill="auto"/>
            <w:vAlign w:val="bottom"/>
          </w:tcPr>
          <w:p w14:paraId="6F107AF7"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r>
      <w:tr w:rsidR="008C49B4" w:rsidRPr="00BA38B8" w14:paraId="2862DF66" w14:textId="77777777" w:rsidTr="00BA38B8">
        <w:trPr>
          <w:trHeight w:val="360"/>
        </w:trPr>
        <w:tc>
          <w:tcPr>
            <w:tcW w:w="2820" w:type="dxa"/>
            <w:gridSpan w:val="3"/>
            <w:tcBorders>
              <w:left w:val="single" w:sz="8" w:space="0" w:color="auto"/>
              <w:right w:val="single" w:sz="8" w:space="0" w:color="auto"/>
            </w:tcBorders>
            <w:shd w:val="clear" w:color="auto" w:fill="auto"/>
            <w:vAlign w:val="bottom"/>
          </w:tcPr>
          <w:p w14:paraId="48B092F5" w14:textId="77777777" w:rsidR="008C49B4" w:rsidRPr="00BA38B8" w:rsidRDefault="008C49B4" w:rsidP="00BA38B8">
            <w:pPr>
              <w:spacing w:after="0" w:line="360" w:lineRule="auto"/>
              <w:ind w:left="100"/>
              <w:jc w:val="both"/>
              <w:rPr>
                <w:rFonts w:ascii="Times New Roman" w:eastAsia="Times New Roman" w:hAnsi="Times New Roman" w:cs="Times New Roman"/>
                <w:b/>
                <w:sz w:val="24"/>
                <w:szCs w:val="24"/>
              </w:rPr>
            </w:pPr>
            <w:r w:rsidRPr="00BA38B8">
              <w:rPr>
                <w:rFonts w:ascii="Times New Roman" w:eastAsia="Times New Roman" w:hAnsi="Times New Roman" w:cs="Times New Roman"/>
                <w:b/>
                <w:sz w:val="24"/>
                <w:szCs w:val="24"/>
              </w:rPr>
              <w:t>Installation media</w:t>
            </w:r>
          </w:p>
        </w:tc>
        <w:tc>
          <w:tcPr>
            <w:tcW w:w="80" w:type="dxa"/>
            <w:shd w:val="clear" w:color="auto" w:fill="auto"/>
            <w:vAlign w:val="bottom"/>
          </w:tcPr>
          <w:p w14:paraId="3902AAA7"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6460" w:type="dxa"/>
            <w:gridSpan w:val="3"/>
            <w:tcBorders>
              <w:right w:val="single" w:sz="8" w:space="0" w:color="auto"/>
            </w:tcBorders>
            <w:shd w:val="clear" w:color="auto" w:fill="auto"/>
            <w:vAlign w:val="bottom"/>
          </w:tcPr>
          <w:p w14:paraId="3659A6DB" w14:textId="77777777" w:rsidR="008C49B4" w:rsidRPr="00BA38B8" w:rsidRDefault="008C49B4" w:rsidP="00BA38B8">
            <w:pPr>
              <w:spacing w:after="0" w:line="360" w:lineRule="auto"/>
              <w:ind w:left="280"/>
              <w:jc w:val="both"/>
              <w:rPr>
                <w:rFonts w:ascii="Times New Roman" w:eastAsia="Times New Roman" w:hAnsi="Times New Roman" w:cs="Times New Roman"/>
                <w:sz w:val="24"/>
                <w:szCs w:val="24"/>
              </w:rPr>
            </w:pPr>
            <w:r w:rsidRPr="00BA38B8">
              <w:rPr>
                <w:rFonts w:ascii="Times New Roman" w:eastAsia="Times New Roman" w:hAnsi="Times New Roman" w:cs="Times New Roman"/>
                <w:sz w:val="24"/>
                <w:szCs w:val="24"/>
              </w:rPr>
              <w:t>Diskette(s)</w:t>
            </w:r>
          </w:p>
        </w:tc>
      </w:tr>
      <w:tr w:rsidR="008C49B4" w:rsidRPr="00BA38B8" w14:paraId="13966E05" w14:textId="77777777" w:rsidTr="00BA38B8">
        <w:trPr>
          <w:trHeight w:val="545"/>
        </w:trPr>
        <w:tc>
          <w:tcPr>
            <w:tcW w:w="100" w:type="dxa"/>
            <w:tcBorders>
              <w:left w:val="single" w:sz="8" w:space="0" w:color="auto"/>
            </w:tcBorders>
            <w:shd w:val="clear" w:color="auto" w:fill="auto"/>
            <w:vAlign w:val="bottom"/>
          </w:tcPr>
          <w:p w14:paraId="74211C9A"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2580" w:type="dxa"/>
            <w:shd w:val="clear" w:color="auto" w:fill="auto"/>
            <w:vAlign w:val="bottom"/>
          </w:tcPr>
          <w:p w14:paraId="355323E7"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51951462"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80" w:type="dxa"/>
            <w:shd w:val="clear" w:color="auto" w:fill="auto"/>
            <w:vAlign w:val="bottom"/>
          </w:tcPr>
          <w:p w14:paraId="5F3BC7AB"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6460" w:type="dxa"/>
            <w:gridSpan w:val="3"/>
            <w:tcBorders>
              <w:right w:val="single" w:sz="8" w:space="0" w:color="auto"/>
            </w:tcBorders>
            <w:shd w:val="clear" w:color="auto" w:fill="auto"/>
            <w:vAlign w:val="bottom"/>
          </w:tcPr>
          <w:p w14:paraId="1367E3AF" w14:textId="77777777" w:rsidR="008C49B4" w:rsidRPr="00BA38B8" w:rsidRDefault="008C49B4" w:rsidP="00BA38B8">
            <w:pPr>
              <w:spacing w:after="0" w:line="360" w:lineRule="auto"/>
              <w:ind w:left="280"/>
              <w:jc w:val="both"/>
              <w:rPr>
                <w:rFonts w:ascii="Times New Roman" w:eastAsia="Times New Roman" w:hAnsi="Times New Roman" w:cs="Times New Roman"/>
                <w:sz w:val="24"/>
                <w:szCs w:val="24"/>
              </w:rPr>
            </w:pPr>
            <w:r w:rsidRPr="00BA38B8">
              <w:rPr>
                <w:rFonts w:ascii="Times New Roman" w:eastAsia="Times New Roman" w:hAnsi="Times New Roman" w:cs="Times New Roman"/>
                <w:sz w:val="24"/>
                <w:szCs w:val="24"/>
              </w:rPr>
              <w:t>CD-ROM</w:t>
            </w:r>
          </w:p>
        </w:tc>
      </w:tr>
      <w:tr w:rsidR="008C49B4" w:rsidRPr="00BA38B8" w14:paraId="7D9F7BD1" w14:textId="77777777" w:rsidTr="00BA38B8">
        <w:trPr>
          <w:trHeight w:val="542"/>
        </w:trPr>
        <w:tc>
          <w:tcPr>
            <w:tcW w:w="100" w:type="dxa"/>
            <w:tcBorders>
              <w:left w:val="single" w:sz="8" w:space="0" w:color="auto"/>
            </w:tcBorders>
            <w:shd w:val="clear" w:color="auto" w:fill="auto"/>
            <w:vAlign w:val="bottom"/>
          </w:tcPr>
          <w:p w14:paraId="0D076733"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2580" w:type="dxa"/>
            <w:shd w:val="clear" w:color="auto" w:fill="auto"/>
            <w:vAlign w:val="bottom"/>
          </w:tcPr>
          <w:p w14:paraId="700EB789"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7FA402D2"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80" w:type="dxa"/>
            <w:shd w:val="clear" w:color="auto" w:fill="auto"/>
            <w:vAlign w:val="bottom"/>
          </w:tcPr>
          <w:p w14:paraId="520D1C76"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6460" w:type="dxa"/>
            <w:gridSpan w:val="3"/>
            <w:tcBorders>
              <w:right w:val="single" w:sz="8" w:space="0" w:color="auto"/>
            </w:tcBorders>
            <w:shd w:val="clear" w:color="auto" w:fill="auto"/>
            <w:vAlign w:val="bottom"/>
          </w:tcPr>
          <w:p w14:paraId="5C09C38A" w14:textId="77777777" w:rsidR="008C49B4" w:rsidRPr="00BA38B8" w:rsidRDefault="008C49B4" w:rsidP="00BA38B8">
            <w:pPr>
              <w:spacing w:after="0" w:line="360" w:lineRule="auto"/>
              <w:ind w:left="280"/>
              <w:jc w:val="both"/>
              <w:rPr>
                <w:rFonts w:ascii="Times New Roman" w:eastAsia="Times New Roman" w:hAnsi="Times New Roman" w:cs="Times New Roman"/>
                <w:sz w:val="24"/>
                <w:szCs w:val="24"/>
              </w:rPr>
            </w:pPr>
            <w:r w:rsidRPr="00BA38B8">
              <w:rPr>
                <w:rFonts w:ascii="Times New Roman" w:eastAsia="Times New Roman" w:hAnsi="Times New Roman" w:cs="Times New Roman"/>
                <w:sz w:val="24"/>
                <w:szCs w:val="24"/>
              </w:rPr>
              <w:t>Source disk folder (PC or network)</w:t>
            </w:r>
          </w:p>
        </w:tc>
      </w:tr>
      <w:tr w:rsidR="008C49B4" w:rsidRPr="00BA38B8" w14:paraId="51C07165" w14:textId="77777777" w:rsidTr="00BA38B8">
        <w:trPr>
          <w:trHeight w:val="545"/>
        </w:trPr>
        <w:tc>
          <w:tcPr>
            <w:tcW w:w="100" w:type="dxa"/>
            <w:tcBorders>
              <w:left w:val="single" w:sz="8" w:space="0" w:color="auto"/>
            </w:tcBorders>
            <w:shd w:val="clear" w:color="auto" w:fill="auto"/>
            <w:vAlign w:val="bottom"/>
          </w:tcPr>
          <w:p w14:paraId="6A5DF656"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2580" w:type="dxa"/>
            <w:shd w:val="clear" w:color="auto" w:fill="auto"/>
            <w:vAlign w:val="bottom"/>
          </w:tcPr>
          <w:p w14:paraId="31C0335C"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357F1C66"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80" w:type="dxa"/>
            <w:shd w:val="clear" w:color="auto" w:fill="auto"/>
            <w:vAlign w:val="bottom"/>
          </w:tcPr>
          <w:p w14:paraId="687155EF"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6460" w:type="dxa"/>
            <w:gridSpan w:val="3"/>
            <w:tcBorders>
              <w:right w:val="single" w:sz="8" w:space="0" w:color="auto"/>
            </w:tcBorders>
            <w:shd w:val="clear" w:color="auto" w:fill="auto"/>
            <w:vAlign w:val="bottom"/>
          </w:tcPr>
          <w:p w14:paraId="5EFAACB4" w14:textId="77777777" w:rsidR="008C49B4" w:rsidRPr="00BA38B8" w:rsidRDefault="008C49B4" w:rsidP="00BA38B8">
            <w:pPr>
              <w:spacing w:after="0" w:line="360" w:lineRule="auto"/>
              <w:ind w:left="280"/>
              <w:jc w:val="both"/>
              <w:rPr>
                <w:rFonts w:ascii="Times New Roman" w:eastAsia="Times New Roman" w:hAnsi="Times New Roman" w:cs="Times New Roman"/>
                <w:sz w:val="24"/>
                <w:szCs w:val="24"/>
              </w:rPr>
            </w:pPr>
            <w:r w:rsidRPr="00BA38B8">
              <w:rPr>
                <w:rFonts w:ascii="Times New Roman" w:eastAsia="Times New Roman" w:hAnsi="Times New Roman" w:cs="Times New Roman"/>
                <w:sz w:val="24"/>
                <w:szCs w:val="24"/>
              </w:rPr>
              <w:t>Download from the Internet</w:t>
            </w:r>
          </w:p>
        </w:tc>
      </w:tr>
      <w:tr w:rsidR="008C49B4" w:rsidRPr="00BA38B8" w14:paraId="5297FB70" w14:textId="77777777" w:rsidTr="00BA38B8">
        <w:trPr>
          <w:trHeight w:val="501"/>
        </w:trPr>
        <w:tc>
          <w:tcPr>
            <w:tcW w:w="100" w:type="dxa"/>
            <w:tcBorders>
              <w:left w:val="single" w:sz="8" w:space="0" w:color="auto"/>
            </w:tcBorders>
            <w:shd w:val="clear" w:color="auto" w:fill="auto"/>
            <w:vAlign w:val="bottom"/>
          </w:tcPr>
          <w:p w14:paraId="5ECB2122"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2580" w:type="dxa"/>
            <w:shd w:val="clear" w:color="auto" w:fill="auto"/>
            <w:vAlign w:val="bottom"/>
          </w:tcPr>
          <w:p w14:paraId="31C2EF57"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1E64BC37"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80" w:type="dxa"/>
            <w:shd w:val="clear" w:color="auto" w:fill="auto"/>
            <w:vAlign w:val="bottom"/>
          </w:tcPr>
          <w:p w14:paraId="19955B21"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6460" w:type="dxa"/>
            <w:gridSpan w:val="3"/>
            <w:tcBorders>
              <w:right w:val="single" w:sz="8" w:space="0" w:color="auto"/>
            </w:tcBorders>
            <w:shd w:val="clear" w:color="auto" w:fill="auto"/>
            <w:vAlign w:val="bottom"/>
          </w:tcPr>
          <w:p w14:paraId="11D5CFF7" w14:textId="77777777" w:rsidR="008C49B4" w:rsidRPr="00BA38B8" w:rsidRDefault="008C49B4" w:rsidP="00BA38B8">
            <w:pPr>
              <w:spacing w:after="0" w:line="360" w:lineRule="auto"/>
              <w:jc w:val="both"/>
              <w:rPr>
                <w:rFonts w:ascii="Times New Roman" w:eastAsia="Times New Roman" w:hAnsi="Times New Roman" w:cs="Times New Roman"/>
                <w:b/>
                <w:sz w:val="24"/>
                <w:szCs w:val="24"/>
              </w:rPr>
            </w:pPr>
            <w:r w:rsidRPr="00BA38B8">
              <w:rPr>
                <w:rFonts w:ascii="Times New Roman" w:eastAsia="Times New Roman" w:hAnsi="Times New Roman" w:cs="Times New Roman"/>
                <w:b/>
                <w:sz w:val="24"/>
                <w:szCs w:val="24"/>
              </w:rPr>
              <w:t>Comments:</w:t>
            </w:r>
          </w:p>
        </w:tc>
      </w:tr>
      <w:tr w:rsidR="008C49B4" w:rsidRPr="00BA38B8" w14:paraId="29219AF3" w14:textId="77777777" w:rsidTr="00BA38B8">
        <w:trPr>
          <w:trHeight w:val="410"/>
        </w:trPr>
        <w:tc>
          <w:tcPr>
            <w:tcW w:w="100" w:type="dxa"/>
            <w:tcBorders>
              <w:left w:val="single" w:sz="8" w:space="0" w:color="auto"/>
            </w:tcBorders>
            <w:shd w:val="clear" w:color="auto" w:fill="auto"/>
            <w:vAlign w:val="bottom"/>
          </w:tcPr>
          <w:p w14:paraId="2B95E72F"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2580" w:type="dxa"/>
            <w:shd w:val="clear" w:color="auto" w:fill="auto"/>
            <w:vAlign w:val="bottom"/>
          </w:tcPr>
          <w:p w14:paraId="30D2B457"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1E5D4546"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80" w:type="dxa"/>
            <w:shd w:val="clear" w:color="auto" w:fill="auto"/>
            <w:vAlign w:val="bottom"/>
          </w:tcPr>
          <w:p w14:paraId="7B3755D5"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6460" w:type="dxa"/>
            <w:gridSpan w:val="3"/>
            <w:tcBorders>
              <w:right w:val="single" w:sz="8" w:space="0" w:color="auto"/>
            </w:tcBorders>
            <w:shd w:val="clear" w:color="auto" w:fill="auto"/>
            <w:vAlign w:val="bottom"/>
          </w:tcPr>
          <w:p w14:paraId="14E4D08E"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r w:rsidRPr="00BA38B8">
              <w:rPr>
                <w:rFonts w:ascii="Times New Roman" w:eastAsia="Times New Roman" w:hAnsi="Times New Roman" w:cs="Times New Roman"/>
                <w:sz w:val="24"/>
                <w:szCs w:val="24"/>
              </w:rPr>
              <w:t>All the files to be deployed are included in the folder.</w:t>
            </w:r>
          </w:p>
        </w:tc>
      </w:tr>
      <w:tr w:rsidR="008C49B4" w:rsidRPr="00BA38B8" w14:paraId="1ADCA0FD" w14:textId="77777777" w:rsidTr="00BA38B8">
        <w:trPr>
          <w:trHeight w:val="202"/>
        </w:trPr>
        <w:tc>
          <w:tcPr>
            <w:tcW w:w="2820" w:type="dxa"/>
            <w:gridSpan w:val="3"/>
            <w:tcBorders>
              <w:left w:val="single" w:sz="8" w:space="0" w:color="auto"/>
              <w:bottom w:val="single" w:sz="8" w:space="0" w:color="auto"/>
              <w:right w:val="single" w:sz="8" w:space="0" w:color="auto"/>
            </w:tcBorders>
            <w:shd w:val="clear" w:color="auto" w:fill="auto"/>
            <w:vAlign w:val="bottom"/>
          </w:tcPr>
          <w:p w14:paraId="09421B12"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720" w:type="dxa"/>
            <w:gridSpan w:val="2"/>
            <w:tcBorders>
              <w:bottom w:val="single" w:sz="8" w:space="0" w:color="auto"/>
            </w:tcBorders>
            <w:shd w:val="clear" w:color="auto" w:fill="auto"/>
            <w:vAlign w:val="bottom"/>
          </w:tcPr>
          <w:p w14:paraId="48153D42"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5820" w:type="dxa"/>
            <w:gridSpan w:val="2"/>
            <w:tcBorders>
              <w:bottom w:val="single" w:sz="8" w:space="0" w:color="auto"/>
              <w:right w:val="single" w:sz="8" w:space="0" w:color="auto"/>
            </w:tcBorders>
            <w:shd w:val="clear" w:color="auto" w:fill="auto"/>
            <w:vAlign w:val="bottom"/>
          </w:tcPr>
          <w:p w14:paraId="71DBDDE5"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r>
      <w:tr w:rsidR="008C49B4" w:rsidRPr="00BA38B8" w14:paraId="124356D5" w14:textId="77777777" w:rsidTr="00BA38B8">
        <w:trPr>
          <w:trHeight w:val="320"/>
        </w:trPr>
        <w:tc>
          <w:tcPr>
            <w:tcW w:w="2820" w:type="dxa"/>
            <w:gridSpan w:val="3"/>
            <w:tcBorders>
              <w:left w:val="single" w:sz="8" w:space="0" w:color="auto"/>
              <w:right w:val="single" w:sz="8" w:space="0" w:color="auto"/>
            </w:tcBorders>
            <w:shd w:val="clear" w:color="auto" w:fill="auto"/>
            <w:vAlign w:val="bottom"/>
          </w:tcPr>
          <w:p w14:paraId="1D18DB0F" w14:textId="77777777" w:rsidR="008C49B4" w:rsidRPr="00BA38B8" w:rsidRDefault="008C49B4" w:rsidP="00BA38B8">
            <w:pPr>
              <w:spacing w:after="0" w:line="360" w:lineRule="auto"/>
              <w:ind w:left="100"/>
              <w:jc w:val="both"/>
              <w:rPr>
                <w:rFonts w:ascii="Times New Roman" w:eastAsia="Times New Roman" w:hAnsi="Times New Roman" w:cs="Times New Roman"/>
                <w:b/>
                <w:sz w:val="24"/>
                <w:szCs w:val="24"/>
              </w:rPr>
            </w:pPr>
            <w:r w:rsidRPr="00BA38B8">
              <w:rPr>
                <w:rFonts w:ascii="Times New Roman" w:eastAsia="Times New Roman" w:hAnsi="Times New Roman" w:cs="Times New Roman"/>
                <w:b/>
                <w:sz w:val="24"/>
                <w:szCs w:val="24"/>
              </w:rPr>
              <w:t>Installed files</w:t>
            </w:r>
          </w:p>
        </w:tc>
        <w:tc>
          <w:tcPr>
            <w:tcW w:w="720" w:type="dxa"/>
            <w:gridSpan w:val="2"/>
            <w:shd w:val="clear" w:color="auto" w:fill="auto"/>
            <w:vAlign w:val="bottom"/>
          </w:tcPr>
          <w:p w14:paraId="5D989D6C"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r w:rsidRPr="00BA38B8">
              <w:rPr>
                <w:rFonts w:ascii="Times New Roman" w:eastAsia="Times New Roman" w:hAnsi="Times New Roman" w:cs="Times New Roman"/>
                <w:sz w:val="24"/>
                <w:szCs w:val="24"/>
              </w:rPr>
              <w:t>1.</w:t>
            </w:r>
          </w:p>
        </w:tc>
        <w:tc>
          <w:tcPr>
            <w:tcW w:w="5820" w:type="dxa"/>
            <w:gridSpan w:val="2"/>
            <w:tcBorders>
              <w:right w:val="single" w:sz="8" w:space="0" w:color="auto"/>
            </w:tcBorders>
            <w:shd w:val="clear" w:color="auto" w:fill="auto"/>
            <w:vAlign w:val="bottom"/>
          </w:tcPr>
          <w:p w14:paraId="42DC234F" w14:textId="77777777" w:rsidR="008C49B4" w:rsidRPr="00BA38B8" w:rsidRDefault="008C49B4" w:rsidP="00BA38B8">
            <w:pPr>
              <w:spacing w:after="0" w:line="360" w:lineRule="auto"/>
              <w:ind w:left="80"/>
              <w:jc w:val="both"/>
              <w:rPr>
                <w:rFonts w:ascii="Times New Roman" w:eastAsia="Times New Roman" w:hAnsi="Times New Roman" w:cs="Times New Roman"/>
                <w:sz w:val="24"/>
                <w:szCs w:val="24"/>
              </w:rPr>
            </w:pPr>
            <w:r w:rsidRPr="00BA38B8">
              <w:rPr>
                <w:rFonts w:ascii="Times New Roman" w:eastAsia="Times New Roman" w:hAnsi="Times New Roman" w:cs="Times New Roman"/>
                <w:sz w:val="24"/>
                <w:szCs w:val="24"/>
              </w:rPr>
              <w:t>PHP files</w:t>
            </w:r>
          </w:p>
        </w:tc>
      </w:tr>
      <w:tr w:rsidR="008C49B4" w:rsidRPr="00BA38B8" w14:paraId="4426E247" w14:textId="77777777" w:rsidTr="00BA38B8">
        <w:trPr>
          <w:trHeight w:val="408"/>
        </w:trPr>
        <w:tc>
          <w:tcPr>
            <w:tcW w:w="100" w:type="dxa"/>
            <w:tcBorders>
              <w:left w:val="single" w:sz="8" w:space="0" w:color="auto"/>
            </w:tcBorders>
            <w:shd w:val="clear" w:color="auto" w:fill="auto"/>
            <w:vAlign w:val="bottom"/>
          </w:tcPr>
          <w:p w14:paraId="3C66E7A5"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2580" w:type="dxa"/>
            <w:shd w:val="clear" w:color="auto" w:fill="auto"/>
            <w:vAlign w:val="bottom"/>
          </w:tcPr>
          <w:p w14:paraId="52D17C9B"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49A63414"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720" w:type="dxa"/>
            <w:gridSpan w:val="2"/>
            <w:shd w:val="clear" w:color="auto" w:fill="auto"/>
            <w:vAlign w:val="bottom"/>
          </w:tcPr>
          <w:p w14:paraId="0828C114"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r w:rsidRPr="00BA38B8">
              <w:rPr>
                <w:rFonts w:ascii="Times New Roman" w:eastAsia="Times New Roman" w:hAnsi="Times New Roman" w:cs="Times New Roman"/>
                <w:sz w:val="24"/>
                <w:szCs w:val="24"/>
              </w:rPr>
              <w:t>2.</w:t>
            </w:r>
          </w:p>
        </w:tc>
        <w:tc>
          <w:tcPr>
            <w:tcW w:w="5820" w:type="dxa"/>
            <w:gridSpan w:val="2"/>
            <w:tcBorders>
              <w:right w:val="single" w:sz="8" w:space="0" w:color="auto"/>
            </w:tcBorders>
            <w:shd w:val="clear" w:color="auto" w:fill="auto"/>
            <w:vAlign w:val="bottom"/>
          </w:tcPr>
          <w:p w14:paraId="1E83DFA1" w14:textId="77777777" w:rsidR="008C49B4" w:rsidRPr="00BA38B8" w:rsidRDefault="008C49B4" w:rsidP="00BA38B8">
            <w:pPr>
              <w:spacing w:after="0" w:line="360" w:lineRule="auto"/>
              <w:ind w:left="80"/>
              <w:jc w:val="both"/>
              <w:rPr>
                <w:rFonts w:ascii="Times New Roman" w:eastAsia="Times New Roman" w:hAnsi="Times New Roman" w:cs="Times New Roman"/>
                <w:sz w:val="24"/>
                <w:szCs w:val="24"/>
              </w:rPr>
            </w:pPr>
            <w:r w:rsidRPr="00BA38B8">
              <w:rPr>
                <w:rFonts w:ascii="Times New Roman" w:eastAsia="Times New Roman" w:hAnsi="Times New Roman" w:cs="Times New Roman"/>
                <w:sz w:val="24"/>
                <w:szCs w:val="24"/>
              </w:rPr>
              <w:t>Blade files</w:t>
            </w:r>
          </w:p>
        </w:tc>
      </w:tr>
      <w:tr w:rsidR="008C49B4" w:rsidRPr="00BA38B8" w14:paraId="7DD70DB0" w14:textId="77777777" w:rsidTr="00BA38B8">
        <w:trPr>
          <w:trHeight w:val="415"/>
        </w:trPr>
        <w:tc>
          <w:tcPr>
            <w:tcW w:w="100" w:type="dxa"/>
            <w:tcBorders>
              <w:left w:val="single" w:sz="8" w:space="0" w:color="auto"/>
            </w:tcBorders>
            <w:shd w:val="clear" w:color="auto" w:fill="auto"/>
            <w:vAlign w:val="bottom"/>
          </w:tcPr>
          <w:p w14:paraId="22C39FE0"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2580" w:type="dxa"/>
            <w:shd w:val="clear" w:color="auto" w:fill="auto"/>
            <w:vAlign w:val="bottom"/>
          </w:tcPr>
          <w:p w14:paraId="45D9254C"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3678B50B"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720" w:type="dxa"/>
            <w:gridSpan w:val="2"/>
            <w:shd w:val="clear" w:color="auto" w:fill="auto"/>
            <w:vAlign w:val="bottom"/>
          </w:tcPr>
          <w:p w14:paraId="4FC63811"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r w:rsidRPr="00BA38B8">
              <w:rPr>
                <w:rFonts w:ascii="Times New Roman" w:eastAsia="Times New Roman" w:hAnsi="Times New Roman" w:cs="Times New Roman"/>
                <w:sz w:val="24"/>
                <w:szCs w:val="24"/>
              </w:rPr>
              <w:t>3.</w:t>
            </w:r>
          </w:p>
        </w:tc>
        <w:tc>
          <w:tcPr>
            <w:tcW w:w="5820" w:type="dxa"/>
            <w:gridSpan w:val="2"/>
            <w:tcBorders>
              <w:right w:val="single" w:sz="8" w:space="0" w:color="auto"/>
            </w:tcBorders>
            <w:shd w:val="clear" w:color="auto" w:fill="auto"/>
            <w:vAlign w:val="bottom"/>
          </w:tcPr>
          <w:p w14:paraId="0261D28D" w14:textId="77777777" w:rsidR="008C49B4" w:rsidRPr="00BA38B8" w:rsidRDefault="008C49B4" w:rsidP="00BA38B8">
            <w:pPr>
              <w:spacing w:after="0" w:line="360" w:lineRule="auto"/>
              <w:ind w:left="80"/>
              <w:jc w:val="both"/>
              <w:rPr>
                <w:rFonts w:ascii="Times New Roman" w:eastAsia="Times New Roman" w:hAnsi="Times New Roman" w:cs="Times New Roman"/>
                <w:sz w:val="24"/>
                <w:szCs w:val="24"/>
              </w:rPr>
            </w:pPr>
            <w:r w:rsidRPr="00BA38B8">
              <w:rPr>
                <w:rFonts w:ascii="Times New Roman" w:eastAsia="Times New Roman" w:hAnsi="Times New Roman" w:cs="Times New Roman"/>
                <w:sz w:val="24"/>
                <w:szCs w:val="24"/>
              </w:rPr>
              <w:t>Python files</w:t>
            </w:r>
          </w:p>
        </w:tc>
      </w:tr>
      <w:tr w:rsidR="008C49B4" w:rsidRPr="00BA38B8" w14:paraId="25415AF3" w14:textId="77777777" w:rsidTr="00BA38B8">
        <w:trPr>
          <w:trHeight w:val="413"/>
        </w:trPr>
        <w:tc>
          <w:tcPr>
            <w:tcW w:w="100" w:type="dxa"/>
            <w:tcBorders>
              <w:left w:val="single" w:sz="8" w:space="0" w:color="auto"/>
            </w:tcBorders>
            <w:shd w:val="clear" w:color="auto" w:fill="auto"/>
            <w:vAlign w:val="bottom"/>
          </w:tcPr>
          <w:p w14:paraId="3E35080F"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2580" w:type="dxa"/>
            <w:shd w:val="clear" w:color="auto" w:fill="auto"/>
            <w:vAlign w:val="bottom"/>
          </w:tcPr>
          <w:p w14:paraId="1383003E"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23AD075E"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720" w:type="dxa"/>
            <w:gridSpan w:val="2"/>
            <w:shd w:val="clear" w:color="auto" w:fill="auto"/>
            <w:vAlign w:val="bottom"/>
          </w:tcPr>
          <w:p w14:paraId="40006782"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r w:rsidRPr="00BA38B8">
              <w:rPr>
                <w:rFonts w:ascii="Times New Roman" w:eastAsia="Times New Roman" w:hAnsi="Times New Roman" w:cs="Times New Roman"/>
                <w:sz w:val="24"/>
                <w:szCs w:val="24"/>
              </w:rPr>
              <w:t>4.</w:t>
            </w:r>
          </w:p>
        </w:tc>
        <w:tc>
          <w:tcPr>
            <w:tcW w:w="5820" w:type="dxa"/>
            <w:gridSpan w:val="2"/>
            <w:tcBorders>
              <w:right w:val="single" w:sz="8" w:space="0" w:color="auto"/>
            </w:tcBorders>
            <w:shd w:val="clear" w:color="auto" w:fill="auto"/>
            <w:vAlign w:val="bottom"/>
          </w:tcPr>
          <w:p w14:paraId="6A8FAF34" w14:textId="77777777" w:rsidR="008C49B4" w:rsidRPr="00BA38B8" w:rsidRDefault="008C49B4" w:rsidP="00BA38B8">
            <w:pPr>
              <w:spacing w:after="0" w:line="360" w:lineRule="auto"/>
              <w:ind w:left="80"/>
              <w:jc w:val="both"/>
              <w:rPr>
                <w:rFonts w:ascii="Times New Roman" w:eastAsia="Times New Roman" w:hAnsi="Times New Roman" w:cs="Times New Roman"/>
                <w:sz w:val="24"/>
                <w:szCs w:val="24"/>
              </w:rPr>
            </w:pPr>
            <w:proofErr w:type="spellStart"/>
            <w:r w:rsidRPr="00BA38B8">
              <w:rPr>
                <w:rFonts w:ascii="Times New Roman" w:eastAsia="Times New Roman" w:hAnsi="Times New Roman" w:cs="Times New Roman"/>
                <w:sz w:val="24"/>
                <w:szCs w:val="24"/>
              </w:rPr>
              <w:t>Keras</w:t>
            </w:r>
            <w:proofErr w:type="spellEnd"/>
            <w:r w:rsidRPr="00BA38B8">
              <w:rPr>
                <w:rFonts w:ascii="Times New Roman" w:eastAsia="Times New Roman" w:hAnsi="Times New Roman" w:cs="Times New Roman"/>
                <w:sz w:val="24"/>
                <w:szCs w:val="24"/>
              </w:rPr>
              <w:t xml:space="preserve"> h5 file</w:t>
            </w:r>
          </w:p>
        </w:tc>
      </w:tr>
      <w:tr w:rsidR="008C49B4" w:rsidRPr="00BA38B8" w14:paraId="2FE72CC0" w14:textId="77777777" w:rsidTr="00BA38B8">
        <w:trPr>
          <w:trHeight w:val="204"/>
        </w:trPr>
        <w:tc>
          <w:tcPr>
            <w:tcW w:w="100" w:type="dxa"/>
            <w:tcBorders>
              <w:left w:val="single" w:sz="8" w:space="0" w:color="auto"/>
              <w:bottom w:val="single" w:sz="8" w:space="0" w:color="auto"/>
            </w:tcBorders>
            <w:shd w:val="clear" w:color="auto" w:fill="auto"/>
            <w:vAlign w:val="bottom"/>
          </w:tcPr>
          <w:p w14:paraId="574AD5D2"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2580" w:type="dxa"/>
            <w:tcBorders>
              <w:bottom w:val="single" w:sz="8" w:space="0" w:color="auto"/>
            </w:tcBorders>
            <w:shd w:val="clear" w:color="auto" w:fill="auto"/>
            <w:vAlign w:val="bottom"/>
          </w:tcPr>
          <w:p w14:paraId="6CF9C64F"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14:paraId="4539A98D"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80" w:type="dxa"/>
            <w:tcBorders>
              <w:bottom w:val="single" w:sz="8" w:space="0" w:color="auto"/>
            </w:tcBorders>
            <w:shd w:val="clear" w:color="auto" w:fill="auto"/>
            <w:vAlign w:val="bottom"/>
          </w:tcPr>
          <w:p w14:paraId="502A72F1"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640" w:type="dxa"/>
            <w:tcBorders>
              <w:bottom w:val="single" w:sz="8" w:space="0" w:color="auto"/>
            </w:tcBorders>
            <w:shd w:val="clear" w:color="auto" w:fill="auto"/>
            <w:vAlign w:val="bottom"/>
          </w:tcPr>
          <w:p w14:paraId="078876E6"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5680" w:type="dxa"/>
            <w:tcBorders>
              <w:bottom w:val="single" w:sz="8" w:space="0" w:color="auto"/>
            </w:tcBorders>
            <w:shd w:val="clear" w:color="auto" w:fill="auto"/>
            <w:vAlign w:val="bottom"/>
          </w:tcPr>
          <w:p w14:paraId="194605E3"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14:paraId="2E5C8F03"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p>
        </w:tc>
      </w:tr>
    </w:tbl>
    <w:p w14:paraId="45239C60" w14:textId="1272D97B" w:rsidR="00BA38B8" w:rsidRPr="007A1215" w:rsidRDefault="00B9495F" w:rsidP="00B9495F">
      <w:pPr>
        <w:pStyle w:val="Caption"/>
        <w:rPr>
          <w:rFonts w:ascii="Times New Roman" w:eastAsia="Times New Roman" w:hAnsi="Times New Roman" w:cs="Times New Roman"/>
          <w:i w:val="0"/>
          <w:iCs w:val="0"/>
          <w:color w:val="auto"/>
          <w:sz w:val="24"/>
          <w:szCs w:val="24"/>
        </w:rPr>
      </w:pPr>
      <w:bookmarkStart w:id="71" w:name="_Toc95152201"/>
      <w:r w:rsidRPr="007A1215">
        <w:rPr>
          <w:i w:val="0"/>
          <w:iCs w:val="0"/>
          <w:color w:val="auto"/>
          <w:sz w:val="24"/>
          <w:szCs w:val="24"/>
        </w:rPr>
        <w:t xml:space="preserve">Table </w:t>
      </w:r>
      <w:r w:rsidRPr="007A1215">
        <w:rPr>
          <w:i w:val="0"/>
          <w:iCs w:val="0"/>
          <w:color w:val="auto"/>
          <w:sz w:val="24"/>
          <w:szCs w:val="24"/>
        </w:rPr>
        <w:fldChar w:fldCharType="begin"/>
      </w:r>
      <w:r w:rsidRPr="007A1215">
        <w:rPr>
          <w:i w:val="0"/>
          <w:iCs w:val="0"/>
          <w:color w:val="auto"/>
          <w:sz w:val="24"/>
          <w:szCs w:val="24"/>
        </w:rPr>
        <w:instrText xml:space="preserve"> SEQ Table \* ARABIC </w:instrText>
      </w:r>
      <w:r w:rsidRPr="007A1215">
        <w:rPr>
          <w:i w:val="0"/>
          <w:iCs w:val="0"/>
          <w:color w:val="auto"/>
          <w:sz w:val="24"/>
          <w:szCs w:val="24"/>
        </w:rPr>
        <w:fldChar w:fldCharType="separate"/>
      </w:r>
      <w:r w:rsidR="004F7171">
        <w:rPr>
          <w:i w:val="0"/>
          <w:iCs w:val="0"/>
          <w:noProof/>
          <w:color w:val="auto"/>
          <w:sz w:val="24"/>
          <w:szCs w:val="24"/>
        </w:rPr>
        <w:t>3</w:t>
      </w:r>
      <w:r w:rsidRPr="007A1215">
        <w:rPr>
          <w:i w:val="0"/>
          <w:iCs w:val="0"/>
          <w:color w:val="auto"/>
          <w:sz w:val="24"/>
          <w:szCs w:val="24"/>
        </w:rPr>
        <w:fldChar w:fldCharType="end"/>
      </w:r>
      <w:r w:rsidRPr="007A1215">
        <w:rPr>
          <w:rFonts w:ascii="Times New Roman" w:eastAsia="Times New Roman" w:hAnsi="Times New Roman" w:cs="Times New Roman"/>
          <w:i w:val="0"/>
          <w:iCs w:val="0"/>
          <w:color w:val="auto"/>
          <w:sz w:val="24"/>
          <w:szCs w:val="24"/>
        </w:rPr>
        <w:t>:Checklist of the Installation and system acceptance test</w:t>
      </w:r>
      <w:bookmarkEnd w:id="71"/>
    </w:p>
    <w:p w14:paraId="52AC803D" w14:textId="77777777" w:rsidR="008C49B4" w:rsidRPr="00BA38B8" w:rsidRDefault="008C49B4" w:rsidP="00BA38B8">
      <w:pPr>
        <w:spacing w:after="0" w:line="360" w:lineRule="auto"/>
        <w:jc w:val="both"/>
        <w:rPr>
          <w:rFonts w:ascii="Times New Roman" w:eastAsia="Times New Roman" w:hAnsi="Times New Roman" w:cs="Times New Roman"/>
          <w:sz w:val="24"/>
          <w:szCs w:val="24"/>
        </w:rPr>
      </w:pPr>
      <w:r w:rsidRPr="00BA38B8">
        <w:rPr>
          <w:rFonts w:ascii="Times New Roman" w:eastAsia="Times New Roman" w:hAnsi="Times New Roman" w:cs="Times New Roman"/>
          <w:noProof/>
          <w:sz w:val="24"/>
          <w:szCs w:val="24"/>
        </w:rPr>
        <w:drawing>
          <wp:anchor distT="0" distB="0" distL="114300" distR="114300" simplePos="0" relativeHeight="251673600" behindDoc="1" locked="0" layoutInCell="1" allowOverlap="1" wp14:anchorId="43FA3188" wp14:editId="704B1608">
            <wp:simplePos x="0" y="0"/>
            <wp:positionH relativeFrom="column">
              <wp:posOffset>1918335</wp:posOffset>
            </wp:positionH>
            <wp:positionV relativeFrom="paragraph">
              <wp:posOffset>-4831715</wp:posOffset>
            </wp:positionV>
            <wp:extent cx="123825" cy="122555"/>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sidRPr="00BA38B8">
        <w:rPr>
          <w:rFonts w:ascii="Times New Roman" w:eastAsia="Times New Roman" w:hAnsi="Times New Roman" w:cs="Times New Roman"/>
          <w:noProof/>
          <w:sz w:val="24"/>
          <w:szCs w:val="24"/>
        </w:rPr>
        <w:drawing>
          <wp:anchor distT="0" distB="0" distL="114300" distR="114300" simplePos="0" relativeHeight="251674624" behindDoc="1" locked="0" layoutInCell="1" allowOverlap="1" wp14:anchorId="0B9912C4" wp14:editId="0A71A560">
            <wp:simplePos x="0" y="0"/>
            <wp:positionH relativeFrom="column">
              <wp:posOffset>1918335</wp:posOffset>
            </wp:positionH>
            <wp:positionV relativeFrom="paragraph">
              <wp:posOffset>-4487545</wp:posOffset>
            </wp:positionV>
            <wp:extent cx="123825" cy="122555"/>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sidRPr="00BA38B8">
        <w:rPr>
          <w:rFonts w:ascii="Times New Roman" w:eastAsia="Times New Roman" w:hAnsi="Times New Roman" w:cs="Times New Roman"/>
          <w:noProof/>
          <w:sz w:val="24"/>
          <w:szCs w:val="24"/>
        </w:rPr>
        <w:drawing>
          <wp:anchor distT="0" distB="0" distL="114300" distR="114300" simplePos="0" relativeHeight="251675648" behindDoc="1" locked="0" layoutInCell="1" allowOverlap="1" wp14:anchorId="44E201E2" wp14:editId="2D6F02CF">
            <wp:simplePos x="0" y="0"/>
            <wp:positionH relativeFrom="column">
              <wp:posOffset>1918335</wp:posOffset>
            </wp:positionH>
            <wp:positionV relativeFrom="paragraph">
              <wp:posOffset>-3011805</wp:posOffset>
            </wp:positionV>
            <wp:extent cx="123825" cy="121920"/>
            <wp:effectExtent l="0" t="0" r="952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sidRPr="00BA38B8">
        <w:rPr>
          <w:rFonts w:ascii="Times New Roman" w:eastAsia="Times New Roman" w:hAnsi="Times New Roman" w:cs="Times New Roman"/>
          <w:noProof/>
          <w:sz w:val="24"/>
          <w:szCs w:val="24"/>
        </w:rPr>
        <w:drawing>
          <wp:anchor distT="0" distB="0" distL="114300" distR="114300" simplePos="0" relativeHeight="251676672" behindDoc="1" locked="0" layoutInCell="1" allowOverlap="1" wp14:anchorId="16CB9286" wp14:editId="1AC0D18F">
            <wp:simplePos x="0" y="0"/>
            <wp:positionH relativeFrom="column">
              <wp:posOffset>1918335</wp:posOffset>
            </wp:positionH>
            <wp:positionV relativeFrom="paragraph">
              <wp:posOffset>-2667635</wp:posOffset>
            </wp:positionV>
            <wp:extent cx="123825" cy="122555"/>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sidRPr="00BA38B8">
        <w:rPr>
          <w:rFonts w:ascii="Times New Roman" w:eastAsia="Times New Roman" w:hAnsi="Times New Roman" w:cs="Times New Roman"/>
          <w:noProof/>
          <w:sz w:val="24"/>
          <w:szCs w:val="24"/>
        </w:rPr>
        <w:drawing>
          <wp:anchor distT="0" distB="0" distL="114300" distR="114300" simplePos="0" relativeHeight="251677696" behindDoc="1" locked="0" layoutInCell="1" allowOverlap="1" wp14:anchorId="72341B3C" wp14:editId="5405C727">
            <wp:simplePos x="0" y="0"/>
            <wp:positionH relativeFrom="column">
              <wp:posOffset>1918335</wp:posOffset>
            </wp:positionH>
            <wp:positionV relativeFrom="paragraph">
              <wp:posOffset>-2321560</wp:posOffset>
            </wp:positionV>
            <wp:extent cx="123825" cy="12192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sidRPr="00BA38B8">
        <w:rPr>
          <w:rFonts w:ascii="Times New Roman" w:eastAsia="Times New Roman" w:hAnsi="Times New Roman" w:cs="Times New Roman"/>
          <w:noProof/>
          <w:sz w:val="24"/>
          <w:szCs w:val="24"/>
        </w:rPr>
        <w:drawing>
          <wp:anchor distT="0" distB="0" distL="114300" distR="114300" simplePos="0" relativeHeight="251678720" behindDoc="1" locked="0" layoutInCell="1" allowOverlap="1" wp14:anchorId="7CB614D5" wp14:editId="704A1E45">
            <wp:simplePos x="0" y="0"/>
            <wp:positionH relativeFrom="column">
              <wp:posOffset>1918335</wp:posOffset>
            </wp:positionH>
            <wp:positionV relativeFrom="paragraph">
              <wp:posOffset>-1977390</wp:posOffset>
            </wp:positionV>
            <wp:extent cx="123825" cy="122555"/>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p>
    <w:p w14:paraId="3EC090BB"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7C7D3756"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6AC0E38A"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1F711307" w14:textId="6BAC051B" w:rsidR="008C49B4" w:rsidRPr="008C49B4" w:rsidRDefault="008C49B4" w:rsidP="005364FC">
      <w:pPr>
        <w:suppressAutoHyphens/>
        <w:spacing w:after="200" w:line="360" w:lineRule="auto"/>
        <w:rPr>
          <w:rFonts w:ascii="Times New Roman" w:eastAsia="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00"/>
        <w:gridCol w:w="2580"/>
        <w:gridCol w:w="140"/>
        <w:gridCol w:w="80"/>
        <w:gridCol w:w="4460"/>
        <w:gridCol w:w="140"/>
        <w:gridCol w:w="80"/>
        <w:gridCol w:w="1640"/>
        <w:gridCol w:w="140"/>
      </w:tblGrid>
      <w:tr w:rsidR="008C49B4" w:rsidRPr="008C49B4" w14:paraId="3D50BE99" w14:textId="77777777" w:rsidTr="004E563E">
        <w:trPr>
          <w:trHeight w:val="67"/>
        </w:trPr>
        <w:tc>
          <w:tcPr>
            <w:tcW w:w="100" w:type="dxa"/>
            <w:tcBorders>
              <w:top w:val="single" w:sz="8" w:space="0" w:color="auto"/>
              <w:left w:val="single" w:sz="8" w:space="0" w:color="auto"/>
            </w:tcBorders>
            <w:shd w:val="clear" w:color="auto" w:fill="E0E0E0"/>
            <w:vAlign w:val="bottom"/>
          </w:tcPr>
          <w:p w14:paraId="4FF3BBEC" w14:textId="77777777" w:rsidR="008C49B4" w:rsidRPr="008C49B4" w:rsidRDefault="008C49B4" w:rsidP="005364FC">
            <w:pPr>
              <w:spacing w:after="0" w:line="360" w:lineRule="auto"/>
              <w:rPr>
                <w:rFonts w:ascii="Times New Roman" w:eastAsia="Times New Roman" w:hAnsi="Times New Roman" w:cs="Times New Roman"/>
                <w:sz w:val="5"/>
                <w:szCs w:val="20"/>
              </w:rPr>
            </w:pPr>
          </w:p>
        </w:tc>
        <w:tc>
          <w:tcPr>
            <w:tcW w:w="2580" w:type="dxa"/>
            <w:vMerge w:val="restart"/>
            <w:tcBorders>
              <w:top w:val="single" w:sz="8" w:space="0" w:color="auto"/>
            </w:tcBorders>
            <w:shd w:val="clear" w:color="auto" w:fill="E0E0E0"/>
            <w:vAlign w:val="bottom"/>
          </w:tcPr>
          <w:p w14:paraId="547D3868" w14:textId="77777777" w:rsidR="008C49B4" w:rsidRPr="008C49B4" w:rsidRDefault="008C49B4" w:rsidP="005364FC">
            <w:pPr>
              <w:spacing w:after="0" w:line="360" w:lineRule="auto"/>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Topics</w:t>
            </w:r>
          </w:p>
        </w:tc>
        <w:tc>
          <w:tcPr>
            <w:tcW w:w="140" w:type="dxa"/>
            <w:tcBorders>
              <w:top w:val="single" w:sz="8" w:space="0" w:color="auto"/>
              <w:right w:val="single" w:sz="8" w:space="0" w:color="auto"/>
            </w:tcBorders>
            <w:shd w:val="clear" w:color="auto" w:fill="E0E0E0"/>
            <w:vAlign w:val="bottom"/>
          </w:tcPr>
          <w:p w14:paraId="62E9C84B" w14:textId="77777777" w:rsidR="008C49B4" w:rsidRPr="008C49B4" w:rsidRDefault="008C49B4" w:rsidP="005364FC">
            <w:pPr>
              <w:spacing w:after="0" w:line="360" w:lineRule="auto"/>
              <w:rPr>
                <w:rFonts w:ascii="Times New Roman" w:eastAsia="Times New Roman" w:hAnsi="Times New Roman" w:cs="Times New Roman"/>
                <w:sz w:val="5"/>
                <w:szCs w:val="20"/>
              </w:rPr>
            </w:pPr>
          </w:p>
        </w:tc>
        <w:tc>
          <w:tcPr>
            <w:tcW w:w="80" w:type="dxa"/>
            <w:tcBorders>
              <w:top w:val="single" w:sz="8" w:space="0" w:color="auto"/>
            </w:tcBorders>
            <w:shd w:val="clear" w:color="auto" w:fill="E0E0E0"/>
            <w:vAlign w:val="bottom"/>
          </w:tcPr>
          <w:p w14:paraId="3DB5CF45" w14:textId="77777777" w:rsidR="008C49B4" w:rsidRPr="008C49B4" w:rsidRDefault="008C49B4" w:rsidP="005364FC">
            <w:pPr>
              <w:spacing w:after="0" w:line="360" w:lineRule="auto"/>
              <w:rPr>
                <w:rFonts w:ascii="Times New Roman" w:eastAsia="Times New Roman" w:hAnsi="Times New Roman" w:cs="Times New Roman"/>
                <w:sz w:val="5"/>
                <w:szCs w:val="20"/>
              </w:rPr>
            </w:pPr>
          </w:p>
        </w:tc>
        <w:tc>
          <w:tcPr>
            <w:tcW w:w="4460" w:type="dxa"/>
            <w:vMerge w:val="restart"/>
            <w:tcBorders>
              <w:top w:val="single" w:sz="8" w:space="0" w:color="auto"/>
            </w:tcBorders>
            <w:shd w:val="clear" w:color="auto" w:fill="E0E0E0"/>
            <w:vAlign w:val="bottom"/>
          </w:tcPr>
          <w:p w14:paraId="02DD64BC" w14:textId="77777777" w:rsidR="008C49B4" w:rsidRPr="008C49B4" w:rsidRDefault="008C49B4" w:rsidP="005364FC">
            <w:pPr>
              <w:spacing w:after="0" w:line="360" w:lineRule="auto"/>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Installation procedure</w:t>
            </w:r>
          </w:p>
        </w:tc>
        <w:tc>
          <w:tcPr>
            <w:tcW w:w="140" w:type="dxa"/>
            <w:tcBorders>
              <w:top w:val="single" w:sz="8" w:space="0" w:color="auto"/>
              <w:right w:val="single" w:sz="8" w:space="0" w:color="auto"/>
            </w:tcBorders>
            <w:shd w:val="clear" w:color="auto" w:fill="E0E0E0"/>
            <w:vAlign w:val="bottom"/>
          </w:tcPr>
          <w:p w14:paraId="026E2B89" w14:textId="77777777" w:rsidR="008C49B4" w:rsidRPr="008C49B4" w:rsidRDefault="008C49B4" w:rsidP="005364FC">
            <w:pPr>
              <w:spacing w:after="0" w:line="360" w:lineRule="auto"/>
              <w:rPr>
                <w:rFonts w:ascii="Times New Roman" w:eastAsia="Times New Roman" w:hAnsi="Times New Roman" w:cs="Times New Roman"/>
                <w:sz w:val="5"/>
                <w:szCs w:val="20"/>
              </w:rPr>
            </w:pPr>
          </w:p>
        </w:tc>
        <w:tc>
          <w:tcPr>
            <w:tcW w:w="80" w:type="dxa"/>
            <w:tcBorders>
              <w:top w:val="single" w:sz="8" w:space="0" w:color="auto"/>
            </w:tcBorders>
            <w:shd w:val="clear" w:color="auto" w:fill="E0E0E0"/>
            <w:vAlign w:val="bottom"/>
          </w:tcPr>
          <w:p w14:paraId="5788D2D4" w14:textId="77777777" w:rsidR="008C49B4" w:rsidRPr="008C49B4" w:rsidRDefault="008C49B4" w:rsidP="005364FC">
            <w:pPr>
              <w:spacing w:after="0" w:line="360" w:lineRule="auto"/>
              <w:rPr>
                <w:rFonts w:ascii="Times New Roman" w:eastAsia="Times New Roman" w:hAnsi="Times New Roman" w:cs="Times New Roman"/>
                <w:sz w:val="5"/>
                <w:szCs w:val="20"/>
              </w:rPr>
            </w:pPr>
          </w:p>
        </w:tc>
        <w:tc>
          <w:tcPr>
            <w:tcW w:w="1640" w:type="dxa"/>
            <w:vMerge w:val="restart"/>
            <w:tcBorders>
              <w:top w:val="single" w:sz="8" w:space="0" w:color="auto"/>
            </w:tcBorders>
            <w:shd w:val="clear" w:color="auto" w:fill="E0E0E0"/>
            <w:vAlign w:val="bottom"/>
          </w:tcPr>
          <w:p w14:paraId="370CF85C" w14:textId="77777777" w:rsidR="008C49B4" w:rsidRPr="008C49B4" w:rsidRDefault="008C49B4" w:rsidP="005364FC">
            <w:pPr>
              <w:spacing w:after="0" w:line="360" w:lineRule="auto"/>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Date / Initials</w:t>
            </w:r>
          </w:p>
        </w:tc>
        <w:tc>
          <w:tcPr>
            <w:tcW w:w="140" w:type="dxa"/>
            <w:tcBorders>
              <w:top w:val="single" w:sz="8" w:space="0" w:color="auto"/>
              <w:right w:val="single" w:sz="8" w:space="0" w:color="auto"/>
            </w:tcBorders>
            <w:shd w:val="clear" w:color="auto" w:fill="E0E0E0"/>
            <w:vAlign w:val="bottom"/>
          </w:tcPr>
          <w:p w14:paraId="07A0C275" w14:textId="77777777" w:rsidR="008C49B4" w:rsidRPr="008C49B4" w:rsidRDefault="008C49B4" w:rsidP="005364FC">
            <w:pPr>
              <w:spacing w:after="0" w:line="360" w:lineRule="auto"/>
              <w:rPr>
                <w:rFonts w:ascii="Times New Roman" w:eastAsia="Times New Roman" w:hAnsi="Times New Roman" w:cs="Times New Roman"/>
                <w:sz w:val="5"/>
                <w:szCs w:val="20"/>
              </w:rPr>
            </w:pPr>
          </w:p>
        </w:tc>
      </w:tr>
      <w:tr w:rsidR="008C49B4" w:rsidRPr="008C49B4" w14:paraId="35942B7E" w14:textId="77777777" w:rsidTr="004E563E">
        <w:trPr>
          <w:trHeight w:val="271"/>
        </w:trPr>
        <w:tc>
          <w:tcPr>
            <w:tcW w:w="100" w:type="dxa"/>
            <w:tcBorders>
              <w:left w:val="single" w:sz="8" w:space="0" w:color="auto"/>
            </w:tcBorders>
            <w:shd w:val="clear" w:color="auto" w:fill="E0E0E0"/>
            <w:vAlign w:val="bottom"/>
          </w:tcPr>
          <w:p w14:paraId="5DACC0FB"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2580" w:type="dxa"/>
            <w:vMerge/>
            <w:shd w:val="clear" w:color="auto" w:fill="E0E0E0"/>
            <w:vAlign w:val="bottom"/>
          </w:tcPr>
          <w:p w14:paraId="47744F60"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140" w:type="dxa"/>
            <w:tcBorders>
              <w:right w:val="single" w:sz="8" w:space="0" w:color="auto"/>
            </w:tcBorders>
            <w:shd w:val="clear" w:color="auto" w:fill="E0E0E0"/>
            <w:vAlign w:val="bottom"/>
          </w:tcPr>
          <w:p w14:paraId="5415E8D2"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80" w:type="dxa"/>
            <w:shd w:val="clear" w:color="auto" w:fill="E0E0E0"/>
            <w:vAlign w:val="bottom"/>
          </w:tcPr>
          <w:p w14:paraId="67919D0C"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4460" w:type="dxa"/>
            <w:vMerge/>
            <w:shd w:val="clear" w:color="auto" w:fill="E0E0E0"/>
            <w:vAlign w:val="bottom"/>
          </w:tcPr>
          <w:p w14:paraId="5842D09E"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140" w:type="dxa"/>
            <w:tcBorders>
              <w:right w:val="single" w:sz="8" w:space="0" w:color="auto"/>
            </w:tcBorders>
            <w:shd w:val="clear" w:color="auto" w:fill="E0E0E0"/>
            <w:vAlign w:val="bottom"/>
          </w:tcPr>
          <w:p w14:paraId="164A0F86"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80" w:type="dxa"/>
            <w:shd w:val="clear" w:color="auto" w:fill="E0E0E0"/>
            <w:vAlign w:val="bottom"/>
          </w:tcPr>
          <w:p w14:paraId="32423E27"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1640" w:type="dxa"/>
            <w:vMerge/>
            <w:shd w:val="clear" w:color="auto" w:fill="E0E0E0"/>
            <w:vAlign w:val="bottom"/>
          </w:tcPr>
          <w:p w14:paraId="32573A08" w14:textId="77777777" w:rsidR="008C49B4" w:rsidRPr="008C49B4" w:rsidRDefault="008C49B4" w:rsidP="005364FC">
            <w:pPr>
              <w:spacing w:after="0" w:line="360" w:lineRule="auto"/>
              <w:rPr>
                <w:rFonts w:ascii="Times New Roman" w:eastAsia="Times New Roman" w:hAnsi="Times New Roman" w:cs="Times New Roman"/>
                <w:sz w:val="23"/>
                <w:szCs w:val="20"/>
              </w:rPr>
            </w:pPr>
          </w:p>
        </w:tc>
        <w:tc>
          <w:tcPr>
            <w:tcW w:w="140" w:type="dxa"/>
            <w:tcBorders>
              <w:right w:val="single" w:sz="8" w:space="0" w:color="auto"/>
            </w:tcBorders>
            <w:shd w:val="clear" w:color="auto" w:fill="E0E0E0"/>
            <w:vAlign w:val="bottom"/>
          </w:tcPr>
          <w:p w14:paraId="575A12E8" w14:textId="77777777" w:rsidR="008C49B4" w:rsidRPr="008C49B4" w:rsidRDefault="008C49B4" w:rsidP="005364FC">
            <w:pPr>
              <w:spacing w:after="0" w:line="360" w:lineRule="auto"/>
              <w:rPr>
                <w:rFonts w:ascii="Times New Roman" w:eastAsia="Times New Roman" w:hAnsi="Times New Roman" w:cs="Times New Roman"/>
                <w:sz w:val="23"/>
                <w:szCs w:val="20"/>
              </w:rPr>
            </w:pPr>
          </w:p>
        </w:tc>
      </w:tr>
      <w:tr w:rsidR="008C49B4" w:rsidRPr="008C49B4" w14:paraId="46323BB8" w14:textId="77777777" w:rsidTr="004E563E">
        <w:trPr>
          <w:trHeight w:val="205"/>
        </w:trPr>
        <w:tc>
          <w:tcPr>
            <w:tcW w:w="100" w:type="dxa"/>
            <w:tcBorders>
              <w:left w:val="single" w:sz="8" w:space="0" w:color="auto"/>
              <w:bottom w:val="single" w:sz="8" w:space="0" w:color="E0E0E0"/>
            </w:tcBorders>
            <w:shd w:val="clear" w:color="auto" w:fill="E0E0E0"/>
            <w:vAlign w:val="bottom"/>
          </w:tcPr>
          <w:p w14:paraId="1055591E"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2580" w:type="dxa"/>
            <w:tcBorders>
              <w:bottom w:val="single" w:sz="8" w:space="0" w:color="E0E0E0"/>
            </w:tcBorders>
            <w:shd w:val="clear" w:color="auto" w:fill="E0E0E0"/>
            <w:vAlign w:val="bottom"/>
          </w:tcPr>
          <w:p w14:paraId="35488D4B"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40" w:type="dxa"/>
            <w:tcBorders>
              <w:bottom w:val="single" w:sz="8" w:space="0" w:color="E0E0E0"/>
              <w:right w:val="single" w:sz="8" w:space="0" w:color="auto"/>
            </w:tcBorders>
            <w:shd w:val="clear" w:color="auto" w:fill="E0E0E0"/>
            <w:vAlign w:val="bottom"/>
          </w:tcPr>
          <w:p w14:paraId="3B615555"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80" w:type="dxa"/>
            <w:tcBorders>
              <w:bottom w:val="single" w:sz="8" w:space="0" w:color="E0E0E0"/>
            </w:tcBorders>
            <w:shd w:val="clear" w:color="auto" w:fill="E0E0E0"/>
            <w:vAlign w:val="bottom"/>
          </w:tcPr>
          <w:p w14:paraId="2013649D"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4460" w:type="dxa"/>
            <w:tcBorders>
              <w:bottom w:val="single" w:sz="8" w:space="0" w:color="E0E0E0"/>
            </w:tcBorders>
            <w:shd w:val="clear" w:color="auto" w:fill="E0E0E0"/>
            <w:vAlign w:val="bottom"/>
          </w:tcPr>
          <w:p w14:paraId="2307A07F"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40" w:type="dxa"/>
            <w:tcBorders>
              <w:bottom w:val="single" w:sz="8" w:space="0" w:color="E0E0E0"/>
              <w:right w:val="single" w:sz="8" w:space="0" w:color="auto"/>
            </w:tcBorders>
            <w:shd w:val="clear" w:color="auto" w:fill="E0E0E0"/>
            <w:vAlign w:val="bottom"/>
          </w:tcPr>
          <w:p w14:paraId="76A4EA38"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80" w:type="dxa"/>
            <w:tcBorders>
              <w:bottom w:val="single" w:sz="8" w:space="0" w:color="E0E0E0"/>
            </w:tcBorders>
            <w:shd w:val="clear" w:color="auto" w:fill="E0E0E0"/>
            <w:vAlign w:val="bottom"/>
          </w:tcPr>
          <w:p w14:paraId="2FBA6E7D"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640" w:type="dxa"/>
            <w:tcBorders>
              <w:bottom w:val="single" w:sz="8" w:space="0" w:color="E0E0E0"/>
            </w:tcBorders>
            <w:shd w:val="clear" w:color="auto" w:fill="E0E0E0"/>
            <w:vAlign w:val="bottom"/>
          </w:tcPr>
          <w:p w14:paraId="1E2D8CE6"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40" w:type="dxa"/>
            <w:tcBorders>
              <w:bottom w:val="single" w:sz="8" w:space="0" w:color="E0E0E0"/>
              <w:right w:val="single" w:sz="8" w:space="0" w:color="auto"/>
            </w:tcBorders>
            <w:shd w:val="clear" w:color="auto" w:fill="E0E0E0"/>
            <w:vAlign w:val="bottom"/>
          </w:tcPr>
          <w:p w14:paraId="54832513" w14:textId="77777777" w:rsidR="008C49B4" w:rsidRPr="008C49B4" w:rsidRDefault="008C49B4" w:rsidP="005364FC">
            <w:pPr>
              <w:spacing w:after="0" w:line="360" w:lineRule="auto"/>
              <w:rPr>
                <w:rFonts w:ascii="Times New Roman" w:eastAsia="Times New Roman" w:hAnsi="Times New Roman" w:cs="Times New Roman"/>
                <w:sz w:val="17"/>
                <w:szCs w:val="20"/>
              </w:rPr>
            </w:pPr>
          </w:p>
        </w:tc>
      </w:tr>
      <w:tr w:rsidR="008C49B4" w:rsidRPr="008C49B4" w14:paraId="1769173B" w14:textId="77777777" w:rsidTr="004E563E">
        <w:trPr>
          <w:trHeight w:val="320"/>
        </w:trPr>
        <w:tc>
          <w:tcPr>
            <w:tcW w:w="2820" w:type="dxa"/>
            <w:gridSpan w:val="3"/>
            <w:tcBorders>
              <w:top w:val="single" w:sz="8" w:space="0" w:color="auto"/>
              <w:left w:val="single" w:sz="8" w:space="0" w:color="auto"/>
              <w:right w:val="single" w:sz="8" w:space="0" w:color="auto"/>
            </w:tcBorders>
            <w:shd w:val="clear" w:color="auto" w:fill="auto"/>
            <w:vAlign w:val="bottom"/>
          </w:tcPr>
          <w:p w14:paraId="1029D850" w14:textId="77777777" w:rsidR="008C49B4" w:rsidRPr="008C49B4" w:rsidRDefault="008C49B4" w:rsidP="005364FC">
            <w:pPr>
              <w:spacing w:after="0" w:line="360" w:lineRule="auto"/>
              <w:ind w:left="100"/>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Authorization</w:t>
            </w:r>
          </w:p>
        </w:tc>
        <w:tc>
          <w:tcPr>
            <w:tcW w:w="80" w:type="dxa"/>
            <w:tcBorders>
              <w:top w:val="single" w:sz="8" w:space="0" w:color="auto"/>
            </w:tcBorders>
            <w:shd w:val="clear" w:color="auto" w:fill="auto"/>
            <w:vAlign w:val="bottom"/>
          </w:tcPr>
          <w:p w14:paraId="305C401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600" w:type="dxa"/>
            <w:gridSpan w:val="2"/>
            <w:tcBorders>
              <w:top w:val="single" w:sz="8" w:space="0" w:color="auto"/>
              <w:right w:val="single" w:sz="8" w:space="0" w:color="auto"/>
            </w:tcBorders>
            <w:shd w:val="clear" w:color="auto" w:fill="auto"/>
            <w:vAlign w:val="bottom"/>
          </w:tcPr>
          <w:p w14:paraId="5E129F32" w14:textId="77777777" w:rsidR="008C49B4" w:rsidRPr="008C49B4" w:rsidRDefault="008C49B4" w:rsidP="005364FC">
            <w:pPr>
              <w:spacing w:after="0" w:line="360" w:lineRule="auto"/>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Person responsible:</w:t>
            </w:r>
          </w:p>
        </w:tc>
        <w:tc>
          <w:tcPr>
            <w:tcW w:w="1720" w:type="dxa"/>
            <w:gridSpan w:val="2"/>
            <w:tcBorders>
              <w:top w:val="single" w:sz="8" w:space="0" w:color="auto"/>
            </w:tcBorders>
            <w:shd w:val="clear" w:color="auto" w:fill="auto"/>
            <w:vAlign w:val="bottom"/>
          </w:tcPr>
          <w:p w14:paraId="0B7224E6" w14:textId="77777777" w:rsidR="008C49B4" w:rsidRPr="008C49B4" w:rsidRDefault="008C49B4" w:rsidP="005364FC">
            <w:pPr>
              <w:spacing w:after="0" w:line="360" w:lineRule="auto"/>
              <w:ind w:left="80"/>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14/12/2021</w:t>
            </w:r>
          </w:p>
        </w:tc>
        <w:tc>
          <w:tcPr>
            <w:tcW w:w="140" w:type="dxa"/>
            <w:tcBorders>
              <w:top w:val="single" w:sz="8" w:space="0" w:color="auto"/>
              <w:right w:val="single" w:sz="8" w:space="0" w:color="auto"/>
            </w:tcBorders>
            <w:shd w:val="clear" w:color="auto" w:fill="auto"/>
            <w:vAlign w:val="bottom"/>
          </w:tcPr>
          <w:p w14:paraId="34FE35F7"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0C406B1F" w14:textId="77777777" w:rsidTr="004E563E">
        <w:trPr>
          <w:trHeight w:val="408"/>
        </w:trPr>
        <w:tc>
          <w:tcPr>
            <w:tcW w:w="100" w:type="dxa"/>
            <w:tcBorders>
              <w:left w:val="single" w:sz="8" w:space="0" w:color="auto"/>
            </w:tcBorders>
            <w:shd w:val="clear" w:color="auto" w:fill="auto"/>
            <w:vAlign w:val="bottom"/>
          </w:tcPr>
          <w:p w14:paraId="35ACE563"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44E8CE39"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323C3095"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80" w:type="dxa"/>
            <w:shd w:val="clear" w:color="auto" w:fill="auto"/>
            <w:vAlign w:val="bottom"/>
          </w:tcPr>
          <w:p w14:paraId="4A208FBB"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600" w:type="dxa"/>
            <w:gridSpan w:val="2"/>
            <w:tcBorders>
              <w:right w:val="single" w:sz="8" w:space="0" w:color="auto"/>
            </w:tcBorders>
            <w:shd w:val="clear" w:color="auto" w:fill="auto"/>
            <w:vAlign w:val="bottom"/>
          </w:tcPr>
          <w:p w14:paraId="5E36DD56" w14:textId="77777777" w:rsidR="008C49B4" w:rsidRPr="008C49B4" w:rsidRDefault="008C49B4" w:rsidP="005364FC">
            <w:pPr>
              <w:spacing w:after="0" w:line="360" w:lineRule="auto"/>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KYANZI HASSAN MUSISI</w:t>
            </w:r>
          </w:p>
        </w:tc>
        <w:tc>
          <w:tcPr>
            <w:tcW w:w="80" w:type="dxa"/>
            <w:shd w:val="clear" w:color="auto" w:fill="auto"/>
            <w:vAlign w:val="bottom"/>
          </w:tcPr>
          <w:p w14:paraId="79D6155D"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40" w:type="dxa"/>
            <w:shd w:val="clear" w:color="auto" w:fill="auto"/>
            <w:vAlign w:val="bottom"/>
          </w:tcPr>
          <w:p w14:paraId="24FE8AEC"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54243635"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682ECF80" w14:textId="77777777" w:rsidTr="004E563E">
        <w:trPr>
          <w:trHeight w:val="322"/>
        </w:trPr>
        <w:tc>
          <w:tcPr>
            <w:tcW w:w="2820" w:type="dxa"/>
            <w:gridSpan w:val="3"/>
            <w:tcBorders>
              <w:left w:val="single" w:sz="8" w:space="0" w:color="auto"/>
              <w:bottom w:val="single" w:sz="8" w:space="0" w:color="auto"/>
              <w:right w:val="single" w:sz="8" w:space="0" w:color="auto"/>
            </w:tcBorders>
            <w:shd w:val="clear" w:color="auto" w:fill="auto"/>
            <w:vAlign w:val="bottom"/>
          </w:tcPr>
          <w:p w14:paraId="1E5A2BE7"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80" w:type="dxa"/>
            <w:tcBorders>
              <w:bottom w:val="single" w:sz="8" w:space="0" w:color="auto"/>
            </w:tcBorders>
            <w:shd w:val="clear" w:color="auto" w:fill="auto"/>
            <w:vAlign w:val="bottom"/>
          </w:tcPr>
          <w:p w14:paraId="0452F3C5"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600" w:type="dxa"/>
            <w:gridSpan w:val="2"/>
            <w:tcBorders>
              <w:bottom w:val="single" w:sz="8" w:space="0" w:color="auto"/>
              <w:right w:val="single" w:sz="8" w:space="0" w:color="auto"/>
            </w:tcBorders>
            <w:shd w:val="clear" w:color="auto" w:fill="auto"/>
            <w:vAlign w:val="bottom"/>
          </w:tcPr>
          <w:p w14:paraId="7D5E7E8A"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720" w:type="dxa"/>
            <w:gridSpan w:val="2"/>
            <w:tcBorders>
              <w:bottom w:val="single" w:sz="8" w:space="0" w:color="auto"/>
            </w:tcBorders>
            <w:shd w:val="clear" w:color="auto" w:fill="auto"/>
            <w:vAlign w:val="bottom"/>
          </w:tcPr>
          <w:p w14:paraId="2D297A42"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bottom w:val="single" w:sz="8" w:space="0" w:color="auto"/>
              <w:right w:val="single" w:sz="8" w:space="0" w:color="auto"/>
            </w:tcBorders>
            <w:shd w:val="clear" w:color="auto" w:fill="auto"/>
            <w:vAlign w:val="bottom"/>
          </w:tcPr>
          <w:p w14:paraId="2B43EED9"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45FB8220" w14:textId="77777777" w:rsidTr="004E563E">
        <w:trPr>
          <w:trHeight w:val="361"/>
        </w:trPr>
        <w:tc>
          <w:tcPr>
            <w:tcW w:w="2820" w:type="dxa"/>
            <w:gridSpan w:val="3"/>
            <w:tcBorders>
              <w:left w:val="single" w:sz="8" w:space="0" w:color="auto"/>
              <w:right w:val="single" w:sz="8" w:space="0" w:color="auto"/>
            </w:tcBorders>
            <w:shd w:val="clear" w:color="auto" w:fill="auto"/>
            <w:vAlign w:val="bottom"/>
          </w:tcPr>
          <w:p w14:paraId="66DB4514" w14:textId="77777777" w:rsidR="008C49B4" w:rsidRPr="008C49B4" w:rsidRDefault="008C49B4" w:rsidP="005364FC">
            <w:pPr>
              <w:spacing w:after="0" w:line="360" w:lineRule="auto"/>
              <w:ind w:left="100"/>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Installation test</w:t>
            </w:r>
          </w:p>
        </w:tc>
        <w:tc>
          <w:tcPr>
            <w:tcW w:w="80" w:type="dxa"/>
            <w:shd w:val="clear" w:color="auto" w:fill="auto"/>
            <w:vAlign w:val="bottom"/>
          </w:tcPr>
          <w:p w14:paraId="04F5F978"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600" w:type="dxa"/>
            <w:gridSpan w:val="2"/>
            <w:tcBorders>
              <w:right w:val="single" w:sz="8" w:space="0" w:color="auto"/>
            </w:tcBorders>
            <w:shd w:val="clear" w:color="auto" w:fill="auto"/>
            <w:vAlign w:val="bottom"/>
          </w:tcPr>
          <w:p w14:paraId="6B7024F7" w14:textId="77777777" w:rsidR="008C49B4" w:rsidRPr="008C49B4" w:rsidRDefault="008C49B4" w:rsidP="005364FC">
            <w:pPr>
              <w:spacing w:after="0" w:line="360" w:lineRule="auto"/>
              <w:ind w:left="280"/>
              <w:rPr>
                <w:rFonts w:ascii="Times New Roman" w:eastAsia="Times New Roman" w:hAnsi="Times New Roman" w:cs="Times New Roman"/>
                <w:szCs w:val="20"/>
              </w:rPr>
            </w:pPr>
            <w:r w:rsidRPr="008C49B4">
              <w:rPr>
                <w:rFonts w:ascii="Times New Roman" w:eastAsia="Times New Roman" w:hAnsi="Times New Roman" w:cs="Times New Roman"/>
                <w:szCs w:val="20"/>
              </w:rPr>
              <w:t>Tested and approved in a test environment</w:t>
            </w:r>
          </w:p>
        </w:tc>
        <w:tc>
          <w:tcPr>
            <w:tcW w:w="1720" w:type="dxa"/>
            <w:gridSpan w:val="2"/>
            <w:shd w:val="clear" w:color="auto" w:fill="auto"/>
            <w:vAlign w:val="bottom"/>
          </w:tcPr>
          <w:p w14:paraId="484716A9" w14:textId="77777777" w:rsidR="008C49B4" w:rsidRPr="008C49B4" w:rsidRDefault="008C49B4" w:rsidP="005364FC">
            <w:pPr>
              <w:spacing w:after="0" w:line="360" w:lineRule="auto"/>
              <w:ind w:left="80"/>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15/12/2021</w:t>
            </w:r>
          </w:p>
        </w:tc>
        <w:tc>
          <w:tcPr>
            <w:tcW w:w="140" w:type="dxa"/>
            <w:tcBorders>
              <w:right w:val="single" w:sz="8" w:space="0" w:color="auto"/>
            </w:tcBorders>
            <w:shd w:val="clear" w:color="auto" w:fill="auto"/>
            <w:vAlign w:val="bottom"/>
          </w:tcPr>
          <w:p w14:paraId="6A3D1FD8"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48E72183" w14:textId="77777777" w:rsidTr="004E563E">
        <w:trPr>
          <w:trHeight w:val="547"/>
        </w:trPr>
        <w:tc>
          <w:tcPr>
            <w:tcW w:w="100" w:type="dxa"/>
            <w:tcBorders>
              <w:left w:val="single" w:sz="8" w:space="0" w:color="auto"/>
            </w:tcBorders>
            <w:shd w:val="clear" w:color="auto" w:fill="auto"/>
            <w:vAlign w:val="bottom"/>
          </w:tcPr>
          <w:p w14:paraId="5CBBEB9A"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304A54F4"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2EA9DE99"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80" w:type="dxa"/>
            <w:shd w:val="clear" w:color="auto" w:fill="auto"/>
            <w:vAlign w:val="bottom"/>
          </w:tcPr>
          <w:p w14:paraId="45CD51C6"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600" w:type="dxa"/>
            <w:gridSpan w:val="2"/>
            <w:tcBorders>
              <w:right w:val="single" w:sz="8" w:space="0" w:color="auto"/>
            </w:tcBorders>
            <w:shd w:val="clear" w:color="auto" w:fill="auto"/>
            <w:vAlign w:val="bottom"/>
          </w:tcPr>
          <w:p w14:paraId="70C6E9A0" w14:textId="77777777" w:rsidR="008C49B4" w:rsidRPr="008C49B4" w:rsidRDefault="008C49B4" w:rsidP="005364FC">
            <w:pPr>
              <w:spacing w:after="0" w:line="360" w:lineRule="auto"/>
              <w:ind w:left="280"/>
              <w:rPr>
                <w:rFonts w:ascii="Times New Roman" w:eastAsia="Times New Roman" w:hAnsi="Times New Roman" w:cs="Times New Roman"/>
                <w:szCs w:val="20"/>
              </w:rPr>
            </w:pPr>
            <w:r w:rsidRPr="008C49B4">
              <w:rPr>
                <w:rFonts w:ascii="Times New Roman" w:eastAsia="Times New Roman" w:hAnsi="Times New Roman" w:cs="Times New Roman"/>
                <w:szCs w:val="20"/>
              </w:rPr>
              <w:t>Tested and approved in actual environment</w:t>
            </w:r>
          </w:p>
        </w:tc>
        <w:tc>
          <w:tcPr>
            <w:tcW w:w="80" w:type="dxa"/>
            <w:shd w:val="clear" w:color="auto" w:fill="auto"/>
            <w:vAlign w:val="bottom"/>
          </w:tcPr>
          <w:p w14:paraId="19FD9105"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40" w:type="dxa"/>
            <w:shd w:val="clear" w:color="auto" w:fill="auto"/>
            <w:vAlign w:val="bottom"/>
          </w:tcPr>
          <w:p w14:paraId="2FB123E4"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39BAA8B6"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37269E6C" w14:textId="77777777" w:rsidTr="004E563E">
        <w:trPr>
          <w:trHeight w:val="540"/>
        </w:trPr>
        <w:tc>
          <w:tcPr>
            <w:tcW w:w="100" w:type="dxa"/>
            <w:tcBorders>
              <w:left w:val="single" w:sz="8" w:space="0" w:color="auto"/>
            </w:tcBorders>
            <w:shd w:val="clear" w:color="auto" w:fill="auto"/>
            <w:vAlign w:val="bottom"/>
          </w:tcPr>
          <w:p w14:paraId="65FD7ECC"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48F63AA4"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293479F3"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80" w:type="dxa"/>
            <w:shd w:val="clear" w:color="auto" w:fill="auto"/>
            <w:vAlign w:val="bottom"/>
          </w:tcPr>
          <w:p w14:paraId="5D3726FB"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600" w:type="dxa"/>
            <w:gridSpan w:val="2"/>
            <w:tcBorders>
              <w:right w:val="single" w:sz="8" w:space="0" w:color="auto"/>
            </w:tcBorders>
            <w:shd w:val="clear" w:color="auto" w:fill="auto"/>
            <w:vAlign w:val="bottom"/>
          </w:tcPr>
          <w:p w14:paraId="27DF64DE" w14:textId="77777777" w:rsidR="008C49B4" w:rsidRPr="008C49B4" w:rsidRDefault="008C49B4" w:rsidP="005364FC">
            <w:pPr>
              <w:spacing w:after="0" w:line="360" w:lineRule="auto"/>
              <w:ind w:left="280"/>
              <w:rPr>
                <w:rFonts w:ascii="Times New Roman" w:eastAsia="Times New Roman" w:hAnsi="Times New Roman" w:cs="Times New Roman"/>
                <w:szCs w:val="20"/>
              </w:rPr>
            </w:pPr>
            <w:r w:rsidRPr="008C49B4">
              <w:rPr>
                <w:rFonts w:ascii="Times New Roman" w:eastAsia="Times New Roman" w:hAnsi="Times New Roman" w:cs="Times New Roman"/>
                <w:szCs w:val="20"/>
              </w:rPr>
              <w:t>Completely tested according to test plan</w:t>
            </w:r>
          </w:p>
        </w:tc>
        <w:tc>
          <w:tcPr>
            <w:tcW w:w="80" w:type="dxa"/>
            <w:shd w:val="clear" w:color="auto" w:fill="auto"/>
            <w:vAlign w:val="bottom"/>
          </w:tcPr>
          <w:p w14:paraId="402D71E3"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40" w:type="dxa"/>
            <w:shd w:val="clear" w:color="auto" w:fill="auto"/>
            <w:vAlign w:val="bottom"/>
          </w:tcPr>
          <w:p w14:paraId="2A76F81E"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31196AE5"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0814D39A" w14:textId="77777777" w:rsidTr="004E563E">
        <w:trPr>
          <w:trHeight w:val="545"/>
        </w:trPr>
        <w:tc>
          <w:tcPr>
            <w:tcW w:w="100" w:type="dxa"/>
            <w:tcBorders>
              <w:left w:val="single" w:sz="8" w:space="0" w:color="auto"/>
            </w:tcBorders>
            <w:shd w:val="clear" w:color="auto" w:fill="auto"/>
            <w:vAlign w:val="bottom"/>
          </w:tcPr>
          <w:p w14:paraId="5F9856CC"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7246A779"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1B93C538"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80" w:type="dxa"/>
            <w:shd w:val="clear" w:color="auto" w:fill="auto"/>
            <w:vAlign w:val="bottom"/>
          </w:tcPr>
          <w:p w14:paraId="0F01BD5A"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600" w:type="dxa"/>
            <w:gridSpan w:val="2"/>
            <w:tcBorders>
              <w:right w:val="single" w:sz="8" w:space="0" w:color="auto"/>
            </w:tcBorders>
            <w:shd w:val="clear" w:color="auto" w:fill="auto"/>
            <w:vAlign w:val="bottom"/>
          </w:tcPr>
          <w:p w14:paraId="50C9EE86" w14:textId="77777777" w:rsidR="008C49B4" w:rsidRPr="008C49B4" w:rsidRDefault="008C49B4" w:rsidP="005364FC">
            <w:pPr>
              <w:spacing w:after="0" w:line="360" w:lineRule="auto"/>
              <w:ind w:left="280"/>
              <w:rPr>
                <w:rFonts w:ascii="Times New Roman" w:eastAsia="Times New Roman" w:hAnsi="Times New Roman" w:cs="Times New Roman"/>
                <w:szCs w:val="20"/>
              </w:rPr>
            </w:pPr>
            <w:r w:rsidRPr="008C49B4">
              <w:rPr>
                <w:rFonts w:ascii="Times New Roman" w:eastAsia="Times New Roman" w:hAnsi="Times New Roman" w:cs="Times New Roman"/>
                <w:szCs w:val="20"/>
              </w:rPr>
              <w:t>Partly tested (known extent of update)</w:t>
            </w:r>
          </w:p>
        </w:tc>
        <w:tc>
          <w:tcPr>
            <w:tcW w:w="80" w:type="dxa"/>
            <w:shd w:val="clear" w:color="auto" w:fill="auto"/>
            <w:vAlign w:val="bottom"/>
          </w:tcPr>
          <w:p w14:paraId="6DD079CC"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40" w:type="dxa"/>
            <w:shd w:val="clear" w:color="auto" w:fill="auto"/>
            <w:vAlign w:val="bottom"/>
          </w:tcPr>
          <w:p w14:paraId="71DD6F42"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57022366"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032499A3" w14:textId="77777777" w:rsidTr="004E563E">
        <w:trPr>
          <w:trHeight w:val="501"/>
        </w:trPr>
        <w:tc>
          <w:tcPr>
            <w:tcW w:w="100" w:type="dxa"/>
            <w:tcBorders>
              <w:left w:val="single" w:sz="8" w:space="0" w:color="auto"/>
            </w:tcBorders>
            <w:shd w:val="clear" w:color="auto" w:fill="auto"/>
            <w:vAlign w:val="bottom"/>
          </w:tcPr>
          <w:p w14:paraId="220682BB"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6ED1F3DB"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0785140B"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80" w:type="dxa"/>
            <w:shd w:val="clear" w:color="auto" w:fill="auto"/>
            <w:vAlign w:val="bottom"/>
          </w:tcPr>
          <w:p w14:paraId="175EAAA9"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600" w:type="dxa"/>
            <w:gridSpan w:val="2"/>
            <w:tcBorders>
              <w:right w:val="single" w:sz="8" w:space="0" w:color="auto"/>
            </w:tcBorders>
            <w:shd w:val="clear" w:color="auto" w:fill="auto"/>
            <w:vAlign w:val="bottom"/>
          </w:tcPr>
          <w:p w14:paraId="25C5E5DF" w14:textId="77777777" w:rsidR="008C49B4" w:rsidRPr="008C49B4" w:rsidRDefault="008C49B4" w:rsidP="005364FC">
            <w:pPr>
              <w:spacing w:after="0" w:line="360" w:lineRule="auto"/>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Comments:</w:t>
            </w:r>
          </w:p>
        </w:tc>
        <w:tc>
          <w:tcPr>
            <w:tcW w:w="80" w:type="dxa"/>
            <w:shd w:val="clear" w:color="auto" w:fill="auto"/>
            <w:vAlign w:val="bottom"/>
          </w:tcPr>
          <w:p w14:paraId="341052A3"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40" w:type="dxa"/>
            <w:shd w:val="clear" w:color="auto" w:fill="auto"/>
            <w:vAlign w:val="bottom"/>
          </w:tcPr>
          <w:p w14:paraId="713EFAA6"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18229E6E"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517FD659" w14:textId="77777777" w:rsidTr="004E563E">
        <w:trPr>
          <w:trHeight w:val="410"/>
        </w:trPr>
        <w:tc>
          <w:tcPr>
            <w:tcW w:w="100" w:type="dxa"/>
            <w:tcBorders>
              <w:left w:val="single" w:sz="8" w:space="0" w:color="auto"/>
            </w:tcBorders>
            <w:shd w:val="clear" w:color="auto" w:fill="auto"/>
            <w:vAlign w:val="bottom"/>
          </w:tcPr>
          <w:p w14:paraId="2E26B41E"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1DD8BBB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1EA54926"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80" w:type="dxa"/>
            <w:shd w:val="clear" w:color="auto" w:fill="auto"/>
            <w:vAlign w:val="bottom"/>
          </w:tcPr>
          <w:p w14:paraId="45F3F419"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600" w:type="dxa"/>
            <w:gridSpan w:val="2"/>
            <w:tcBorders>
              <w:right w:val="single" w:sz="8" w:space="0" w:color="auto"/>
            </w:tcBorders>
            <w:shd w:val="clear" w:color="auto" w:fill="auto"/>
            <w:vAlign w:val="bottom"/>
          </w:tcPr>
          <w:p w14:paraId="3AE82CE3" w14:textId="77777777" w:rsidR="008C49B4" w:rsidRPr="008C49B4" w:rsidRDefault="008C49B4" w:rsidP="005364FC">
            <w:pPr>
              <w:spacing w:after="0" w:line="360" w:lineRule="auto"/>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The installations were completely tested and</w:t>
            </w:r>
          </w:p>
        </w:tc>
        <w:tc>
          <w:tcPr>
            <w:tcW w:w="80" w:type="dxa"/>
            <w:shd w:val="clear" w:color="auto" w:fill="auto"/>
            <w:vAlign w:val="bottom"/>
          </w:tcPr>
          <w:p w14:paraId="780ED714"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40" w:type="dxa"/>
            <w:shd w:val="clear" w:color="auto" w:fill="auto"/>
            <w:vAlign w:val="bottom"/>
          </w:tcPr>
          <w:p w14:paraId="6C5E199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7107C0E4"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05968648" w14:textId="77777777" w:rsidTr="004E563E">
        <w:trPr>
          <w:trHeight w:val="413"/>
        </w:trPr>
        <w:tc>
          <w:tcPr>
            <w:tcW w:w="100" w:type="dxa"/>
            <w:tcBorders>
              <w:left w:val="single" w:sz="8" w:space="0" w:color="auto"/>
            </w:tcBorders>
            <w:shd w:val="clear" w:color="auto" w:fill="auto"/>
            <w:vAlign w:val="bottom"/>
          </w:tcPr>
          <w:p w14:paraId="304F0759"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62D9B433"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54E304AF"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80" w:type="dxa"/>
            <w:shd w:val="clear" w:color="auto" w:fill="auto"/>
            <w:vAlign w:val="bottom"/>
          </w:tcPr>
          <w:p w14:paraId="24378697"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600" w:type="dxa"/>
            <w:gridSpan w:val="2"/>
            <w:tcBorders>
              <w:right w:val="single" w:sz="8" w:space="0" w:color="auto"/>
            </w:tcBorders>
            <w:shd w:val="clear" w:color="auto" w:fill="auto"/>
            <w:vAlign w:val="bottom"/>
          </w:tcPr>
          <w:p w14:paraId="0133209B" w14:textId="77777777" w:rsidR="008C49B4" w:rsidRPr="008C49B4" w:rsidRDefault="008C49B4" w:rsidP="005364FC">
            <w:pPr>
              <w:spacing w:after="0" w:line="360" w:lineRule="auto"/>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approved in both test and actual environments</w:t>
            </w:r>
          </w:p>
        </w:tc>
        <w:tc>
          <w:tcPr>
            <w:tcW w:w="80" w:type="dxa"/>
            <w:shd w:val="clear" w:color="auto" w:fill="auto"/>
            <w:vAlign w:val="bottom"/>
          </w:tcPr>
          <w:p w14:paraId="2176944E"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40" w:type="dxa"/>
            <w:shd w:val="clear" w:color="auto" w:fill="auto"/>
            <w:vAlign w:val="bottom"/>
          </w:tcPr>
          <w:p w14:paraId="5D243E7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527C4CAE"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75EFAD56" w14:textId="77777777" w:rsidTr="004E563E">
        <w:trPr>
          <w:trHeight w:val="415"/>
        </w:trPr>
        <w:tc>
          <w:tcPr>
            <w:tcW w:w="100" w:type="dxa"/>
            <w:tcBorders>
              <w:left w:val="single" w:sz="8" w:space="0" w:color="auto"/>
            </w:tcBorders>
            <w:shd w:val="clear" w:color="auto" w:fill="auto"/>
            <w:vAlign w:val="bottom"/>
          </w:tcPr>
          <w:p w14:paraId="7AAA2E2D"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80" w:type="dxa"/>
            <w:shd w:val="clear" w:color="auto" w:fill="auto"/>
            <w:vAlign w:val="bottom"/>
          </w:tcPr>
          <w:p w14:paraId="6DBA7320"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24DF795B"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80" w:type="dxa"/>
            <w:shd w:val="clear" w:color="auto" w:fill="auto"/>
            <w:vAlign w:val="bottom"/>
          </w:tcPr>
          <w:p w14:paraId="2C3F4CBC"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600" w:type="dxa"/>
            <w:gridSpan w:val="2"/>
            <w:tcBorders>
              <w:right w:val="single" w:sz="8" w:space="0" w:color="auto"/>
            </w:tcBorders>
            <w:shd w:val="clear" w:color="auto" w:fill="auto"/>
            <w:vAlign w:val="bottom"/>
          </w:tcPr>
          <w:p w14:paraId="136F9660" w14:textId="77777777" w:rsidR="008C49B4" w:rsidRPr="008C49B4" w:rsidRDefault="008C49B4" w:rsidP="005364FC">
            <w:pPr>
              <w:spacing w:after="0" w:line="360" w:lineRule="auto"/>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according to the test plan.</w:t>
            </w:r>
          </w:p>
        </w:tc>
        <w:tc>
          <w:tcPr>
            <w:tcW w:w="80" w:type="dxa"/>
            <w:shd w:val="clear" w:color="auto" w:fill="auto"/>
            <w:vAlign w:val="bottom"/>
          </w:tcPr>
          <w:p w14:paraId="3AE89EB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40" w:type="dxa"/>
            <w:shd w:val="clear" w:color="auto" w:fill="auto"/>
            <w:vAlign w:val="bottom"/>
          </w:tcPr>
          <w:p w14:paraId="091CC086"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2F128E73"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3EE33C52" w14:textId="77777777" w:rsidTr="004E563E">
        <w:trPr>
          <w:trHeight w:val="202"/>
        </w:trPr>
        <w:tc>
          <w:tcPr>
            <w:tcW w:w="100" w:type="dxa"/>
            <w:tcBorders>
              <w:left w:val="single" w:sz="8" w:space="0" w:color="auto"/>
              <w:bottom w:val="single" w:sz="8" w:space="0" w:color="auto"/>
            </w:tcBorders>
            <w:shd w:val="clear" w:color="auto" w:fill="auto"/>
            <w:vAlign w:val="bottom"/>
          </w:tcPr>
          <w:p w14:paraId="06D9BB19"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2580" w:type="dxa"/>
            <w:tcBorders>
              <w:bottom w:val="single" w:sz="8" w:space="0" w:color="auto"/>
            </w:tcBorders>
            <w:shd w:val="clear" w:color="auto" w:fill="auto"/>
            <w:vAlign w:val="bottom"/>
          </w:tcPr>
          <w:p w14:paraId="69EB757D"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40" w:type="dxa"/>
            <w:tcBorders>
              <w:bottom w:val="single" w:sz="8" w:space="0" w:color="auto"/>
              <w:right w:val="single" w:sz="8" w:space="0" w:color="auto"/>
            </w:tcBorders>
            <w:shd w:val="clear" w:color="auto" w:fill="auto"/>
            <w:vAlign w:val="bottom"/>
          </w:tcPr>
          <w:p w14:paraId="09071A39"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80" w:type="dxa"/>
            <w:tcBorders>
              <w:bottom w:val="single" w:sz="8" w:space="0" w:color="auto"/>
            </w:tcBorders>
            <w:shd w:val="clear" w:color="auto" w:fill="auto"/>
            <w:vAlign w:val="bottom"/>
          </w:tcPr>
          <w:p w14:paraId="7085C011"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4460" w:type="dxa"/>
            <w:tcBorders>
              <w:bottom w:val="single" w:sz="8" w:space="0" w:color="auto"/>
            </w:tcBorders>
            <w:shd w:val="clear" w:color="auto" w:fill="auto"/>
            <w:vAlign w:val="bottom"/>
          </w:tcPr>
          <w:p w14:paraId="56263154"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40" w:type="dxa"/>
            <w:tcBorders>
              <w:bottom w:val="single" w:sz="8" w:space="0" w:color="auto"/>
              <w:right w:val="single" w:sz="8" w:space="0" w:color="auto"/>
            </w:tcBorders>
            <w:shd w:val="clear" w:color="auto" w:fill="auto"/>
            <w:vAlign w:val="bottom"/>
          </w:tcPr>
          <w:p w14:paraId="123F45C0"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80" w:type="dxa"/>
            <w:tcBorders>
              <w:bottom w:val="single" w:sz="8" w:space="0" w:color="auto"/>
            </w:tcBorders>
            <w:shd w:val="clear" w:color="auto" w:fill="auto"/>
            <w:vAlign w:val="bottom"/>
          </w:tcPr>
          <w:p w14:paraId="20638F40"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640" w:type="dxa"/>
            <w:tcBorders>
              <w:bottom w:val="single" w:sz="8" w:space="0" w:color="auto"/>
            </w:tcBorders>
            <w:shd w:val="clear" w:color="auto" w:fill="auto"/>
            <w:vAlign w:val="bottom"/>
          </w:tcPr>
          <w:p w14:paraId="267B3C14"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40" w:type="dxa"/>
            <w:tcBorders>
              <w:bottom w:val="single" w:sz="8" w:space="0" w:color="auto"/>
              <w:right w:val="single" w:sz="8" w:space="0" w:color="auto"/>
            </w:tcBorders>
            <w:shd w:val="clear" w:color="auto" w:fill="auto"/>
            <w:vAlign w:val="bottom"/>
          </w:tcPr>
          <w:p w14:paraId="60BC9D16" w14:textId="77777777" w:rsidR="008C49B4" w:rsidRPr="008C49B4" w:rsidRDefault="008C49B4" w:rsidP="005364FC">
            <w:pPr>
              <w:spacing w:after="0" w:line="360" w:lineRule="auto"/>
              <w:rPr>
                <w:rFonts w:ascii="Times New Roman" w:eastAsia="Times New Roman" w:hAnsi="Times New Roman" w:cs="Times New Roman"/>
                <w:sz w:val="17"/>
                <w:szCs w:val="20"/>
              </w:rPr>
            </w:pPr>
          </w:p>
        </w:tc>
      </w:tr>
    </w:tbl>
    <w:p w14:paraId="2E8DDBC6" w14:textId="77777777" w:rsidR="008C49B4" w:rsidRPr="008C49B4" w:rsidRDefault="008C49B4" w:rsidP="005364FC">
      <w:pPr>
        <w:spacing w:after="0" w:line="360" w:lineRule="auto"/>
        <w:rPr>
          <w:rFonts w:ascii="Times New Roman" w:eastAsia="Times New Roman" w:hAnsi="Times New Roman" w:cs="Times New Roman"/>
          <w:sz w:val="20"/>
          <w:szCs w:val="20"/>
        </w:rPr>
      </w:pPr>
      <w:r w:rsidRPr="008C49B4">
        <w:rPr>
          <w:rFonts w:ascii="Times New Roman" w:eastAsia="Times New Roman" w:hAnsi="Times New Roman" w:cs="Times New Roman"/>
          <w:noProof/>
          <w:sz w:val="17"/>
          <w:szCs w:val="20"/>
        </w:rPr>
        <w:drawing>
          <wp:anchor distT="0" distB="0" distL="114300" distR="114300" simplePos="0" relativeHeight="251679744" behindDoc="1" locked="0" layoutInCell="1" allowOverlap="1" wp14:anchorId="667836AC" wp14:editId="2CD65D32">
            <wp:simplePos x="0" y="0"/>
            <wp:positionH relativeFrom="column">
              <wp:posOffset>1918335</wp:posOffset>
            </wp:positionH>
            <wp:positionV relativeFrom="paragraph">
              <wp:posOffset>-2406650</wp:posOffset>
            </wp:positionV>
            <wp:extent cx="123825" cy="12192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sidRPr="008C49B4">
        <w:rPr>
          <w:rFonts w:ascii="Times New Roman" w:eastAsia="Times New Roman" w:hAnsi="Times New Roman" w:cs="Times New Roman"/>
          <w:noProof/>
          <w:sz w:val="17"/>
          <w:szCs w:val="20"/>
        </w:rPr>
        <w:drawing>
          <wp:anchor distT="0" distB="0" distL="114300" distR="114300" simplePos="0" relativeHeight="251680768" behindDoc="1" locked="0" layoutInCell="1" allowOverlap="1" wp14:anchorId="36C2128B" wp14:editId="4E4E2DFF">
            <wp:simplePos x="0" y="0"/>
            <wp:positionH relativeFrom="column">
              <wp:posOffset>1918335</wp:posOffset>
            </wp:positionH>
            <wp:positionV relativeFrom="paragraph">
              <wp:posOffset>-2061210</wp:posOffset>
            </wp:positionV>
            <wp:extent cx="123825" cy="122555"/>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sidRPr="008C49B4">
        <w:rPr>
          <w:rFonts w:ascii="Times New Roman" w:eastAsia="Times New Roman" w:hAnsi="Times New Roman" w:cs="Times New Roman"/>
          <w:noProof/>
          <w:sz w:val="17"/>
          <w:szCs w:val="20"/>
        </w:rPr>
        <w:drawing>
          <wp:anchor distT="0" distB="0" distL="114300" distR="114300" simplePos="0" relativeHeight="251681792" behindDoc="1" locked="0" layoutInCell="1" allowOverlap="1" wp14:anchorId="28475EC3" wp14:editId="550B317C">
            <wp:simplePos x="0" y="0"/>
            <wp:positionH relativeFrom="column">
              <wp:posOffset>1918335</wp:posOffset>
            </wp:positionH>
            <wp:positionV relativeFrom="paragraph">
              <wp:posOffset>-1716405</wp:posOffset>
            </wp:positionV>
            <wp:extent cx="123825" cy="12192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sidRPr="008C49B4">
        <w:rPr>
          <w:rFonts w:ascii="Times New Roman" w:eastAsia="Times New Roman" w:hAnsi="Times New Roman" w:cs="Times New Roman"/>
          <w:noProof/>
          <w:sz w:val="17"/>
          <w:szCs w:val="20"/>
        </w:rPr>
        <w:drawing>
          <wp:anchor distT="0" distB="0" distL="114300" distR="114300" simplePos="0" relativeHeight="251682816" behindDoc="1" locked="0" layoutInCell="1" allowOverlap="1" wp14:anchorId="2976494D" wp14:editId="39E6CDFD">
            <wp:simplePos x="0" y="0"/>
            <wp:positionH relativeFrom="column">
              <wp:posOffset>1918335</wp:posOffset>
            </wp:positionH>
            <wp:positionV relativeFrom="paragraph">
              <wp:posOffset>-1372235</wp:posOffset>
            </wp:positionV>
            <wp:extent cx="123825" cy="122555"/>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p>
    <w:p w14:paraId="1335076F"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3CE4B52E" w14:textId="77777777" w:rsidR="00BA38B8" w:rsidRPr="008C49B4" w:rsidRDefault="00BA38B8" w:rsidP="00BA38B8">
      <w:pPr>
        <w:spacing w:after="0" w:line="360" w:lineRule="auto"/>
        <w:rPr>
          <w:rFonts w:ascii="Times New Roman" w:eastAsia="Times New Roman" w:hAnsi="Times New Roman" w:cs="Times New Roman"/>
          <w:sz w:val="20"/>
          <w:szCs w:val="20"/>
        </w:rPr>
      </w:pPr>
    </w:p>
    <w:p w14:paraId="746AF241" w14:textId="23FDE6D0" w:rsidR="008C49B4" w:rsidRPr="00B9495F" w:rsidRDefault="00B9495F" w:rsidP="00B9495F">
      <w:pPr>
        <w:pStyle w:val="Caption"/>
        <w:rPr>
          <w:rFonts w:ascii="Times New Roman" w:eastAsia="Times New Roman" w:hAnsi="Times New Roman" w:cs="Times New Roman"/>
          <w:i w:val="0"/>
          <w:iCs w:val="0"/>
          <w:color w:val="auto"/>
          <w:sz w:val="24"/>
          <w:szCs w:val="24"/>
        </w:rPr>
      </w:pPr>
      <w:bookmarkStart w:id="72" w:name="page29"/>
      <w:bookmarkStart w:id="73" w:name="_Toc95152202"/>
      <w:bookmarkEnd w:id="72"/>
      <w:r w:rsidRPr="00B9495F">
        <w:rPr>
          <w:i w:val="0"/>
          <w:iCs w:val="0"/>
          <w:color w:val="auto"/>
          <w:sz w:val="24"/>
          <w:szCs w:val="24"/>
        </w:rPr>
        <w:t xml:space="preserve">Table </w:t>
      </w:r>
      <w:r w:rsidRPr="00B9495F">
        <w:rPr>
          <w:i w:val="0"/>
          <w:iCs w:val="0"/>
          <w:color w:val="auto"/>
          <w:sz w:val="24"/>
          <w:szCs w:val="24"/>
        </w:rPr>
        <w:fldChar w:fldCharType="begin"/>
      </w:r>
      <w:r w:rsidRPr="00B9495F">
        <w:rPr>
          <w:i w:val="0"/>
          <w:iCs w:val="0"/>
          <w:color w:val="auto"/>
          <w:sz w:val="24"/>
          <w:szCs w:val="24"/>
        </w:rPr>
        <w:instrText xml:space="preserve"> SEQ Table \* ARABIC </w:instrText>
      </w:r>
      <w:r w:rsidRPr="00B9495F">
        <w:rPr>
          <w:i w:val="0"/>
          <w:iCs w:val="0"/>
          <w:color w:val="auto"/>
          <w:sz w:val="24"/>
          <w:szCs w:val="24"/>
        </w:rPr>
        <w:fldChar w:fldCharType="separate"/>
      </w:r>
      <w:r w:rsidR="004F7171">
        <w:rPr>
          <w:i w:val="0"/>
          <w:iCs w:val="0"/>
          <w:noProof/>
          <w:color w:val="auto"/>
          <w:sz w:val="24"/>
          <w:szCs w:val="24"/>
        </w:rPr>
        <w:t>4</w:t>
      </w:r>
      <w:r w:rsidRPr="00B9495F">
        <w:rPr>
          <w:i w:val="0"/>
          <w:iCs w:val="0"/>
          <w:color w:val="auto"/>
          <w:sz w:val="24"/>
          <w:szCs w:val="24"/>
        </w:rPr>
        <w:fldChar w:fldCharType="end"/>
      </w:r>
      <w:r w:rsidRPr="00B9495F">
        <w:rPr>
          <w:rFonts w:ascii="Times New Roman" w:hAnsi="Times New Roman" w:cs="Times New Roman"/>
          <w:i w:val="0"/>
          <w:iCs w:val="0"/>
          <w:color w:val="auto"/>
          <w:sz w:val="24"/>
          <w:szCs w:val="24"/>
        </w:rPr>
        <w:t>.1: Installation Procedure Check</w:t>
      </w:r>
      <w:bookmarkEnd w:id="73"/>
    </w:p>
    <w:p w14:paraId="45DCAC03"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700E3AEB"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6CF7447A"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650AE6F1"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6E4A97AB"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3EA97F72" w14:textId="77777777" w:rsidR="008C49B4" w:rsidRPr="008C49B4" w:rsidRDefault="008C49B4" w:rsidP="005364FC">
      <w:pPr>
        <w:suppressAutoHyphens/>
        <w:spacing w:after="0" w:line="360" w:lineRule="auto"/>
        <w:rPr>
          <w:rFonts w:ascii="Times New Roman" w:eastAsia="Times New Roman" w:hAnsi="Times New Roman" w:cs="Times New Roman"/>
          <w:kern w:val="2"/>
          <w:sz w:val="24"/>
          <w:szCs w:val="20"/>
          <w:lang w:eastAsia="zh-CN" w:bidi="hi-IN"/>
        </w:rPr>
      </w:pPr>
      <w:r w:rsidRPr="008C49B4">
        <w:rPr>
          <w:rFonts w:ascii="Times New Roman" w:eastAsia="Droid Sans Fallback" w:hAnsi="Times New Roman" w:cs="Times New Roman"/>
          <w:kern w:val="2"/>
          <w:sz w:val="24"/>
          <w:szCs w:val="24"/>
          <w:lang w:eastAsia="zh-CN" w:bidi="hi-IN"/>
        </w:rPr>
        <w:br w:type="page"/>
      </w:r>
    </w:p>
    <w:p w14:paraId="7C0627C4" w14:textId="658610BF" w:rsidR="008C49B4" w:rsidRPr="00B9495F" w:rsidRDefault="008C49B4" w:rsidP="00B9495F">
      <w:pPr>
        <w:pStyle w:val="Heading1"/>
        <w:spacing w:line="360" w:lineRule="auto"/>
        <w:jc w:val="both"/>
      </w:pPr>
      <w:bookmarkStart w:id="74" w:name="_Toc41821096"/>
      <w:bookmarkStart w:id="75" w:name="_Toc93939721"/>
      <w:bookmarkStart w:id="76" w:name="_Toc95152188"/>
      <w:r w:rsidRPr="00B9495F">
        <w:lastRenderedPageBreak/>
        <w:t xml:space="preserve">Performance, servicing, maintenance, </w:t>
      </w:r>
      <w:bookmarkEnd w:id="61"/>
      <w:bookmarkEnd w:id="62"/>
      <w:bookmarkEnd w:id="63"/>
      <w:bookmarkEnd w:id="64"/>
      <w:r w:rsidRPr="00B9495F">
        <w:t>and phase out</w:t>
      </w:r>
      <w:bookmarkEnd w:id="74"/>
      <w:bookmarkEnd w:id="75"/>
      <w:bookmarkEnd w:id="76"/>
    </w:p>
    <w:p w14:paraId="4857483C" w14:textId="15188677" w:rsidR="008C49B4" w:rsidRPr="00BA38B8" w:rsidRDefault="008C49B4" w:rsidP="00B9495F">
      <w:pPr>
        <w:pStyle w:val="Heading2"/>
        <w:spacing w:line="360" w:lineRule="auto"/>
        <w:jc w:val="both"/>
        <w:rPr>
          <w:rFonts w:cs="Times New Roman"/>
          <w:sz w:val="20"/>
          <w:szCs w:val="20"/>
        </w:rPr>
      </w:pPr>
      <w:bookmarkStart w:id="77" w:name="_Toc93939722"/>
      <w:bookmarkStart w:id="78" w:name="_Toc95152189"/>
      <w:r w:rsidRPr="008C49B4">
        <w:t>Service and maintenance</w:t>
      </w:r>
      <w:bookmarkEnd w:id="77"/>
      <w:bookmarkEnd w:id="78"/>
    </w:p>
    <w:p w14:paraId="37CDEE91" w14:textId="020FA9EB" w:rsidR="00B9495F" w:rsidRPr="00B9495F" w:rsidRDefault="008C49B4" w:rsidP="00B9495F">
      <w:pPr>
        <w:pStyle w:val="Heading3"/>
        <w:spacing w:line="360" w:lineRule="auto"/>
        <w:jc w:val="both"/>
      </w:pPr>
      <w:bookmarkStart w:id="79" w:name="_Toc95152190"/>
      <w:r w:rsidRPr="001817C9">
        <w:t>Service and support concerning maintenance</w:t>
      </w:r>
      <w:bookmarkEnd w:id="79"/>
    </w:p>
    <w:p w14:paraId="1C3FEBB9" w14:textId="1DC2926F" w:rsidR="008C49B4" w:rsidRPr="008C49B4" w:rsidRDefault="008C49B4" w:rsidP="00B9495F">
      <w:pPr>
        <w:spacing w:after="0" w:line="360" w:lineRule="auto"/>
        <w:ind w:left="100"/>
        <w:jc w:val="both"/>
        <w:rPr>
          <w:rFonts w:ascii="Times New Roman" w:eastAsia="Times New Roman" w:hAnsi="Times New Roman" w:cs="Times New Roman"/>
          <w:sz w:val="20"/>
          <w:szCs w:val="20"/>
        </w:rPr>
      </w:pPr>
      <w:r w:rsidRPr="008C49B4">
        <w:rPr>
          <w:rFonts w:ascii="Times New Roman" w:eastAsia="Times New Roman" w:hAnsi="Times New Roman" w:cs="Times New Roman"/>
          <w:sz w:val="24"/>
          <w:szCs w:val="20"/>
        </w:rPr>
        <w:t>The programmers of the MMRPA system shall provide the following Maintenance and Support Services.</w:t>
      </w:r>
    </w:p>
    <w:p w14:paraId="2D532153" w14:textId="3A630010" w:rsidR="008C49B4" w:rsidRPr="00BA38B8" w:rsidRDefault="008C49B4" w:rsidP="00B9495F">
      <w:pPr>
        <w:numPr>
          <w:ilvl w:val="0"/>
          <w:numId w:val="16"/>
        </w:numPr>
        <w:tabs>
          <w:tab w:val="left" w:pos="820"/>
        </w:tabs>
        <w:suppressAutoHyphens/>
        <w:spacing w:after="0" w:line="360" w:lineRule="auto"/>
        <w:jc w:val="both"/>
        <w:rPr>
          <w:rFonts w:ascii="Times New Roman" w:eastAsia="Times New Roman" w:hAnsi="Times New Roman" w:cs="Times New Roman"/>
          <w:sz w:val="23"/>
          <w:szCs w:val="20"/>
        </w:rPr>
      </w:pPr>
      <w:r w:rsidRPr="00BA38B8">
        <w:rPr>
          <w:rFonts w:ascii="Times New Roman" w:eastAsia="Times New Roman" w:hAnsi="Times New Roman" w:cs="Times New Roman"/>
          <w:sz w:val="23"/>
          <w:szCs w:val="20"/>
        </w:rPr>
        <w:t>Programmers shall assess all changes to the MMRPAS and ensure that the changes made are tested.</w:t>
      </w:r>
    </w:p>
    <w:p w14:paraId="466A8C02" w14:textId="74A45303" w:rsidR="008C49B4" w:rsidRPr="00BA38B8" w:rsidRDefault="008C49B4" w:rsidP="00B9495F">
      <w:pPr>
        <w:numPr>
          <w:ilvl w:val="0"/>
          <w:numId w:val="16"/>
        </w:numPr>
        <w:tabs>
          <w:tab w:val="left" w:pos="820"/>
        </w:tabs>
        <w:suppressAutoHyphens/>
        <w:spacing w:after="0" w:line="360" w:lineRule="auto"/>
        <w:jc w:val="both"/>
        <w:rPr>
          <w:rFonts w:ascii="Times New Roman" w:eastAsia="Times New Roman" w:hAnsi="Times New Roman" w:cs="Times New Roman"/>
          <w:sz w:val="24"/>
          <w:szCs w:val="20"/>
        </w:rPr>
      </w:pPr>
      <w:r w:rsidRPr="00BA38B8">
        <w:rPr>
          <w:rFonts w:ascii="Times New Roman" w:eastAsia="Times New Roman" w:hAnsi="Times New Roman" w:cs="Times New Roman"/>
          <w:sz w:val="24"/>
          <w:szCs w:val="20"/>
        </w:rPr>
        <w:t>Programmers shall provide Support Services via the Call Centre, E-mail Support and Web-based Support.</w:t>
      </w:r>
    </w:p>
    <w:p w14:paraId="008A0E09" w14:textId="77777777" w:rsidR="008C49B4" w:rsidRPr="008C49B4" w:rsidRDefault="008C49B4" w:rsidP="00B9495F">
      <w:pPr>
        <w:numPr>
          <w:ilvl w:val="0"/>
          <w:numId w:val="16"/>
        </w:numPr>
        <w:tabs>
          <w:tab w:val="left" w:pos="820"/>
        </w:tabs>
        <w:suppressAutoHyphens/>
        <w:spacing w:after="0" w:line="360" w:lineRule="auto"/>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Programmers shall periodically deploy releases of the MMRPAS online.</w:t>
      </w:r>
    </w:p>
    <w:p w14:paraId="4B49128F" w14:textId="77777777" w:rsidR="008C49B4" w:rsidRPr="008C49B4" w:rsidRDefault="008C49B4" w:rsidP="00B9495F">
      <w:pPr>
        <w:spacing w:after="200" w:line="360" w:lineRule="auto"/>
        <w:ind w:left="720"/>
        <w:contextualSpacing/>
        <w:jc w:val="both"/>
        <w:rPr>
          <w:rFonts w:ascii="Times New Roman" w:eastAsia="Times New Roman" w:hAnsi="Times New Roman" w:cs="Times New Roman"/>
          <w:szCs w:val="20"/>
        </w:rPr>
      </w:pPr>
    </w:p>
    <w:p w14:paraId="4D59E6FE" w14:textId="77777777" w:rsidR="008C49B4" w:rsidRPr="008C49B4" w:rsidRDefault="008C49B4" w:rsidP="00B9495F">
      <w:pPr>
        <w:numPr>
          <w:ilvl w:val="0"/>
          <w:numId w:val="16"/>
        </w:numPr>
        <w:tabs>
          <w:tab w:val="left" w:pos="820"/>
        </w:tabs>
        <w:suppressAutoHyphens/>
        <w:spacing w:after="0" w:line="360" w:lineRule="auto"/>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Programmers shall monitor the operation of the MMRPAS and identify potential issues.</w:t>
      </w:r>
    </w:p>
    <w:p w14:paraId="0CFF8AEC" w14:textId="77777777" w:rsidR="008C49B4" w:rsidRPr="008C49B4" w:rsidRDefault="008C49B4" w:rsidP="00B9495F">
      <w:pPr>
        <w:spacing w:after="200" w:line="360" w:lineRule="auto"/>
        <w:ind w:left="720"/>
        <w:contextualSpacing/>
        <w:jc w:val="both"/>
        <w:rPr>
          <w:rFonts w:ascii="Times New Roman" w:eastAsia="Times New Roman" w:hAnsi="Times New Roman" w:cs="Times New Roman"/>
          <w:szCs w:val="20"/>
        </w:rPr>
      </w:pPr>
    </w:p>
    <w:p w14:paraId="428141BF" w14:textId="77777777" w:rsidR="008C49B4" w:rsidRPr="008C49B4" w:rsidRDefault="008C49B4" w:rsidP="00B9495F">
      <w:pPr>
        <w:numPr>
          <w:ilvl w:val="0"/>
          <w:numId w:val="16"/>
        </w:numPr>
        <w:tabs>
          <w:tab w:val="left" w:pos="820"/>
        </w:tabs>
        <w:suppressAutoHyphens/>
        <w:spacing w:after="0" w:line="360" w:lineRule="auto"/>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Programmers shall apply continuous efforts and resources to resolve any defect identified in the MMRPAS system.</w:t>
      </w:r>
    </w:p>
    <w:p w14:paraId="73C41732" w14:textId="77777777" w:rsidR="008C49B4" w:rsidRPr="008C49B4" w:rsidRDefault="008C49B4" w:rsidP="00B9495F">
      <w:pPr>
        <w:spacing w:after="0" w:line="360" w:lineRule="auto"/>
        <w:jc w:val="both"/>
        <w:rPr>
          <w:rFonts w:ascii="Times New Roman" w:eastAsia="Times New Roman" w:hAnsi="Times New Roman" w:cs="Times New Roman"/>
          <w:sz w:val="20"/>
          <w:szCs w:val="20"/>
        </w:rPr>
      </w:pPr>
    </w:p>
    <w:p w14:paraId="500C3311" w14:textId="520E6A8A" w:rsidR="008C49B4" w:rsidRPr="001817C9" w:rsidRDefault="008C49B4" w:rsidP="00B9495F">
      <w:pPr>
        <w:pStyle w:val="Heading2"/>
        <w:spacing w:line="360" w:lineRule="auto"/>
        <w:jc w:val="both"/>
        <w:rPr>
          <w:rFonts w:cs="Times New Roman"/>
          <w:sz w:val="20"/>
          <w:szCs w:val="20"/>
        </w:rPr>
      </w:pPr>
      <w:bookmarkStart w:id="80" w:name="_Toc93939723"/>
      <w:bookmarkStart w:id="81" w:name="_Toc95152191"/>
      <w:r w:rsidRPr="008C49B4">
        <w:t>Future updates</w:t>
      </w:r>
      <w:bookmarkEnd w:id="80"/>
      <w:bookmarkEnd w:id="81"/>
    </w:p>
    <w:p w14:paraId="210D23BD" w14:textId="76A09D5A" w:rsidR="008C49B4" w:rsidRPr="00BA38B8" w:rsidRDefault="008C49B4" w:rsidP="00B9495F">
      <w:pPr>
        <w:numPr>
          <w:ilvl w:val="0"/>
          <w:numId w:val="17"/>
        </w:numPr>
        <w:tabs>
          <w:tab w:val="left" w:pos="820"/>
        </w:tabs>
        <w:suppressAutoHyphens/>
        <w:spacing w:after="0" w:line="360" w:lineRule="auto"/>
        <w:ind w:right="20"/>
        <w:jc w:val="both"/>
        <w:rPr>
          <w:rFonts w:ascii="Times New Roman" w:eastAsia="Times New Roman" w:hAnsi="Times New Roman" w:cs="Times New Roman"/>
          <w:sz w:val="24"/>
          <w:szCs w:val="20"/>
        </w:rPr>
      </w:pPr>
      <w:r w:rsidRPr="00BA38B8">
        <w:rPr>
          <w:rFonts w:ascii="Times New Roman" w:eastAsia="Times New Roman" w:hAnsi="Times New Roman" w:cs="Times New Roman"/>
          <w:sz w:val="24"/>
          <w:szCs w:val="20"/>
        </w:rPr>
        <w:t>Except in cases of emergency, Programmers shall notify the end users at least two days prior to activating each Update.</w:t>
      </w:r>
    </w:p>
    <w:p w14:paraId="1020D6C4" w14:textId="77777777" w:rsidR="008C49B4" w:rsidRPr="008C49B4" w:rsidRDefault="008C49B4" w:rsidP="00B9495F">
      <w:pPr>
        <w:numPr>
          <w:ilvl w:val="0"/>
          <w:numId w:val="17"/>
        </w:numPr>
        <w:tabs>
          <w:tab w:val="left" w:pos="820"/>
        </w:tabs>
        <w:suppressAutoHyphens/>
        <w:spacing w:after="0" w:line="360" w:lineRule="auto"/>
        <w:ind w:right="20"/>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Version Control such as git shall be used to track and audit modifications to the MMRPAS components over time, and to facilitate the restoration of MMRPAS to prior development stages.</w:t>
      </w:r>
    </w:p>
    <w:p w14:paraId="56DBCD28" w14:textId="77777777" w:rsidR="008C49B4" w:rsidRPr="008C49B4" w:rsidRDefault="008C49B4" w:rsidP="00B9495F">
      <w:pPr>
        <w:spacing w:after="0" w:line="360" w:lineRule="auto"/>
        <w:jc w:val="both"/>
        <w:rPr>
          <w:rFonts w:ascii="Times New Roman" w:eastAsia="Times New Roman" w:hAnsi="Times New Roman" w:cs="Times New Roman"/>
          <w:sz w:val="20"/>
          <w:szCs w:val="20"/>
        </w:rPr>
      </w:pPr>
    </w:p>
    <w:p w14:paraId="2A606AA2" w14:textId="3284310F" w:rsidR="008C49B4" w:rsidRPr="00BA38B8" w:rsidRDefault="008C49B4" w:rsidP="00B9495F">
      <w:pPr>
        <w:pStyle w:val="Heading2"/>
        <w:spacing w:line="360" w:lineRule="auto"/>
        <w:jc w:val="both"/>
        <w:rPr>
          <w:rFonts w:cs="Times New Roman"/>
          <w:sz w:val="20"/>
          <w:szCs w:val="20"/>
        </w:rPr>
      </w:pPr>
      <w:bookmarkStart w:id="82" w:name="_Toc93939724"/>
      <w:bookmarkStart w:id="83" w:name="_Toc95152192"/>
      <w:r w:rsidRPr="008C49B4">
        <w:t>Requested modifications</w:t>
      </w:r>
      <w:bookmarkEnd w:id="82"/>
      <w:bookmarkEnd w:id="83"/>
    </w:p>
    <w:p w14:paraId="7FF82468" w14:textId="70FDC06A" w:rsidR="008C49B4" w:rsidRPr="00BA38B8" w:rsidRDefault="008C49B4" w:rsidP="00B9495F">
      <w:pPr>
        <w:numPr>
          <w:ilvl w:val="0"/>
          <w:numId w:val="18"/>
        </w:numPr>
        <w:tabs>
          <w:tab w:val="left" w:pos="820"/>
        </w:tabs>
        <w:suppressAutoHyphens/>
        <w:spacing w:after="0" w:line="360" w:lineRule="auto"/>
        <w:ind w:right="20"/>
        <w:jc w:val="both"/>
        <w:rPr>
          <w:rFonts w:ascii="Times New Roman" w:eastAsia="Times New Roman" w:hAnsi="Times New Roman" w:cs="Times New Roman"/>
          <w:sz w:val="24"/>
          <w:szCs w:val="20"/>
        </w:rPr>
      </w:pPr>
      <w:r w:rsidRPr="00BA38B8">
        <w:rPr>
          <w:rFonts w:ascii="Times New Roman" w:eastAsia="Times New Roman" w:hAnsi="Times New Roman" w:cs="Times New Roman"/>
          <w:sz w:val="24"/>
          <w:szCs w:val="20"/>
        </w:rPr>
        <w:t>End users requesting for system modifications shall be required to fill and submit the change request form.</w:t>
      </w:r>
    </w:p>
    <w:p w14:paraId="6D99A57C" w14:textId="77777777" w:rsidR="008C49B4" w:rsidRPr="008C49B4" w:rsidRDefault="008C49B4" w:rsidP="00B9495F">
      <w:pPr>
        <w:numPr>
          <w:ilvl w:val="0"/>
          <w:numId w:val="18"/>
        </w:numPr>
        <w:tabs>
          <w:tab w:val="left" w:pos="820"/>
        </w:tabs>
        <w:suppressAutoHyphens/>
        <w:spacing w:after="0" w:line="360" w:lineRule="auto"/>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The requested change shall be analysed by the programmers of MMRPAS</w:t>
      </w:r>
    </w:p>
    <w:p w14:paraId="3A6E820E" w14:textId="77777777" w:rsidR="008C49B4" w:rsidRPr="008C49B4" w:rsidRDefault="008C49B4" w:rsidP="00B9495F">
      <w:pPr>
        <w:spacing w:after="0" w:line="360" w:lineRule="auto"/>
        <w:jc w:val="both"/>
        <w:rPr>
          <w:rFonts w:ascii="Times New Roman" w:eastAsia="Times New Roman" w:hAnsi="Times New Roman" w:cs="Times New Roman"/>
          <w:sz w:val="24"/>
          <w:szCs w:val="20"/>
        </w:rPr>
      </w:pPr>
    </w:p>
    <w:p w14:paraId="1A14EB1F" w14:textId="0D6581D4" w:rsidR="008C49B4" w:rsidRPr="00BA38B8" w:rsidRDefault="008C49B4" w:rsidP="005364FC">
      <w:pPr>
        <w:numPr>
          <w:ilvl w:val="0"/>
          <w:numId w:val="18"/>
        </w:numPr>
        <w:tabs>
          <w:tab w:val="left" w:pos="820"/>
        </w:tabs>
        <w:suppressAutoHyphens/>
        <w:spacing w:after="0" w:line="360" w:lineRule="auto"/>
        <w:ind w:right="20"/>
        <w:rPr>
          <w:rFonts w:ascii="Times New Roman" w:eastAsia="Times New Roman" w:hAnsi="Times New Roman" w:cs="Times New Roman"/>
          <w:sz w:val="24"/>
          <w:szCs w:val="20"/>
        </w:rPr>
      </w:pPr>
      <w:r w:rsidRPr="00BA38B8">
        <w:rPr>
          <w:rFonts w:ascii="Times New Roman" w:eastAsia="Times New Roman" w:hAnsi="Times New Roman" w:cs="Times New Roman"/>
          <w:sz w:val="24"/>
          <w:szCs w:val="20"/>
        </w:rPr>
        <w:lastRenderedPageBreak/>
        <w:t>Impact analysis shall be performed. The programmers shall assess the impact of the requested change to the MMRPAS system.</w:t>
      </w:r>
    </w:p>
    <w:p w14:paraId="44B0DC7D" w14:textId="766DB311" w:rsidR="008C49B4" w:rsidRPr="00BA38B8" w:rsidRDefault="008C49B4" w:rsidP="005364FC">
      <w:pPr>
        <w:numPr>
          <w:ilvl w:val="0"/>
          <w:numId w:val="18"/>
        </w:numPr>
        <w:tabs>
          <w:tab w:val="left" w:pos="820"/>
        </w:tabs>
        <w:suppressAutoHyphens/>
        <w:spacing w:after="0" w:line="360" w:lineRule="auto"/>
        <w:rPr>
          <w:rFonts w:ascii="Times New Roman" w:eastAsia="Times New Roman" w:hAnsi="Times New Roman" w:cs="Times New Roman"/>
          <w:sz w:val="24"/>
          <w:szCs w:val="20"/>
        </w:rPr>
      </w:pPr>
      <w:r w:rsidRPr="00BA38B8">
        <w:rPr>
          <w:rFonts w:ascii="Times New Roman" w:eastAsia="Times New Roman" w:hAnsi="Times New Roman" w:cs="Times New Roman"/>
          <w:sz w:val="24"/>
          <w:szCs w:val="20"/>
        </w:rPr>
        <w:t>The programmers will decide to approve, reject, or put the requested change on hold.</w:t>
      </w:r>
    </w:p>
    <w:p w14:paraId="500772DD" w14:textId="77777777" w:rsidR="008C49B4" w:rsidRPr="008C49B4" w:rsidRDefault="008C49B4" w:rsidP="005364FC">
      <w:pPr>
        <w:numPr>
          <w:ilvl w:val="0"/>
          <w:numId w:val="18"/>
        </w:numPr>
        <w:tabs>
          <w:tab w:val="left" w:pos="820"/>
        </w:tabs>
        <w:suppressAutoHyphens/>
        <w:spacing w:after="0" w:line="360" w:lineRule="auto"/>
        <w:rPr>
          <w:rFonts w:ascii="Times New Roman" w:eastAsia="Times New Roman" w:hAnsi="Times New Roman" w:cs="Times New Roman"/>
          <w:b/>
          <w:sz w:val="23"/>
          <w:szCs w:val="20"/>
        </w:rPr>
      </w:pPr>
      <w:r w:rsidRPr="008C49B4">
        <w:rPr>
          <w:rFonts w:ascii="Times New Roman" w:eastAsia="Times New Roman" w:hAnsi="Times New Roman" w:cs="Times New Roman"/>
          <w:sz w:val="23"/>
          <w:szCs w:val="20"/>
        </w:rPr>
        <w:t>If the requested change is approved, the programmers shall implement the change and update the system.</w:t>
      </w:r>
    </w:p>
    <w:p w14:paraId="48CE5EC1"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3015DD1E" w14:textId="4FF2C16F" w:rsidR="008C49B4" w:rsidRDefault="008C49B4" w:rsidP="005364FC">
      <w:pPr>
        <w:spacing w:after="0" w:line="360" w:lineRule="auto"/>
        <w:rPr>
          <w:rFonts w:ascii="Times New Roman" w:eastAsia="Times New Roman" w:hAnsi="Times New Roman" w:cs="Times New Roman"/>
          <w:sz w:val="20"/>
          <w:szCs w:val="20"/>
        </w:rPr>
      </w:pPr>
    </w:p>
    <w:p w14:paraId="2EF39CFC" w14:textId="52DA4B55" w:rsidR="00850589" w:rsidRDefault="00850589" w:rsidP="005364FC">
      <w:pPr>
        <w:spacing w:after="0" w:line="360" w:lineRule="auto"/>
        <w:rPr>
          <w:rFonts w:ascii="Times New Roman" w:eastAsia="Times New Roman" w:hAnsi="Times New Roman" w:cs="Times New Roman"/>
          <w:sz w:val="20"/>
          <w:szCs w:val="20"/>
        </w:rPr>
      </w:pPr>
    </w:p>
    <w:p w14:paraId="1B88E947" w14:textId="6E6A03C2" w:rsidR="00850589" w:rsidRDefault="00850589" w:rsidP="005364FC">
      <w:pPr>
        <w:spacing w:after="0" w:line="360" w:lineRule="auto"/>
        <w:rPr>
          <w:rFonts w:ascii="Times New Roman" w:eastAsia="Times New Roman" w:hAnsi="Times New Roman" w:cs="Times New Roman"/>
          <w:sz w:val="20"/>
          <w:szCs w:val="20"/>
        </w:rPr>
      </w:pPr>
    </w:p>
    <w:p w14:paraId="741F27CE" w14:textId="6A46ED43" w:rsidR="00850589" w:rsidRDefault="00850589" w:rsidP="005364FC">
      <w:pPr>
        <w:spacing w:after="0" w:line="360" w:lineRule="auto"/>
        <w:rPr>
          <w:rFonts w:ascii="Times New Roman" w:eastAsia="Times New Roman" w:hAnsi="Times New Roman" w:cs="Times New Roman"/>
          <w:sz w:val="20"/>
          <w:szCs w:val="20"/>
        </w:rPr>
      </w:pPr>
    </w:p>
    <w:p w14:paraId="3E09250B" w14:textId="7FDEDA94" w:rsidR="00850589" w:rsidRDefault="00850589" w:rsidP="005364FC">
      <w:pPr>
        <w:spacing w:after="0" w:line="360" w:lineRule="auto"/>
        <w:rPr>
          <w:rFonts w:ascii="Times New Roman" w:eastAsia="Times New Roman" w:hAnsi="Times New Roman" w:cs="Times New Roman"/>
          <w:sz w:val="20"/>
          <w:szCs w:val="20"/>
        </w:rPr>
      </w:pPr>
    </w:p>
    <w:p w14:paraId="237459D3" w14:textId="41A6C972" w:rsidR="00850589" w:rsidRDefault="00850589" w:rsidP="005364FC">
      <w:pPr>
        <w:spacing w:after="0" w:line="360" w:lineRule="auto"/>
        <w:rPr>
          <w:rFonts w:ascii="Times New Roman" w:eastAsia="Times New Roman" w:hAnsi="Times New Roman" w:cs="Times New Roman"/>
          <w:sz w:val="20"/>
          <w:szCs w:val="20"/>
        </w:rPr>
      </w:pPr>
    </w:p>
    <w:p w14:paraId="368AF36E" w14:textId="0BA994B6" w:rsidR="00850589" w:rsidRDefault="00850589" w:rsidP="005364FC">
      <w:pPr>
        <w:spacing w:after="0" w:line="360" w:lineRule="auto"/>
        <w:rPr>
          <w:rFonts w:ascii="Times New Roman" w:eastAsia="Times New Roman" w:hAnsi="Times New Roman" w:cs="Times New Roman"/>
          <w:sz w:val="20"/>
          <w:szCs w:val="20"/>
        </w:rPr>
      </w:pPr>
    </w:p>
    <w:p w14:paraId="03BAC41E" w14:textId="2F0256A4" w:rsidR="00850589" w:rsidRDefault="00850589" w:rsidP="005364FC">
      <w:pPr>
        <w:spacing w:after="0" w:line="360" w:lineRule="auto"/>
        <w:rPr>
          <w:rFonts w:ascii="Times New Roman" w:eastAsia="Times New Roman" w:hAnsi="Times New Roman" w:cs="Times New Roman"/>
          <w:sz w:val="20"/>
          <w:szCs w:val="20"/>
        </w:rPr>
      </w:pPr>
    </w:p>
    <w:p w14:paraId="07C29DB6" w14:textId="5028F135" w:rsidR="00850589" w:rsidRDefault="00850589" w:rsidP="005364FC">
      <w:pPr>
        <w:spacing w:after="0" w:line="360" w:lineRule="auto"/>
        <w:rPr>
          <w:rFonts w:ascii="Times New Roman" w:eastAsia="Times New Roman" w:hAnsi="Times New Roman" w:cs="Times New Roman"/>
          <w:sz w:val="20"/>
          <w:szCs w:val="20"/>
        </w:rPr>
      </w:pPr>
    </w:p>
    <w:p w14:paraId="4DBA70E5" w14:textId="0489D796" w:rsidR="00850589" w:rsidRDefault="00850589" w:rsidP="005364FC">
      <w:pPr>
        <w:spacing w:after="0" w:line="360" w:lineRule="auto"/>
        <w:rPr>
          <w:rFonts w:ascii="Times New Roman" w:eastAsia="Times New Roman" w:hAnsi="Times New Roman" w:cs="Times New Roman"/>
          <w:sz w:val="20"/>
          <w:szCs w:val="20"/>
        </w:rPr>
      </w:pPr>
    </w:p>
    <w:p w14:paraId="37205987" w14:textId="6F17672F" w:rsidR="00850589" w:rsidRDefault="00850589" w:rsidP="005364FC">
      <w:pPr>
        <w:spacing w:after="0" w:line="360" w:lineRule="auto"/>
        <w:rPr>
          <w:rFonts w:ascii="Times New Roman" w:eastAsia="Times New Roman" w:hAnsi="Times New Roman" w:cs="Times New Roman"/>
          <w:sz w:val="20"/>
          <w:szCs w:val="20"/>
        </w:rPr>
      </w:pPr>
    </w:p>
    <w:p w14:paraId="6FDE596D" w14:textId="4019A568" w:rsidR="00850589" w:rsidRDefault="00850589" w:rsidP="005364FC">
      <w:pPr>
        <w:spacing w:after="0" w:line="360" w:lineRule="auto"/>
        <w:rPr>
          <w:rFonts w:ascii="Times New Roman" w:eastAsia="Times New Roman" w:hAnsi="Times New Roman" w:cs="Times New Roman"/>
          <w:sz w:val="20"/>
          <w:szCs w:val="20"/>
        </w:rPr>
      </w:pPr>
    </w:p>
    <w:p w14:paraId="32EB5588" w14:textId="093D1894" w:rsidR="00850589" w:rsidRDefault="00850589" w:rsidP="005364FC">
      <w:pPr>
        <w:spacing w:after="0" w:line="360" w:lineRule="auto"/>
        <w:rPr>
          <w:rFonts w:ascii="Times New Roman" w:eastAsia="Times New Roman" w:hAnsi="Times New Roman" w:cs="Times New Roman"/>
          <w:sz w:val="20"/>
          <w:szCs w:val="20"/>
        </w:rPr>
      </w:pPr>
    </w:p>
    <w:p w14:paraId="07E494E6" w14:textId="6730F8B2" w:rsidR="00850589" w:rsidRDefault="00850589" w:rsidP="005364FC">
      <w:pPr>
        <w:spacing w:after="0" w:line="360" w:lineRule="auto"/>
        <w:rPr>
          <w:rFonts w:ascii="Times New Roman" w:eastAsia="Times New Roman" w:hAnsi="Times New Roman" w:cs="Times New Roman"/>
          <w:sz w:val="20"/>
          <w:szCs w:val="20"/>
        </w:rPr>
      </w:pPr>
    </w:p>
    <w:p w14:paraId="21EC90EA" w14:textId="697B89EF" w:rsidR="00850589" w:rsidRDefault="00850589" w:rsidP="005364FC">
      <w:pPr>
        <w:spacing w:after="0" w:line="360" w:lineRule="auto"/>
        <w:rPr>
          <w:rFonts w:ascii="Times New Roman" w:eastAsia="Times New Roman" w:hAnsi="Times New Roman" w:cs="Times New Roman"/>
          <w:sz w:val="20"/>
          <w:szCs w:val="20"/>
        </w:rPr>
      </w:pPr>
    </w:p>
    <w:p w14:paraId="43679248" w14:textId="7763A2AE" w:rsidR="00BA38B8" w:rsidRDefault="00BA38B8" w:rsidP="005364FC">
      <w:pPr>
        <w:spacing w:after="0" w:line="360" w:lineRule="auto"/>
        <w:rPr>
          <w:rFonts w:ascii="Times New Roman" w:eastAsia="Times New Roman" w:hAnsi="Times New Roman" w:cs="Times New Roman"/>
          <w:sz w:val="20"/>
          <w:szCs w:val="20"/>
        </w:rPr>
      </w:pPr>
    </w:p>
    <w:p w14:paraId="4464D4D6" w14:textId="6B45F7AC" w:rsidR="00BA38B8" w:rsidRDefault="00BA38B8" w:rsidP="005364FC">
      <w:pPr>
        <w:spacing w:after="0" w:line="360" w:lineRule="auto"/>
        <w:rPr>
          <w:rFonts w:ascii="Times New Roman" w:eastAsia="Times New Roman" w:hAnsi="Times New Roman" w:cs="Times New Roman"/>
          <w:sz w:val="20"/>
          <w:szCs w:val="20"/>
        </w:rPr>
      </w:pPr>
    </w:p>
    <w:p w14:paraId="763B6AD5" w14:textId="607E5634" w:rsidR="00BA38B8" w:rsidRDefault="00BA38B8" w:rsidP="005364FC">
      <w:pPr>
        <w:spacing w:after="0" w:line="360" w:lineRule="auto"/>
        <w:rPr>
          <w:rFonts w:ascii="Times New Roman" w:eastAsia="Times New Roman" w:hAnsi="Times New Roman" w:cs="Times New Roman"/>
          <w:sz w:val="20"/>
          <w:szCs w:val="20"/>
        </w:rPr>
      </w:pPr>
    </w:p>
    <w:p w14:paraId="69BDE739" w14:textId="355C69D9" w:rsidR="00BA38B8" w:rsidRDefault="00BA38B8" w:rsidP="005364FC">
      <w:pPr>
        <w:spacing w:after="0" w:line="360" w:lineRule="auto"/>
        <w:rPr>
          <w:rFonts w:ascii="Times New Roman" w:eastAsia="Times New Roman" w:hAnsi="Times New Roman" w:cs="Times New Roman"/>
          <w:sz w:val="20"/>
          <w:szCs w:val="20"/>
        </w:rPr>
      </w:pPr>
    </w:p>
    <w:p w14:paraId="35557224" w14:textId="2A088D6C" w:rsidR="00BA38B8" w:rsidRDefault="00BA38B8" w:rsidP="005364FC">
      <w:pPr>
        <w:spacing w:after="0" w:line="360" w:lineRule="auto"/>
        <w:rPr>
          <w:rFonts w:ascii="Times New Roman" w:eastAsia="Times New Roman" w:hAnsi="Times New Roman" w:cs="Times New Roman"/>
          <w:sz w:val="20"/>
          <w:szCs w:val="20"/>
        </w:rPr>
      </w:pPr>
    </w:p>
    <w:p w14:paraId="25262082" w14:textId="42B9DE83" w:rsidR="00BA38B8" w:rsidRDefault="00BA38B8" w:rsidP="005364FC">
      <w:pPr>
        <w:spacing w:after="0" w:line="360" w:lineRule="auto"/>
        <w:rPr>
          <w:rFonts w:ascii="Times New Roman" w:eastAsia="Times New Roman" w:hAnsi="Times New Roman" w:cs="Times New Roman"/>
          <w:sz w:val="20"/>
          <w:szCs w:val="20"/>
        </w:rPr>
      </w:pPr>
    </w:p>
    <w:p w14:paraId="6F9A25C6" w14:textId="77777777" w:rsidR="00BA38B8" w:rsidRDefault="00BA38B8" w:rsidP="005364FC">
      <w:pPr>
        <w:spacing w:after="0" w:line="360" w:lineRule="auto"/>
        <w:rPr>
          <w:rFonts w:ascii="Times New Roman" w:eastAsia="Times New Roman" w:hAnsi="Times New Roman" w:cs="Times New Roman"/>
          <w:sz w:val="20"/>
          <w:szCs w:val="20"/>
        </w:rPr>
      </w:pPr>
    </w:p>
    <w:p w14:paraId="502AD657" w14:textId="166DB3F4" w:rsidR="00850589" w:rsidRDefault="00850589" w:rsidP="005364FC">
      <w:pPr>
        <w:spacing w:after="0" w:line="360" w:lineRule="auto"/>
        <w:rPr>
          <w:rFonts w:ascii="Times New Roman" w:eastAsia="Times New Roman" w:hAnsi="Times New Roman" w:cs="Times New Roman"/>
          <w:sz w:val="20"/>
          <w:szCs w:val="20"/>
        </w:rPr>
      </w:pPr>
    </w:p>
    <w:p w14:paraId="099D6425" w14:textId="7617A45F" w:rsidR="00850589" w:rsidRDefault="00850589" w:rsidP="005364FC">
      <w:pPr>
        <w:spacing w:after="0" w:line="360" w:lineRule="auto"/>
        <w:rPr>
          <w:rFonts w:ascii="Times New Roman" w:eastAsia="Times New Roman" w:hAnsi="Times New Roman" w:cs="Times New Roman"/>
          <w:sz w:val="20"/>
          <w:szCs w:val="20"/>
        </w:rPr>
      </w:pPr>
    </w:p>
    <w:p w14:paraId="0409D4EA" w14:textId="001A0C8E" w:rsidR="00850589" w:rsidRDefault="00850589" w:rsidP="005364FC">
      <w:pPr>
        <w:spacing w:after="0" w:line="360" w:lineRule="auto"/>
        <w:rPr>
          <w:rFonts w:ascii="Times New Roman" w:eastAsia="Times New Roman" w:hAnsi="Times New Roman" w:cs="Times New Roman"/>
          <w:sz w:val="20"/>
          <w:szCs w:val="20"/>
        </w:rPr>
      </w:pPr>
    </w:p>
    <w:p w14:paraId="026065C0" w14:textId="77777777" w:rsidR="00850589" w:rsidRDefault="00850589" w:rsidP="005364FC">
      <w:pPr>
        <w:spacing w:after="0" w:line="360" w:lineRule="auto"/>
        <w:rPr>
          <w:rFonts w:ascii="Times New Roman" w:eastAsia="Times New Roman" w:hAnsi="Times New Roman" w:cs="Times New Roman"/>
          <w:sz w:val="20"/>
          <w:szCs w:val="20"/>
        </w:rPr>
      </w:pPr>
    </w:p>
    <w:p w14:paraId="2B93914F" w14:textId="573A3C6B" w:rsidR="00850589" w:rsidRDefault="00850589" w:rsidP="005364FC">
      <w:pPr>
        <w:spacing w:after="0" w:line="360" w:lineRule="auto"/>
        <w:rPr>
          <w:rFonts w:ascii="Times New Roman" w:eastAsia="Times New Roman" w:hAnsi="Times New Roman" w:cs="Times New Roman"/>
          <w:sz w:val="20"/>
          <w:szCs w:val="20"/>
        </w:rPr>
      </w:pPr>
    </w:p>
    <w:p w14:paraId="702CC1F7" w14:textId="77777777" w:rsidR="00850589" w:rsidRPr="008C49B4" w:rsidRDefault="00850589" w:rsidP="005364FC">
      <w:pPr>
        <w:spacing w:after="0" w:line="360" w:lineRule="auto"/>
        <w:rPr>
          <w:rFonts w:ascii="Times New Roman" w:eastAsia="Times New Roman" w:hAnsi="Times New Roman" w:cs="Times New Roman"/>
          <w:sz w:val="20"/>
          <w:szCs w:val="20"/>
        </w:rPr>
      </w:pPr>
    </w:p>
    <w:p w14:paraId="44076F38" w14:textId="77777777" w:rsidR="008C49B4" w:rsidRPr="0082079B" w:rsidRDefault="008C49B4" w:rsidP="0082079B">
      <w:pPr>
        <w:pStyle w:val="Heading1"/>
      </w:pPr>
      <w:bookmarkStart w:id="84" w:name="page31"/>
      <w:bookmarkStart w:id="85" w:name="_Toc93939725"/>
      <w:bookmarkStart w:id="86" w:name="_Toc95152193"/>
      <w:bookmarkEnd w:id="84"/>
      <w:r w:rsidRPr="0082079B">
        <w:lastRenderedPageBreak/>
        <w:t>Performance and Maintenance</w:t>
      </w:r>
      <w:bookmarkEnd w:id="85"/>
      <w:bookmarkEnd w:id="86"/>
    </w:p>
    <w:p w14:paraId="6C4289D6" w14:textId="77777777" w:rsidR="008C49B4" w:rsidRPr="008C49B4" w:rsidRDefault="008C49B4" w:rsidP="00BA38B8">
      <w:pPr>
        <w:spacing w:after="0" w:line="360" w:lineRule="auto"/>
        <w:jc w:val="both"/>
        <w:rPr>
          <w:rFonts w:ascii="Times New Roman" w:eastAsia="Times New Roman" w:hAnsi="Times New Roman" w:cs="Times New Roman"/>
          <w:sz w:val="20"/>
          <w:szCs w:val="20"/>
        </w:rPr>
      </w:pPr>
    </w:p>
    <w:p w14:paraId="4FAED66B" w14:textId="77777777" w:rsidR="008C49B4" w:rsidRPr="008C49B4" w:rsidRDefault="008C49B4" w:rsidP="00BA38B8">
      <w:pPr>
        <w:spacing w:after="0" w:line="360" w:lineRule="auto"/>
        <w:ind w:left="100"/>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The maximum time required for advice in form of sms reply is 5 seconds.</w:t>
      </w:r>
    </w:p>
    <w:p w14:paraId="0164B47F" w14:textId="77777777" w:rsidR="008C49B4" w:rsidRPr="008C49B4" w:rsidRDefault="008C49B4" w:rsidP="00BA38B8">
      <w:pPr>
        <w:spacing w:after="0" w:line="360" w:lineRule="auto"/>
        <w:jc w:val="both"/>
        <w:rPr>
          <w:rFonts w:ascii="Times New Roman" w:eastAsia="Times New Roman" w:hAnsi="Times New Roman" w:cs="Times New Roman"/>
          <w:sz w:val="20"/>
          <w:szCs w:val="20"/>
        </w:rPr>
      </w:pPr>
    </w:p>
    <w:p w14:paraId="0F6D15A6" w14:textId="77777777" w:rsidR="008C49B4" w:rsidRPr="008C49B4" w:rsidRDefault="008C49B4" w:rsidP="00BA38B8">
      <w:pPr>
        <w:spacing w:after="0" w:line="360" w:lineRule="auto"/>
        <w:ind w:left="100"/>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The accuracy of the trained prediction model of the MMRPAS system will be improved through continuous training of the MMRPAS model with more new maternal mortality obtained from a trusted source.</w:t>
      </w:r>
    </w:p>
    <w:p w14:paraId="66E44CE8" w14:textId="77777777" w:rsidR="008C49B4" w:rsidRPr="008C49B4" w:rsidRDefault="008C49B4" w:rsidP="00BA38B8">
      <w:pPr>
        <w:spacing w:after="0" w:line="360" w:lineRule="auto"/>
        <w:jc w:val="both"/>
        <w:rPr>
          <w:rFonts w:ascii="Times New Roman" w:eastAsia="Times New Roman" w:hAnsi="Times New Roman" w:cs="Times New Roman"/>
          <w:sz w:val="20"/>
          <w:szCs w:val="20"/>
        </w:rPr>
      </w:pPr>
    </w:p>
    <w:p w14:paraId="5F67502F" w14:textId="77777777" w:rsidR="008C49B4" w:rsidRPr="008C49B4" w:rsidRDefault="008C49B4" w:rsidP="00BA38B8">
      <w:pPr>
        <w:spacing w:after="0" w:line="360" w:lineRule="auto"/>
        <w:ind w:left="100"/>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Online user manuals and hard copy manuals shall be provided to guide the intended users on how to use the MMRPAS system. Online user manuals will be immediately updated in case of a new feature or change to the MMRPAS system.</w:t>
      </w:r>
    </w:p>
    <w:p w14:paraId="197C12D0" w14:textId="77777777" w:rsidR="008C49B4" w:rsidRPr="008C49B4" w:rsidRDefault="008C49B4" w:rsidP="00BA38B8">
      <w:pPr>
        <w:spacing w:after="0" w:line="360" w:lineRule="auto"/>
        <w:jc w:val="both"/>
        <w:rPr>
          <w:rFonts w:ascii="Times New Roman" w:eastAsia="Times New Roman" w:hAnsi="Times New Roman" w:cs="Times New Roman"/>
          <w:sz w:val="20"/>
          <w:szCs w:val="20"/>
        </w:rPr>
      </w:pPr>
    </w:p>
    <w:p w14:paraId="250113F8" w14:textId="3CAEC13E" w:rsidR="008C49B4" w:rsidRPr="008C49B4" w:rsidRDefault="008C49B4" w:rsidP="00BA38B8">
      <w:pPr>
        <w:spacing w:after="0" w:line="360" w:lineRule="auto"/>
        <w:ind w:left="100"/>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The MMRPAS system will be upgraded based on the changes requested or suggested by the intended users and the build versions will be managed using version control systems such as git.</w:t>
      </w:r>
    </w:p>
    <w:p w14:paraId="7FC964FE" w14:textId="60925B40" w:rsidR="008C49B4" w:rsidRPr="008C49B4" w:rsidRDefault="008C49B4" w:rsidP="00EF0AA9">
      <w:pPr>
        <w:suppressAutoHyphens/>
        <w:spacing w:after="200" w:line="360" w:lineRule="auto"/>
        <w:jc w:val="both"/>
        <w:rPr>
          <w:rFonts w:ascii="Times New Roman" w:eastAsia="Times New Roman" w:hAnsi="Times New Roman" w:cs="Times New Roman"/>
          <w:sz w:val="20"/>
          <w:szCs w:val="20"/>
        </w:rPr>
      </w:pPr>
    </w:p>
    <w:tbl>
      <w:tblPr>
        <w:tblW w:w="0" w:type="auto"/>
        <w:tblInd w:w="110" w:type="dxa"/>
        <w:tblLayout w:type="fixed"/>
        <w:tblCellMar>
          <w:left w:w="0" w:type="dxa"/>
          <w:right w:w="0" w:type="dxa"/>
        </w:tblCellMar>
        <w:tblLook w:val="0000" w:firstRow="0" w:lastRow="0" w:firstColumn="0" w:lastColumn="0" w:noHBand="0" w:noVBand="0"/>
      </w:tblPr>
      <w:tblGrid>
        <w:gridCol w:w="120"/>
        <w:gridCol w:w="2560"/>
        <w:gridCol w:w="140"/>
        <w:gridCol w:w="100"/>
        <w:gridCol w:w="4440"/>
        <w:gridCol w:w="140"/>
        <w:gridCol w:w="100"/>
        <w:gridCol w:w="1600"/>
        <w:gridCol w:w="160"/>
      </w:tblGrid>
      <w:tr w:rsidR="008C49B4" w:rsidRPr="008C49B4" w14:paraId="2D32C012" w14:textId="77777777" w:rsidTr="004E563E">
        <w:trPr>
          <w:trHeight w:val="67"/>
        </w:trPr>
        <w:tc>
          <w:tcPr>
            <w:tcW w:w="120" w:type="dxa"/>
            <w:tcBorders>
              <w:top w:val="single" w:sz="8" w:space="0" w:color="auto"/>
              <w:left w:val="single" w:sz="8" w:space="0" w:color="auto"/>
            </w:tcBorders>
            <w:shd w:val="clear" w:color="auto" w:fill="E0E0E0"/>
            <w:vAlign w:val="bottom"/>
          </w:tcPr>
          <w:p w14:paraId="6C346C7E" w14:textId="77777777" w:rsidR="008C49B4" w:rsidRPr="008C49B4" w:rsidRDefault="008C49B4" w:rsidP="00BA38B8">
            <w:pPr>
              <w:spacing w:after="0" w:line="360" w:lineRule="auto"/>
              <w:jc w:val="both"/>
              <w:rPr>
                <w:rFonts w:ascii="Times New Roman" w:eastAsia="Times New Roman" w:hAnsi="Times New Roman" w:cs="Times New Roman"/>
                <w:sz w:val="5"/>
                <w:szCs w:val="20"/>
              </w:rPr>
            </w:pPr>
          </w:p>
        </w:tc>
        <w:tc>
          <w:tcPr>
            <w:tcW w:w="2560" w:type="dxa"/>
            <w:vMerge w:val="restart"/>
            <w:tcBorders>
              <w:top w:val="single" w:sz="8" w:space="0" w:color="auto"/>
            </w:tcBorders>
            <w:shd w:val="clear" w:color="auto" w:fill="E0E0E0"/>
            <w:vAlign w:val="bottom"/>
          </w:tcPr>
          <w:p w14:paraId="3233004E" w14:textId="77777777" w:rsidR="008C49B4" w:rsidRPr="008C49B4" w:rsidRDefault="008C49B4" w:rsidP="00BA38B8">
            <w:pPr>
              <w:spacing w:after="0" w:line="360" w:lineRule="auto"/>
              <w:jc w:val="both"/>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Topics</w:t>
            </w:r>
          </w:p>
        </w:tc>
        <w:tc>
          <w:tcPr>
            <w:tcW w:w="140" w:type="dxa"/>
            <w:tcBorders>
              <w:top w:val="single" w:sz="8" w:space="0" w:color="auto"/>
              <w:right w:val="single" w:sz="8" w:space="0" w:color="auto"/>
            </w:tcBorders>
            <w:shd w:val="clear" w:color="auto" w:fill="E0E0E0"/>
            <w:vAlign w:val="bottom"/>
          </w:tcPr>
          <w:p w14:paraId="699F84C7" w14:textId="77777777" w:rsidR="008C49B4" w:rsidRPr="008C49B4" w:rsidRDefault="008C49B4" w:rsidP="00BA38B8">
            <w:pPr>
              <w:spacing w:after="0" w:line="360" w:lineRule="auto"/>
              <w:jc w:val="both"/>
              <w:rPr>
                <w:rFonts w:ascii="Times New Roman" w:eastAsia="Times New Roman" w:hAnsi="Times New Roman" w:cs="Times New Roman"/>
                <w:sz w:val="5"/>
                <w:szCs w:val="20"/>
              </w:rPr>
            </w:pPr>
          </w:p>
        </w:tc>
        <w:tc>
          <w:tcPr>
            <w:tcW w:w="100" w:type="dxa"/>
            <w:tcBorders>
              <w:top w:val="single" w:sz="8" w:space="0" w:color="auto"/>
            </w:tcBorders>
            <w:shd w:val="clear" w:color="auto" w:fill="E0E0E0"/>
            <w:vAlign w:val="bottom"/>
          </w:tcPr>
          <w:p w14:paraId="27B5BB55" w14:textId="77777777" w:rsidR="008C49B4" w:rsidRPr="008C49B4" w:rsidRDefault="008C49B4" w:rsidP="00BA38B8">
            <w:pPr>
              <w:spacing w:after="0" w:line="360" w:lineRule="auto"/>
              <w:jc w:val="both"/>
              <w:rPr>
                <w:rFonts w:ascii="Times New Roman" w:eastAsia="Times New Roman" w:hAnsi="Times New Roman" w:cs="Times New Roman"/>
                <w:sz w:val="5"/>
                <w:szCs w:val="20"/>
              </w:rPr>
            </w:pPr>
          </w:p>
        </w:tc>
        <w:tc>
          <w:tcPr>
            <w:tcW w:w="4440" w:type="dxa"/>
            <w:vMerge w:val="restart"/>
            <w:tcBorders>
              <w:top w:val="single" w:sz="8" w:space="0" w:color="auto"/>
            </w:tcBorders>
            <w:shd w:val="clear" w:color="auto" w:fill="E0E0E0"/>
            <w:vAlign w:val="bottom"/>
          </w:tcPr>
          <w:p w14:paraId="01E07B15" w14:textId="77777777" w:rsidR="008C49B4" w:rsidRPr="008C49B4" w:rsidRDefault="008C49B4" w:rsidP="00BA38B8">
            <w:pPr>
              <w:spacing w:after="0" w:line="360" w:lineRule="auto"/>
              <w:jc w:val="both"/>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Performance and maintenance</w:t>
            </w:r>
          </w:p>
        </w:tc>
        <w:tc>
          <w:tcPr>
            <w:tcW w:w="140" w:type="dxa"/>
            <w:tcBorders>
              <w:top w:val="single" w:sz="8" w:space="0" w:color="auto"/>
              <w:right w:val="single" w:sz="8" w:space="0" w:color="auto"/>
            </w:tcBorders>
            <w:shd w:val="clear" w:color="auto" w:fill="E0E0E0"/>
            <w:vAlign w:val="bottom"/>
          </w:tcPr>
          <w:p w14:paraId="1BDE87E2" w14:textId="77777777" w:rsidR="008C49B4" w:rsidRPr="008C49B4" w:rsidRDefault="008C49B4" w:rsidP="00BA38B8">
            <w:pPr>
              <w:spacing w:after="0" w:line="360" w:lineRule="auto"/>
              <w:jc w:val="both"/>
              <w:rPr>
                <w:rFonts w:ascii="Times New Roman" w:eastAsia="Times New Roman" w:hAnsi="Times New Roman" w:cs="Times New Roman"/>
                <w:sz w:val="5"/>
                <w:szCs w:val="20"/>
              </w:rPr>
            </w:pPr>
          </w:p>
        </w:tc>
        <w:tc>
          <w:tcPr>
            <w:tcW w:w="100" w:type="dxa"/>
            <w:tcBorders>
              <w:top w:val="single" w:sz="8" w:space="0" w:color="auto"/>
            </w:tcBorders>
            <w:shd w:val="clear" w:color="auto" w:fill="E0E0E0"/>
            <w:vAlign w:val="bottom"/>
          </w:tcPr>
          <w:p w14:paraId="430FA5DF" w14:textId="77777777" w:rsidR="008C49B4" w:rsidRPr="008C49B4" w:rsidRDefault="008C49B4" w:rsidP="00BA38B8">
            <w:pPr>
              <w:spacing w:after="0" w:line="360" w:lineRule="auto"/>
              <w:jc w:val="both"/>
              <w:rPr>
                <w:rFonts w:ascii="Times New Roman" w:eastAsia="Times New Roman" w:hAnsi="Times New Roman" w:cs="Times New Roman"/>
                <w:sz w:val="5"/>
                <w:szCs w:val="20"/>
              </w:rPr>
            </w:pPr>
          </w:p>
        </w:tc>
        <w:tc>
          <w:tcPr>
            <w:tcW w:w="1600" w:type="dxa"/>
            <w:vMerge w:val="restart"/>
            <w:tcBorders>
              <w:top w:val="single" w:sz="8" w:space="0" w:color="auto"/>
            </w:tcBorders>
            <w:shd w:val="clear" w:color="auto" w:fill="E0E0E0"/>
            <w:vAlign w:val="bottom"/>
          </w:tcPr>
          <w:p w14:paraId="4A5B3267" w14:textId="77777777" w:rsidR="008C49B4" w:rsidRPr="008C49B4" w:rsidRDefault="008C49B4" w:rsidP="00BA38B8">
            <w:pPr>
              <w:spacing w:after="0" w:line="360" w:lineRule="auto"/>
              <w:jc w:val="both"/>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Date / Initials</w:t>
            </w:r>
          </w:p>
        </w:tc>
        <w:tc>
          <w:tcPr>
            <w:tcW w:w="160" w:type="dxa"/>
            <w:tcBorders>
              <w:top w:val="single" w:sz="8" w:space="0" w:color="auto"/>
              <w:right w:val="single" w:sz="8" w:space="0" w:color="auto"/>
            </w:tcBorders>
            <w:shd w:val="clear" w:color="auto" w:fill="E0E0E0"/>
            <w:vAlign w:val="bottom"/>
          </w:tcPr>
          <w:p w14:paraId="27A983D1" w14:textId="77777777" w:rsidR="008C49B4" w:rsidRPr="008C49B4" w:rsidRDefault="008C49B4" w:rsidP="00BA38B8">
            <w:pPr>
              <w:spacing w:after="0" w:line="360" w:lineRule="auto"/>
              <w:jc w:val="both"/>
              <w:rPr>
                <w:rFonts w:ascii="Times New Roman" w:eastAsia="Times New Roman" w:hAnsi="Times New Roman" w:cs="Times New Roman"/>
                <w:sz w:val="5"/>
                <w:szCs w:val="20"/>
              </w:rPr>
            </w:pPr>
          </w:p>
        </w:tc>
      </w:tr>
      <w:tr w:rsidR="008C49B4" w:rsidRPr="008C49B4" w14:paraId="55C90535" w14:textId="77777777" w:rsidTr="004E563E">
        <w:trPr>
          <w:trHeight w:val="273"/>
        </w:trPr>
        <w:tc>
          <w:tcPr>
            <w:tcW w:w="120" w:type="dxa"/>
            <w:tcBorders>
              <w:left w:val="single" w:sz="8" w:space="0" w:color="auto"/>
            </w:tcBorders>
            <w:shd w:val="clear" w:color="auto" w:fill="E0E0E0"/>
            <w:vAlign w:val="bottom"/>
          </w:tcPr>
          <w:p w14:paraId="0EFF2F89" w14:textId="77777777" w:rsidR="008C49B4" w:rsidRPr="008C49B4" w:rsidRDefault="008C49B4" w:rsidP="00BA38B8">
            <w:pPr>
              <w:spacing w:after="0" w:line="360" w:lineRule="auto"/>
              <w:jc w:val="both"/>
              <w:rPr>
                <w:rFonts w:ascii="Times New Roman" w:eastAsia="Times New Roman" w:hAnsi="Times New Roman" w:cs="Times New Roman"/>
                <w:sz w:val="23"/>
                <w:szCs w:val="20"/>
              </w:rPr>
            </w:pPr>
          </w:p>
        </w:tc>
        <w:tc>
          <w:tcPr>
            <w:tcW w:w="2560" w:type="dxa"/>
            <w:vMerge/>
            <w:shd w:val="clear" w:color="auto" w:fill="E0E0E0"/>
            <w:vAlign w:val="bottom"/>
          </w:tcPr>
          <w:p w14:paraId="6ECF48B3" w14:textId="77777777" w:rsidR="008C49B4" w:rsidRPr="008C49B4" w:rsidRDefault="008C49B4" w:rsidP="00BA38B8">
            <w:pPr>
              <w:spacing w:after="0" w:line="360" w:lineRule="auto"/>
              <w:jc w:val="both"/>
              <w:rPr>
                <w:rFonts w:ascii="Times New Roman" w:eastAsia="Times New Roman" w:hAnsi="Times New Roman" w:cs="Times New Roman"/>
                <w:sz w:val="23"/>
                <w:szCs w:val="20"/>
              </w:rPr>
            </w:pPr>
          </w:p>
        </w:tc>
        <w:tc>
          <w:tcPr>
            <w:tcW w:w="140" w:type="dxa"/>
            <w:tcBorders>
              <w:right w:val="single" w:sz="8" w:space="0" w:color="auto"/>
            </w:tcBorders>
            <w:shd w:val="clear" w:color="auto" w:fill="E0E0E0"/>
            <w:vAlign w:val="bottom"/>
          </w:tcPr>
          <w:p w14:paraId="2124E222" w14:textId="77777777" w:rsidR="008C49B4" w:rsidRPr="008C49B4" w:rsidRDefault="008C49B4" w:rsidP="00BA38B8">
            <w:pPr>
              <w:spacing w:after="0" w:line="360" w:lineRule="auto"/>
              <w:jc w:val="both"/>
              <w:rPr>
                <w:rFonts w:ascii="Times New Roman" w:eastAsia="Times New Roman" w:hAnsi="Times New Roman" w:cs="Times New Roman"/>
                <w:sz w:val="23"/>
                <w:szCs w:val="20"/>
              </w:rPr>
            </w:pPr>
          </w:p>
        </w:tc>
        <w:tc>
          <w:tcPr>
            <w:tcW w:w="100" w:type="dxa"/>
            <w:shd w:val="clear" w:color="auto" w:fill="E0E0E0"/>
            <w:vAlign w:val="bottom"/>
          </w:tcPr>
          <w:p w14:paraId="1F03E36F" w14:textId="77777777" w:rsidR="008C49B4" w:rsidRPr="008C49B4" w:rsidRDefault="008C49B4" w:rsidP="00BA38B8">
            <w:pPr>
              <w:spacing w:after="0" w:line="360" w:lineRule="auto"/>
              <w:jc w:val="both"/>
              <w:rPr>
                <w:rFonts w:ascii="Times New Roman" w:eastAsia="Times New Roman" w:hAnsi="Times New Roman" w:cs="Times New Roman"/>
                <w:sz w:val="23"/>
                <w:szCs w:val="20"/>
              </w:rPr>
            </w:pPr>
          </w:p>
        </w:tc>
        <w:tc>
          <w:tcPr>
            <w:tcW w:w="4440" w:type="dxa"/>
            <w:vMerge/>
            <w:shd w:val="clear" w:color="auto" w:fill="E0E0E0"/>
            <w:vAlign w:val="bottom"/>
          </w:tcPr>
          <w:p w14:paraId="7338CBD3" w14:textId="77777777" w:rsidR="008C49B4" w:rsidRPr="008C49B4" w:rsidRDefault="008C49B4" w:rsidP="00BA38B8">
            <w:pPr>
              <w:spacing w:after="0" w:line="360" w:lineRule="auto"/>
              <w:jc w:val="both"/>
              <w:rPr>
                <w:rFonts w:ascii="Times New Roman" w:eastAsia="Times New Roman" w:hAnsi="Times New Roman" w:cs="Times New Roman"/>
                <w:sz w:val="23"/>
                <w:szCs w:val="20"/>
              </w:rPr>
            </w:pPr>
          </w:p>
        </w:tc>
        <w:tc>
          <w:tcPr>
            <w:tcW w:w="140" w:type="dxa"/>
            <w:tcBorders>
              <w:right w:val="single" w:sz="8" w:space="0" w:color="auto"/>
            </w:tcBorders>
            <w:shd w:val="clear" w:color="auto" w:fill="E0E0E0"/>
            <w:vAlign w:val="bottom"/>
          </w:tcPr>
          <w:p w14:paraId="64F047D3" w14:textId="77777777" w:rsidR="008C49B4" w:rsidRPr="008C49B4" w:rsidRDefault="008C49B4" w:rsidP="00BA38B8">
            <w:pPr>
              <w:spacing w:after="0" w:line="360" w:lineRule="auto"/>
              <w:jc w:val="both"/>
              <w:rPr>
                <w:rFonts w:ascii="Times New Roman" w:eastAsia="Times New Roman" w:hAnsi="Times New Roman" w:cs="Times New Roman"/>
                <w:sz w:val="23"/>
                <w:szCs w:val="20"/>
              </w:rPr>
            </w:pPr>
          </w:p>
        </w:tc>
        <w:tc>
          <w:tcPr>
            <w:tcW w:w="100" w:type="dxa"/>
            <w:shd w:val="clear" w:color="auto" w:fill="E0E0E0"/>
            <w:vAlign w:val="bottom"/>
          </w:tcPr>
          <w:p w14:paraId="71005253" w14:textId="77777777" w:rsidR="008C49B4" w:rsidRPr="008C49B4" w:rsidRDefault="008C49B4" w:rsidP="00BA38B8">
            <w:pPr>
              <w:spacing w:after="0" w:line="360" w:lineRule="auto"/>
              <w:jc w:val="both"/>
              <w:rPr>
                <w:rFonts w:ascii="Times New Roman" w:eastAsia="Times New Roman" w:hAnsi="Times New Roman" w:cs="Times New Roman"/>
                <w:sz w:val="23"/>
                <w:szCs w:val="20"/>
              </w:rPr>
            </w:pPr>
          </w:p>
        </w:tc>
        <w:tc>
          <w:tcPr>
            <w:tcW w:w="1600" w:type="dxa"/>
            <w:vMerge/>
            <w:shd w:val="clear" w:color="auto" w:fill="E0E0E0"/>
            <w:vAlign w:val="bottom"/>
          </w:tcPr>
          <w:p w14:paraId="346330D7" w14:textId="77777777" w:rsidR="008C49B4" w:rsidRPr="008C49B4" w:rsidRDefault="008C49B4" w:rsidP="00BA38B8">
            <w:pPr>
              <w:spacing w:after="0" w:line="360" w:lineRule="auto"/>
              <w:jc w:val="both"/>
              <w:rPr>
                <w:rFonts w:ascii="Times New Roman" w:eastAsia="Times New Roman" w:hAnsi="Times New Roman" w:cs="Times New Roman"/>
                <w:sz w:val="23"/>
                <w:szCs w:val="20"/>
              </w:rPr>
            </w:pPr>
          </w:p>
        </w:tc>
        <w:tc>
          <w:tcPr>
            <w:tcW w:w="160" w:type="dxa"/>
            <w:tcBorders>
              <w:right w:val="single" w:sz="8" w:space="0" w:color="auto"/>
            </w:tcBorders>
            <w:shd w:val="clear" w:color="auto" w:fill="E0E0E0"/>
            <w:vAlign w:val="bottom"/>
          </w:tcPr>
          <w:p w14:paraId="5C557727" w14:textId="77777777" w:rsidR="008C49B4" w:rsidRPr="008C49B4" w:rsidRDefault="008C49B4" w:rsidP="00BA38B8">
            <w:pPr>
              <w:spacing w:after="0" w:line="360" w:lineRule="auto"/>
              <w:jc w:val="both"/>
              <w:rPr>
                <w:rFonts w:ascii="Times New Roman" w:eastAsia="Times New Roman" w:hAnsi="Times New Roman" w:cs="Times New Roman"/>
                <w:sz w:val="23"/>
                <w:szCs w:val="20"/>
              </w:rPr>
            </w:pPr>
          </w:p>
        </w:tc>
      </w:tr>
      <w:tr w:rsidR="008C49B4" w:rsidRPr="008C49B4" w14:paraId="62047361" w14:textId="77777777" w:rsidTr="004E563E">
        <w:trPr>
          <w:trHeight w:val="202"/>
        </w:trPr>
        <w:tc>
          <w:tcPr>
            <w:tcW w:w="120" w:type="dxa"/>
            <w:tcBorders>
              <w:left w:val="single" w:sz="8" w:space="0" w:color="auto"/>
              <w:bottom w:val="single" w:sz="8" w:space="0" w:color="E0E0E0"/>
            </w:tcBorders>
            <w:shd w:val="clear" w:color="auto" w:fill="E0E0E0"/>
            <w:vAlign w:val="bottom"/>
          </w:tcPr>
          <w:p w14:paraId="1BD9ADA1" w14:textId="77777777" w:rsidR="008C49B4" w:rsidRPr="008C49B4" w:rsidRDefault="008C49B4" w:rsidP="00BA38B8">
            <w:pPr>
              <w:spacing w:after="0" w:line="360" w:lineRule="auto"/>
              <w:jc w:val="both"/>
              <w:rPr>
                <w:rFonts w:ascii="Times New Roman" w:eastAsia="Times New Roman" w:hAnsi="Times New Roman" w:cs="Times New Roman"/>
                <w:sz w:val="17"/>
                <w:szCs w:val="20"/>
              </w:rPr>
            </w:pPr>
          </w:p>
        </w:tc>
        <w:tc>
          <w:tcPr>
            <w:tcW w:w="2560" w:type="dxa"/>
            <w:tcBorders>
              <w:bottom w:val="single" w:sz="8" w:space="0" w:color="E0E0E0"/>
            </w:tcBorders>
            <w:shd w:val="clear" w:color="auto" w:fill="E0E0E0"/>
            <w:vAlign w:val="bottom"/>
          </w:tcPr>
          <w:p w14:paraId="08E6B822" w14:textId="77777777" w:rsidR="008C49B4" w:rsidRPr="008C49B4" w:rsidRDefault="008C49B4" w:rsidP="00BA38B8">
            <w:pPr>
              <w:spacing w:after="0" w:line="360" w:lineRule="auto"/>
              <w:jc w:val="both"/>
              <w:rPr>
                <w:rFonts w:ascii="Times New Roman" w:eastAsia="Times New Roman" w:hAnsi="Times New Roman" w:cs="Times New Roman"/>
                <w:sz w:val="17"/>
                <w:szCs w:val="20"/>
              </w:rPr>
            </w:pPr>
          </w:p>
        </w:tc>
        <w:tc>
          <w:tcPr>
            <w:tcW w:w="140" w:type="dxa"/>
            <w:tcBorders>
              <w:bottom w:val="single" w:sz="8" w:space="0" w:color="E0E0E0"/>
              <w:right w:val="single" w:sz="8" w:space="0" w:color="auto"/>
            </w:tcBorders>
            <w:shd w:val="clear" w:color="auto" w:fill="E0E0E0"/>
            <w:vAlign w:val="bottom"/>
          </w:tcPr>
          <w:p w14:paraId="16329E23" w14:textId="77777777" w:rsidR="008C49B4" w:rsidRPr="008C49B4" w:rsidRDefault="008C49B4" w:rsidP="00BA38B8">
            <w:pPr>
              <w:spacing w:after="0" w:line="360" w:lineRule="auto"/>
              <w:jc w:val="both"/>
              <w:rPr>
                <w:rFonts w:ascii="Times New Roman" w:eastAsia="Times New Roman" w:hAnsi="Times New Roman" w:cs="Times New Roman"/>
                <w:sz w:val="17"/>
                <w:szCs w:val="20"/>
              </w:rPr>
            </w:pPr>
          </w:p>
        </w:tc>
        <w:tc>
          <w:tcPr>
            <w:tcW w:w="100" w:type="dxa"/>
            <w:tcBorders>
              <w:bottom w:val="single" w:sz="8" w:space="0" w:color="E0E0E0"/>
            </w:tcBorders>
            <w:shd w:val="clear" w:color="auto" w:fill="E0E0E0"/>
            <w:vAlign w:val="bottom"/>
          </w:tcPr>
          <w:p w14:paraId="2EE95785" w14:textId="77777777" w:rsidR="008C49B4" w:rsidRPr="008C49B4" w:rsidRDefault="008C49B4" w:rsidP="00BA38B8">
            <w:pPr>
              <w:spacing w:after="0" w:line="360" w:lineRule="auto"/>
              <w:jc w:val="both"/>
              <w:rPr>
                <w:rFonts w:ascii="Times New Roman" w:eastAsia="Times New Roman" w:hAnsi="Times New Roman" w:cs="Times New Roman"/>
                <w:sz w:val="17"/>
                <w:szCs w:val="20"/>
              </w:rPr>
            </w:pPr>
          </w:p>
        </w:tc>
        <w:tc>
          <w:tcPr>
            <w:tcW w:w="4440" w:type="dxa"/>
            <w:tcBorders>
              <w:bottom w:val="single" w:sz="8" w:space="0" w:color="E0E0E0"/>
            </w:tcBorders>
            <w:shd w:val="clear" w:color="auto" w:fill="E0E0E0"/>
            <w:vAlign w:val="bottom"/>
          </w:tcPr>
          <w:p w14:paraId="48CF42A3" w14:textId="77777777" w:rsidR="008C49B4" w:rsidRPr="008C49B4" w:rsidRDefault="008C49B4" w:rsidP="00BA38B8">
            <w:pPr>
              <w:spacing w:after="0" w:line="360" w:lineRule="auto"/>
              <w:jc w:val="both"/>
              <w:rPr>
                <w:rFonts w:ascii="Times New Roman" w:eastAsia="Times New Roman" w:hAnsi="Times New Roman" w:cs="Times New Roman"/>
                <w:sz w:val="17"/>
                <w:szCs w:val="20"/>
              </w:rPr>
            </w:pPr>
          </w:p>
        </w:tc>
        <w:tc>
          <w:tcPr>
            <w:tcW w:w="140" w:type="dxa"/>
            <w:tcBorders>
              <w:bottom w:val="single" w:sz="8" w:space="0" w:color="E0E0E0"/>
              <w:right w:val="single" w:sz="8" w:space="0" w:color="auto"/>
            </w:tcBorders>
            <w:shd w:val="clear" w:color="auto" w:fill="E0E0E0"/>
            <w:vAlign w:val="bottom"/>
          </w:tcPr>
          <w:p w14:paraId="523C3F54" w14:textId="77777777" w:rsidR="008C49B4" w:rsidRPr="008C49B4" w:rsidRDefault="008C49B4" w:rsidP="00BA38B8">
            <w:pPr>
              <w:spacing w:after="0" w:line="360" w:lineRule="auto"/>
              <w:jc w:val="both"/>
              <w:rPr>
                <w:rFonts w:ascii="Times New Roman" w:eastAsia="Times New Roman" w:hAnsi="Times New Roman" w:cs="Times New Roman"/>
                <w:sz w:val="17"/>
                <w:szCs w:val="20"/>
              </w:rPr>
            </w:pPr>
          </w:p>
        </w:tc>
        <w:tc>
          <w:tcPr>
            <w:tcW w:w="100" w:type="dxa"/>
            <w:tcBorders>
              <w:bottom w:val="single" w:sz="8" w:space="0" w:color="E0E0E0"/>
            </w:tcBorders>
            <w:shd w:val="clear" w:color="auto" w:fill="E0E0E0"/>
            <w:vAlign w:val="bottom"/>
          </w:tcPr>
          <w:p w14:paraId="6C566ABB" w14:textId="77777777" w:rsidR="008C49B4" w:rsidRPr="008C49B4" w:rsidRDefault="008C49B4" w:rsidP="00BA38B8">
            <w:pPr>
              <w:spacing w:after="0" w:line="360" w:lineRule="auto"/>
              <w:jc w:val="both"/>
              <w:rPr>
                <w:rFonts w:ascii="Times New Roman" w:eastAsia="Times New Roman" w:hAnsi="Times New Roman" w:cs="Times New Roman"/>
                <w:sz w:val="17"/>
                <w:szCs w:val="20"/>
              </w:rPr>
            </w:pPr>
          </w:p>
        </w:tc>
        <w:tc>
          <w:tcPr>
            <w:tcW w:w="1600" w:type="dxa"/>
            <w:tcBorders>
              <w:bottom w:val="single" w:sz="8" w:space="0" w:color="E0E0E0"/>
            </w:tcBorders>
            <w:shd w:val="clear" w:color="auto" w:fill="E0E0E0"/>
            <w:vAlign w:val="bottom"/>
          </w:tcPr>
          <w:p w14:paraId="4A497361" w14:textId="77777777" w:rsidR="008C49B4" w:rsidRPr="008C49B4" w:rsidRDefault="008C49B4" w:rsidP="00BA38B8">
            <w:pPr>
              <w:spacing w:after="0" w:line="360" w:lineRule="auto"/>
              <w:jc w:val="both"/>
              <w:rPr>
                <w:rFonts w:ascii="Times New Roman" w:eastAsia="Times New Roman" w:hAnsi="Times New Roman" w:cs="Times New Roman"/>
                <w:sz w:val="17"/>
                <w:szCs w:val="20"/>
              </w:rPr>
            </w:pPr>
          </w:p>
        </w:tc>
        <w:tc>
          <w:tcPr>
            <w:tcW w:w="160" w:type="dxa"/>
            <w:tcBorders>
              <w:bottom w:val="single" w:sz="8" w:space="0" w:color="E0E0E0"/>
              <w:right w:val="single" w:sz="8" w:space="0" w:color="auto"/>
            </w:tcBorders>
            <w:shd w:val="clear" w:color="auto" w:fill="E0E0E0"/>
            <w:vAlign w:val="bottom"/>
          </w:tcPr>
          <w:p w14:paraId="7EDC3C5B" w14:textId="77777777" w:rsidR="008C49B4" w:rsidRPr="008C49B4" w:rsidRDefault="008C49B4" w:rsidP="00BA38B8">
            <w:pPr>
              <w:spacing w:after="0" w:line="360" w:lineRule="auto"/>
              <w:jc w:val="both"/>
              <w:rPr>
                <w:rFonts w:ascii="Times New Roman" w:eastAsia="Times New Roman" w:hAnsi="Times New Roman" w:cs="Times New Roman"/>
                <w:sz w:val="17"/>
                <w:szCs w:val="20"/>
              </w:rPr>
            </w:pPr>
          </w:p>
        </w:tc>
      </w:tr>
      <w:tr w:rsidR="008C49B4" w:rsidRPr="008C49B4" w14:paraId="0CB9241A" w14:textId="77777777" w:rsidTr="004E563E">
        <w:trPr>
          <w:trHeight w:val="320"/>
        </w:trPr>
        <w:tc>
          <w:tcPr>
            <w:tcW w:w="2820" w:type="dxa"/>
            <w:gridSpan w:val="3"/>
            <w:tcBorders>
              <w:top w:val="single" w:sz="8" w:space="0" w:color="auto"/>
              <w:left w:val="single" w:sz="8" w:space="0" w:color="auto"/>
              <w:right w:val="single" w:sz="8" w:space="0" w:color="auto"/>
            </w:tcBorders>
            <w:shd w:val="clear" w:color="auto" w:fill="auto"/>
            <w:vAlign w:val="bottom"/>
          </w:tcPr>
          <w:p w14:paraId="5FCB480C" w14:textId="77777777" w:rsidR="008C49B4" w:rsidRPr="008C49B4" w:rsidRDefault="008C49B4" w:rsidP="00BA38B8">
            <w:pPr>
              <w:spacing w:after="0" w:line="360" w:lineRule="auto"/>
              <w:ind w:left="120"/>
              <w:jc w:val="both"/>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Problem / solution</w:t>
            </w:r>
          </w:p>
        </w:tc>
        <w:tc>
          <w:tcPr>
            <w:tcW w:w="100" w:type="dxa"/>
            <w:tcBorders>
              <w:top w:val="single" w:sz="8" w:space="0" w:color="auto"/>
            </w:tcBorders>
            <w:shd w:val="clear" w:color="auto" w:fill="auto"/>
            <w:vAlign w:val="bottom"/>
          </w:tcPr>
          <w:p w14:paraId="1497DF36"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4580" w:type="dxa"/>
            <w:gridSpan w:val="2"/>
            <w:tcBorders>
              <w:top w:val="single" w:sz="8" w:space="0" w:color="auto"/>
              <w:right w:val="single" w:sz="8" w:space="0" w:color="auto"/>
            </w:tcBorders>
            <w:shd w:val="clear" w:color="auto" w:fill="auto"/>
            <w:vAlign w:val="bottom"/>
          </w:tcPr>
          <w:p w14:paraId="215ACED8" w14:textId="72208B99" w:rsidR="008C49B4" w:rsidRPr="008C49B4" w:rsidRDefault="008C49B4" w:rsidP="00BA38B8">
            <w:pPr>
              <w:spacing w:after="0" w:line="360" w:lineRule="auto"/>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 xml:space="preserve">We detected that when a user enters so many words in their message, </w:t>
            </w:r>
            <w:r w:rsidR="00693E1A" w:rsidRPr="008C49B4">
              <w:rPr>
                <w:rFonts w:ascii="Times New Roman" w:eastAsia="Times New Roman" w:hAnsi="Times New Roman" w:cs="Times New Roman"/>
                <w:sz w:val="24"/>
                <w:szCs w:val="20"/>
              </w:rPr>
              <w:t>it’s</w:t>
            </w:r>
            <w:r w:rsidRPr="008C49B4">
              <w:rPr>
                <w:rFonts w:ascii="Times New Roman" w:eastAsia="Times New Roman" w:hAnsi="Times New Roman" w:cs="Times New Roman"/>
                <w:sz w:val="24"/>
                <w:szCs w:val="20"/>
              </w:rPr>
              <w:t xml:space="preserve"> difficult for the system to return a proper reply.</w:t>
            </w:r>
          </w:p>
        </w:tc>
        <w:tc>
          <w:tcPr>
            <w:tcW w:w="1700" w:type="dxa"/>
            <w:gridSpan w:val="2"/>
            <w:tcBorders>
              <w:top w:val="single" w:sz="8" w:space="0" w:color="auto"/>
            </w:tcBorders>
            <w:shd w:val="clear" w:color="auto" w:fill="auto"/>
            <w:vAlign w:val="bottom"/>
          </w:tcPr>
          <w:p w14:paraId="33BDFF19" w14:textId="77777777" w:rsidR="008C49B4" w:rsidRPr="008C49B4" w:rsidRDefault="008C49B4" w:rsidP="00BA38B8">
            <w:pPr>
              <w:spacing w:after="0" w:line="360" w:lineRule="auto"/>
              <w:ind w:left="100"/>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01/1/2022</w:t>
            </w:r>
          </w:p>
        </w:tc>
        <w:tc>
          <w:tcPr>
            <w:tcW w:w="160" w:type="dxa"/>
            <w:tcBorders>
              <w:top w:val="single" w:sz="8" w:space="0" w:color="auto"/>
              <w:right w:val="single" w:sz="8" w:space="0" w:color="auto"/>
            </w:tcBorders>
            <w:shd w:val="clear" w:color="auto" w:fill="auto"/>
            <w:vAlign w:val="bottom"/>
          </w:tcPr>
          <w:p w14:paraId="1AF038A0"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r>
      <w:tr w:rsidR="008C49B4" w:rsidRPr="008C49B4" w14:paraId="4C5E396B" w14:textId="77777777" w:rsidTr="004E563E">
        <w:trPr>
          <w:trHeight w:val="408"/>
        </w:trPr>
        <w:tc>
          <w:tcPr>
            <w:tcW w:w="120" w:type="dxa"/>
            <w:tcBorders>
              <w:left w:val="single" w:sz="8" w:space="0" w:color="auto"/>
            </w:tcBorders>
            <w:shd w:val="clear" w:color="auto" w:fill="auto"/>
            <w:vAlign w:val="bottom"/>
          </w:tcPr>
          <w:p w14:paraId="35AAA1FC"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2560" w:type="dxa"/>
            <w:shd w:val="clear" w:color="auto" w:fill="auto"/>
            <w:vAlign w:val="bottom"/>
          </w:tcPr>
          <w:p w14:paraId="6E14FE49"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366C2A23"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00" w:type="dxa"/>
            <w:shd w:val="clear" w:color="auto" w:fill="auto"/>
            <w:vAlign w:val="bottom"/>
          </w:tcPr>
          <w:p w14:paraId="6E993EAE"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4580" w:type="dxa"/>
            <w:gridSpan w:val="2"/>
            <w:tcBorders>
              <w:right w:val="single" w:sz="8" w:space="0" w:color="auto"/>
            </w:tcBorders>
            <w:shd w:val="clear" w:color="auto" w:fill="auto"/>
            <w:vAlign w:val="bottom"/>
          </w:tcPr>
          <w:p w14:paraId="08067B5F"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00" w:type="dxa"/>
            <w:shd w:val="clear" w:color="auto" w:fill="auto"/>
            <w:vAlign w:val="bottom"/>
          </w:tcPr>
          <w:p w14:paraId="7BB79D30"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600" w:type="dxa"/>
            <w:shd w:val="clear" w:color="auto" w:fill="auto"/>
            <w:vAlign w:val="bottom"/>
          </w:tcPr>
          <w:p w14:paraId="4E1624AF"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60" w:type="dxa"/>
            <w:tcBorders>
              <w:right w:val="single" w:sz="8" w:space="0" w:color="auto"/>
            </w:tcBorders>
            <w:shd w:val="clear" w:color="auto" w:fill="auto"/>
            <w:vAlign w:val="bottom"/>
          </w:tcPr>
          <w:p w14:paraId="428A3D4B"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r>
      <w:tr w:rsidR="008C49B4" w:rsidRPr="008C49B4" w14:paraId="2E38991C" w14:textId="77777777" w:rsidTr="004E563E">
        <w:trPr>
          <w:trHeight w:val="415"/>
        </w:trPr>
        <w:tc>
          <w:tcPr>
            <w:tcW w:w="120" w:type="dxa"/>
            <w:tcBorders>
              <w:left w:val="single" w:sz="8" w:space="0" w:color="auto"/>
            </w:tcBorders>
            <w:shd w:val="clear" w:color="auto" w:fill="auto"/>
            <w:vAlign w:val="bottom"/>
          </w:tcPr>
          <w:p w14:paraId="55CD892C"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2560" w:type="dxa"/>
            <w:shd w:val="clear" w:color="auto" w:fill="auto"/>
            <w:vAlign w:val="bottom"/>
          </w:tcPr>
          <w:p w14:paraId="49144BE1"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2AAFC9FC"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00" w:type="dxa"/>
            <w:shd w:val="clear" w:color="auto" w:fill="auto"/>
            <w:vAlign w:val="bottom"/>
          </w:tcPr>
          <w:p w14:paraId="34E49AD2"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4580" w:type="dxa"/>
            <w:gridSpan w:val="2"/>
            <w:tcBorders>
              <w:right w:val="single" w:sz="8" w:space="0" w:color="auto"/>
            </w:tcBorders>
            <w:shd w:val="clear" w:color="auto" w:fill="auto"/>
            <w:vAlign w:val="bottom"/>
          </w:tcPr>
          <w:p w14:paraId="41142EB3"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00" w:type="dxa"/>
            <w:shd w:val="clear" w:color="auto" w:fill="auto"/>
            <w:vAlign w:val="bottom"/>
          </w:tcPr>
          <w:p w14:paraId="3E505CA6"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600" w:type="dxa"/>
            <w:shd w:val="clear" w:color="auto" w:fill="auto"/>
            <w:vAlign w:val="bottom"/>
          </w:tcPr>
          <w:p w14:paraId="2BFF1B0E"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60" w:type="dxa"/>
            <w:tcBorders>
              <w:right w:val="single" w:sz="8" w:space="0" w:color="auto"/>
            </w:tcBorders>
            <w:shd w:val="clear" w:color="auto" w:fill="auto"/>
            <w:vAlign w:val="bottom"/>
          </w:tcPr>
          <w:p w14:paraId="74BDBE40"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r>
      <w:tr w:rsidR="008C49B4" w:rsidRPr="008C49B4" w14:paraId="0818F8BF" w14:textId="77777777" w:rsidTr="004E563E">
        <w:trPr>
          <w:trHeight w:val="413"/>
        </w:trPr>
        <w:tc>
          <w:tcPr>
            <w:tcW w:w="120" w:type="dxa"/>
            <w:tcBorders>
              <w:left w:val="single" w:sz="8" w:space="0" w:color="auto"/>
            </w:tcBorders>
            <w:shd w:val="clear" w:color="auto" w:fill="auto"/>
            <w:vAlign w:val="bottom"/>
          </w:tcPr>
          <w:p w14:paraId="4C568463"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2560" w:type="dxa"/>
            <w:shd w:val="clear" w:color="auto" w:fill="auto"/>
            <w:vAlign w:val="bottom"/>
          </w:tcPr>
          <w:p w14:paraId="2E21B32A"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5DE32CFF"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00" w:type="dxa"/>
            <w:shd w:val="clear" w:color="auto" w:fill="auto"/>
            <w:vAlign w:val="bottom"/>
          </w:tcPr>
          <w:p w14:paraId="6F420B33"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4580" w:type="dxa"/>
            <w:gridSpan w:val="2"/>
            <w:tcBorders>
              <w:right w:val="single" w:sz="8" w:space="0" w:color="auto"/>
            </w:tcBorders>
            <w:shd w:val="clear" w:color="auto" w:fill="auto"/>
            <w:vAlign w:val="bottom"/>
          </w:tcPr>
          <w:p w14:paraId="53B49831"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00" w:type="dxa"/>
            <w:shd w:val="clear" w:color="auto" w:fill="auto"/>
            <w:vAlign w:val="bottom"/>
          </w:tcPr>
          <w:p w14:paraId="523F6299"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600" w:type="dxa"/>
            <w:shd w:val="clear" w:color="auto" w:fill="auto"/>
            <w:vAlign w:val="bottom"/>
          </w:tcPr>
          <w:p w14:paraId="64B65668"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60" w:type="dxa"/>
            <w:tcBorders>
              <w:right w:val="single" w:sz="8" w:space="0" w:color="auto"/>
            </w:tcBorders>
            <w:shd w:val="clear" w:color="auto" w:fill="auto"/>
            <w:vAlign w:val="bottom"/>
          </w:tcPr>
          <w:p w14:paraId="421DB0EB"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r>
      <w:tr w:rsidR="008C49B4" w:rsidRPr="008C49B4" w14:paraId="6B3EFD3A" w14:textId="77777777" w:rsidTr="004E563E">
        <w:trPr>
          <w:trHeight w:val="416"/>
        </w:trPr>
        <w:tc>
          <w:tcPr>
            <w:tcW w:w="120" w:type="dxa"/>
            <w:tcBorders>
              <w:left w:val="single" w:sz="8" w:space="0" w:color="auto"/>
            </w:tcBorders>
            <w:shd w:val="clear" w:color="auto" w:fill="auto"/>
            <w:vAlign w:val="bottom"/>
          </w:tcPr>
          <w:p w14:paraId="410B74E7"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2560" w:type="dxa"/>
            <w:shd w:val="clear" w:color="auto" w:fill="auto"/>
            <w:vAlign w:val="bottom"/>
          </w:tcPr>
          <w:p w14:paraId="6F90A0A0"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1A6F0ABF"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00" w:type="dxa"/>
            <w:shd w:val="clear" w:color="auto" w:fill="auto"/>
            <w:vAlign w:val="bottom"/>
          </w:tcPr>
          <w:p w14:paraId="30FBF52A"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4580" w:type="dxa"/>
            <w:gridSpan w:val="2"/>
            <w:tcBorders>
              <w:right w:val="single" w:sz="8" w:space="0" w:color="auto"/>
            </w:tcBorders>
            <w:shd w:val="clear" w:color="auto" w:fill="auto"/>
            <w:vAlign w:val="bottom"/>
          </w:tcPr>
          <w:p w14:paraId="4CF91370"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00" w:type="dxa"/>
            <w:shd w:val="clear" w:color="auto" w:fill="auto"/>
            <w:vAlign w:val="bottom"/>
          </w:tcPr>
          <w:p w14:paraId="0A6B9EF6"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600" w:type="dxa"/>
            <w:shd w:val="clear" w:color="auto" w:fill="auto"/>
            <w:vAlign w:val="bottom"/>
          </w:tcPr>
          <w:p w14:paraId="5DBDECBA"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60" w:type="dxa"/>
            <w:tcBorders>
              <w:right w:val="single" w:sz="8" w:space="0" w:color="auto"/>
            </w:tcBorders>
            <w:shd w:val="clear" w:color="auto" w:fill="auto"/>
            <w:vAlign w:val="bottom"/>
          </w:tcPr>
          <w:p w14:paraId="5A2F7F99"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r>
      <w:tr w:rsidR="008C49B4" w:rsidRPr="008C49B4" w14:paraId="73358ADE" w14:textId="77777777" w:rsidTr="004E563E">
        <w:trPr>
          <w:trHeight w:val="202"/>
        </w:trPr>
        <w:tc>
          <w:tcPr>
            <w:tcW w:w="2820" w:type="dxa"/>
            <w:gridSpan w:val="3"/>
            <w:tcBorders>
              <w:left w:val="single" w:sz="8" w:space="0" w:color="auto"/>
              <w:bottom w:val="single" w:sz="8" w:space="0" w:color="auto"/>
              <w:right w:val="single" w:sz="8" w:space="0" w:color="auto"/>
            </w:tcBorders>
            <w:shd w:val="clear" w:color="auto" w:fill="auto"/>
            <w:vAlign w:val="bottom"/>
          </w:tcPr>
          <w:p w14:paraId="6A858271" w14:textId="77777777" w:rsidR="008C49B4" w:rsidRPr="008C49B4" w:rsidRDefault="008C49B4" w:rsidP="00BA38B8">
            <w:pPr>
              <w:spacing w:after="0" w:line="360" w:lineRule="auto"/>
              <w:jc w:val="both"/>
              <w:rPr>
                <w:rFonts w:ascii="Times New Roman" w:eastAsia="Times New Roman" w:hAnsi="Times New Roman" w:cs="Times New Roman"/>
                <w:sz w:val="17"/>
                <w:szCs w:val="20"/>
              </w:rPr>
            </w:pPr>
          </w:p>
        </w:tc>
        <w:tc>
          <w:tcPr>
            <w:tcW w:w="100" w:type="dxa"/>
            <w:tcBorders>
              <w:bottom w:val="single" w:sz="8" w:space="0" w:color="auto"/>
            </w:tcBorders>
            <w:shd w:val="clear" w:color="auto" w:fill="auto"/>
            <w:vAlign w:val="bottom"/>
          </w:tcPr>
          <w:p w14:paraId="1EEA2A4E" w14:textId="77777777" w:rsidR="008C49B4" w:rsidRPr="008C49B4" w:rsidRDefault="008C49B4" w:rsidP="00BA38B8">
            <w:pPr>
              <w:spacing w:after="0" w:line="360" w:lineRule="auto"/>
              <w:jc w:val="both"/>
              <w:rPr>
                <w:rFonts w:ascii="Times New Roman" w:eastAsia="Times New Roman" w:hAnsi="Times New Roman" w:cs="Times New Roman"/>
                <w:sz w:val="17"/>
                <w:szCs w:val="20"/>
              </w:rPr>
            </w:pPr>
          </w:p>
        </w:tc>
        <w:tc>
          <w:tcPr>
            <w:tcW w:w="4580" w:type="dxa"/>
            <w:gridSpan w:val="2"/>
            <w:tcBorders>
              <w:bottom w:val="single" w:sz="8" w:space="0" w:color="auto"/>
              <w:right w:val="single" w:sz="8" w:space="0" w:color="auto"/>
            </w:tcBorders>
            <w:shd w:val="clear" w:color="auto" w:fill="auto"/>
            <w:vAlign w:val="bottom"/>
          </w:tcPr>
          <w:p w14:paraId="1865B27A" w14:textId="77777777" w:rsidR="008C49B4" w:rsidRPr="008C49B4" w:rsidRDefault="008C49B4" w:rsidP="00BA38B8">
            <w:pPr>
              <w:spacing w:after="0" w:line="360" w:lineRule="auto"/>
              <w:jc w:val="both"/>
              <w:rPr>
                <w:rFonts w:ascii="Times New Roman" w:eastAsia="Times New Roman" w:hAnsi="Times New Roman" w:cs="Times New Roman"/>
                <w:sz w:val="17"/>
                <w:szCs w:val="20"/>
              </w:rPr>
            </w:pPr>
          </w:p>
        </w:tc>
        <w:tc>
          <w:tcPr>
            <w:tcW w:w="100" w:type="dxa"/>
            <w:shd w:val="clear" w:color="auto" w:fill="auto"/>
            <w:vAlign w:val="bottom"/>
          </w:tcPr>
          <w:p w14:paraId="107CB862" w14:textId="77777777" w:rsidR="008C49B4" w:rsidRPr="008C49B4" w:rsidRDefault="008C49B4" w:rsidP="00BA38B8">
            <w:pPr>
              <w:spacing w:after="0" w:line="360" w:lineRule="auto"/>
              <w:jc w:val="both"/>
              <w:rPr>
                <w:rFonts w:ascii="Times New Roman" w:eastAsia="Times New Roman" w:hAnsi="Times New Roman" w:cs="Times New Roman"/>
                <w:sz w:val="17"/>
                <w:szCs w:val="20"/>
              </w:rPr>
            </w:pPr>
          </w:p>
        </w:tc>
        <w:tc>
          <w:tcPr>
            <w:tcW w:w="1600" w:type="dxa"/>
            <w:shd w:val="clear" w:color="auto" w:fill="auto"/>
            <w:vAlign w:val="bottom"/>
          </w:tcPr>
          <w:p w14:paraId="1BBA34B6" w14:textId="77777777" w:rsidR="008C49B4" w:rsidRPr="008C49B4" w:rsidRDefault="008C49B4" w:rsidP="00BA38B8">
            <w:pPr>
              <w:spacing w:after="0" w:line="360" w:lineRule="auto"/>
              <w:jc w:val="both"/>
              <w:rPr>
                <w:rFonts w:ascii="Times New Roman" w:eastAsia="Times New Roman" w:hAnsi="Times New Roman" w:cs="Times New Roman"/>
                <w:sz w:val="17"/>
                <w:szCs w:val="20"/>
              </w:rPr>
            </w:pPr>
          </w:p>
        </w:tc>
        <w:tc>
          <w:tcPr>
            <w:tcW w:w="160" w:type="dxa"/>
            <w:tcBorders>
              <w:right w:val="single" w:sz="8" w:space="0" w:color="auto"/>
            </w:tcBorders>
            <w:shd w:val="clear" w:color="auto" w:fill="auto"/>
            <w:vAlign w:val="bottom"/>
          </w:tcPr>
          <w:p w14:paraId="5184EAEE" w14:textId="77777777" w:rsidR="008C49B4" w:rsidRPr="008C49B4" w:rsidRDefault="008C49B4" w:rsidP="00BA38B8">
            <w:pPr>
              <w:spacing w:after="0" w:line="360" w:lineRule="auto"/>
              <w:jc w:val="both"/>
              <w:rPr>
                <w:rFonts w:ascii="Times New Roman" w:eastAsia="Times New Roman" w:hAnsi="Times New Roman" w:cs="Times New Roman"/>
                <w:sz w:val="17"/>
                <w:szCs w:val="20"/>
              </w:rPr>
            </w:pPr>
          </w:p>
        </w:tc>
      </w:tr>
      <w:tr w:rsidR="008C49B4" w:rsidRPr="008C49B4" w14:paraId="66AED5D4" w14:textId="77777777" w:rsidTr="004E563E">
        <w:trPr>
          <w:trHeight w:val="320"/>
        </w:trPr>
        <w:tc>
          <w:tcPr>
            <w:tcW w:w="2820" w:type="dxa"/>
            <w:gridSpan w:val="3"/>
            <w:tcBorders>
              <w:left w:val="single" w:sz="8" w:space="0" w:color="auto"/>
              <w:right w:val="single" w:sz="8" w:space="0" w:color="auto"/>
            </w:tcBorders>
            <w:shd w:val="clear" w:color="auto" w:fill="auto"/>
            <w:vAlign w:val="bottom"/>
          </w:tcPr>
          <w:p w14:paraId="681D61C1" w14:textId="77777777" w:rsidR="008C49B4" w:rsidRPr="008C49B4" w:rsidRDefault="008C49B4" w:rsidP="00BA38B8">
            <w:pPr>
              <w:spacing w:after="0" w:line="360" w:lineRule="auto"/>
              <w:ind w:left="120"/>
              <w:jc w:val="both"/>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Functional maintenance</w:t>
            </w:r>
          </w:p>
        </w:tc>
        <w:tc>
          <w:tcPr>
            <w:tcW w:w="100" w:type="dxa"/>
            <w:shd w:val="clear" w:color="auto" w:fill="auto"/>
            <w:vAlign w:val="bottom"/>
          </w:tcPr>
          <w:p w14:paraId="4A3C13BC"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4580" w:type="dxa"/>
            <w:gridSpan w:val="2"/>
            <w:tcBorders>
              <w:right w:val="single" w:sz="8" w:space="0" w:color="auto"/>
            </w:tcBorders>
            <w:shd w:val="clear" w:color="auto" w:fill="auto"/>
            <w:vAlign w:val="bottom"/>
          </w:tcPr>
          <w:p w14:paraId="7DCDFF57"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In case of any change in the functionality of</w:t>
            </w:r>
          </w:p>
        </w:tc>
        <w:tc>
          <w:tcPr>
            <w:tcW w:w="100" w:type="dxa"/>
            <w:shd w:val="clear" w:color="auto" w:fill="auto"/>
            <w:vAlign w:val="bottom"/>
          </w:tcPr>
          <w:p w14:paraId="62C9A9F5"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600" w:type="dxa"/>
            <w:shd w:val="clear" w:color="auto" w:fill="auto"/>
            <w:vAlign w:val="bottom"/>
          </w:tcPr>
          <w:p w14:paraId="6D8A17DC"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60" w:type="dxa"/>
            <w:tcBorders>
              <w:right w:val="single" w:sz="8" w:space="0" w:color="auto"/>
            </w:tcBorders>
            <w:shd w:val="clear" w:color="auto" w:fill="auto"/>
            <w:vAlign w:val="bottom"/>
          </w:tcPr>
          <w:p w14:paraId="65C2366D"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r>
      <w:tr w:rsidR="008C49B4" w:rsidRPr="008C49B4" w14:paraId="2A0D70FB" w14:textId="77777777" w:rsidTr="004E563E">
        <w:trPr>
          <w:trHeight w:val="410"/>
        </w:trPr>
        <w:tc>
          <w:tcPr>
            <w:tcW w:w="120" w:type="dxa"/>
            <w:tcBorders>
              <w:left w:val="single" w:sz="8" w:space="0" w:color="auto"/>
            </w:tcBorders>
            <w:shd w:val="clear" w:color="auto" w:fill="auto"/>
            <w:vAlign w:val="bottom"/>
          </w:tcPr>
          <w:p w14:paraId="5C4E04E0"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2560" w:type="dxa"/>
            <w:shd w:val="clear" w:color="auto" w:fill="auto"/>
            <w:vAlign w:val="bottom"/>
          </w:tcPr>
          <w:p w14:paraId="381DDD91"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6CC9D57F"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00" w:type="dxa"/>
            <w:shd w:val="clear" w:color="auto" w:fill="auto"/>
            <w:vAlign w:val="bottom"/>
          </w:tcPr>
          <w:p w14:paraId="16105077"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4580" w:type="dxa"/>
            <w:gridSpan w:val="2"/>
            <w:tcBorders>
              <w:right w:val="single" w:sz="8" w:space="0" w:color="auto"/>
            </w:tcBorders>
            <w:shd w:val="clear" w:color="auto" w:fill="auto"/>
            <w:vAlign w:val="bottom"/>
          </w:tcPr>
          <w:p w14:paraId="0AEBAB4B"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MMRPAS system, the registered users shall be</w:t>
            </w:r>
          </w:p>
        </w:tc>
        <w:tc>
          <w:tcPr>
            <w:tcW w:w="100" w:type="dxa"/>
            <w:shd w:val="clear" w:color="auto" w:fill="auto"/>
            <w:vAlign w:val="bottom"/>
          </w:tcPr>
          <w:p w14:paraId="0E17095B"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600" w:type="dxa"/>
            <w:shd w:val="clear" w:color="auto" w:fill="auto"/>
            <w:vAlign w:val="bottom"/>
          </w:tcPr>
          <w:p w14:paraId="24CEA8E0"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60" w:type="dxa"/>
            <w:tcBorders>
              <w:right w:val="single" w:sz="8" w:space="0" w:color="auto"/>
            </w:tcBorders>
            <w:shd w:val="clear" w:color="auto" w:fill="auto"/>
            <w:vAlign w:val="bottom"/>
          </w:tcPr>
          <w:p w14:paraId="2731516C"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r>
      <w:tr w:rsidR="008C49B4" w:rsidRPr="008C49B4" w14:paraId="7EFF2D5F" w14:textId="77777777" w:rsidTr="004E563E">
        <w:trPr>
          <w:trHeight w:val="413"/>
        </w:trPr>
        <w:tc>
          <w:tcPr>
            <w:tcW w:w="120" w:type="dxa"/>
            <w:tcBorders>
              <w:left w:val="single" w:sz="8" w:space="0" w:color="auto"/>
            </w:tcBorders>
            <w:shd w:val="clear" w:color="auto" w:fill="auto"/>
            <w:vAlign w:val="bottom"/>
          </w:tcPr>
          <w:p w14:paraId="60B4115E"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2560" w:type="dxa"/>
            <w:shd w:val="clear" w:color="auto" w:fill="auto"/>
            <w:vAlign w:val="bottom"/>
          </w:tcPr>
          <w:p w14:paraId="770B2839"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02131430"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00" w:type="dxa"/>
            <w:shd w:val="clear" w:color="auto" w:fill="auto"/>
            <w:vAlign w:val="bottom"/>
          </w:tcPr>
          <w:p w14:paraId="30FA241E"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4580" w:type="dxa"/>
            <w:gridSpan w:val="2"/>
            <w:tcBorders>
              <w:right w:val="single" w:sz="8" w:space="0" w:color="auto"/>
            </w:tcBorders>
            <w:shd w:val="clear" w:color="auto" w:fill="auto"/>
            <w:vAlign w:val="bottom"/>
          </w:tcPr>
          <w:p w14:paraId="074872F6"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notified 2 days before the upgrade.</w:t>
            </w:r>
          </w:p>
        </w:tc>
        <w:tc>
          <w:tcPr>
            <w:tcW w:w="100" w:type="dxa"/>
            <w:shd w:val="clear" w:color="auto" w:fill="auto"/>
            <w:vAlign w:val="bottom"/>
          </w:tcPr>
          <w:p w14:paraId="016F0C9B"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600" w:type="dxa"/>
            <w:shd w:val="clear" w:color="auto" w:fill="auto"/>
            <w:vAlign w:val="bottom"/>
          </w:tcPr>
          <w:p w14:paraId="1C43437E"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c>
          <w:tcPr>
            <w:tcW w:w="160" w:type="dxa"/>
            <w:tcBorders>
              <w:right w:val="single" w:sz="8" w:space="0" w:color="auto"/>
            </w:tcBorders>
            <w:shd w:val="clear" w:color="auto" w:fill="auto"/>
            <w:vAlign w:val="bottom"/>
          </w:tcPr>
          <w:p w14:paraId="5B81008E" w14:textId="77777777" w:rsidR="008C49B4" w:rsidRPr="008C49B4" w:rsidRDefault="008C49B4" w:rsidP="00BA38B8">
            <w:pPr>
              <w:spacing w:after="0" w:line="360" w:lineRule="auto"/>
              <w:jc w:val="both"/>
              <w:rPr>
                <w:rFonts w:ascii="Times New Roman" w:eastAsia="Times New Roman" w:hAnsi="Times New Roman" w:cs="Times New Roman"/>
                <w:sz w:val="24"/>
                <w:szCs w:val="20"/>
              </w:rPr>
            </w:pPr>
          </w:p>
        </w:tc>
      </w:tr>
      <w:tr w:rsidR="008C49B4" w:rsidRPr="008C49B4" w14:paraId="6D7D2BA8" w14:textId="77777777" w:rsidTr="004E563E">
        <w:trPr>
          <w:trHeight w:val="202"/>
        </w:trPr>
        <w:tc>
          <w:tcPr>
            <w:tcW w:w="2820" w:type="dxa"/>
            <w:gridSpan w:val="3"/>
            <w:tcBorders>
              <w:left w:val="single" w:sz="8" w:space="0" w:color="auto"/>
              <w:bottom w:val="single" w:sz="8" w:space="0" w:color="auto"/>
              <w:right w:val="single" w:sz="8" w:space="0" w:color="auto"/>
            </w:tcBorders>
            <w:shd w:val="clear" w:color="auto" w:fill="auto"/>
            <w:vAlign w:val="bottom"/>
          </w:tcPr>
          <w:p w14:paraId="1E7C9FAF"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00" w:type="dxa"/>
            <w:tcBorders>
              <w:bottom w:val="single" w:sz="8" w:space="0" w:color="auto"/>
            </w:tcBorders>
            <w:shd w:val="clear" w:color="auto" w:fill="auto"/>
            <w:vAlign w:val="bottom"/>
          </w:tcPr>
          <w:p w14:paraId="2E06ADF4"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4580" w:type="dxa"/>
            <w:gridSpan w:val="2"/>
            <w:tcBorders>
              <w:bottom w:val="single" w:sz="8" w:space="0" w:color="auto"/>
              <w:right w:val="single" w:sz="8" w:space="0" w:color="auto"/>
            </w:tcBorders>
            <w:shd w:val="clear" w:color="auto" w:fill="auto"/>
            <w:vAlign w:val="bottom"/>
          </w:tcPr>
          <w:p w14:paraId="514C3804"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00" w:type="dxa"/>
            <w:shd w:val="clear" w:color="auto" w:fill="auto"/>
            <w:vAlign w:val="bottom"/>
          </w:tcPr>
          <w:p w14:paraId="740DCB24"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600" w:type="dxa"/>
            <w:shd w:val="clear" w:color="auto" w:fill="auto"/>
            <w:vAlign w:val="bottom"/>
          </w:tcPr>
          <w:p w14:paraId="50370E2D" w14:textId="77777777" w:rsidR="008C49B4" w:rsidRPr="008C49B4" w:rsidRDefault="008C49B4" w:rsidP="005364FC">
            <w:pPr>
              <w:spacing w:after="0" w:line="360" w:lineRule="auto"/>
              <w:rPr>
                <w:rFonts w:ascii="Times New Roman" w:eastAsia="Times New Roman" w:hAnsi="Times New Roman" w:cs="Times New Roman"/>
                <w:sz w:val="17"/>
                <w:szCs w:val="20"/>
              </w:rPr>
            </w:pPr>
          </w:p>
        </w:tc>
        <w:tc>
          <w:tcPr>
            <w:tcW w:w="160" w:type="dxa"/>
            <w:tcBorders>
              <w:right w:val="single" w:sz="8" w:space="0" w:color="auto"/>
            </w:tcBorders>
            <w:shd w:val="clear" w:color="auto" w:fill="auto"/>
            <w:vAlign w:val="bottom"/>
          </w:tcPr>
          <w:p w14:paraId="6B27B5FA" w14:textId="77777777" w:rsidR="008C49B4" w:rsidRPr="008C49B4" w:rsidRDefault="008C49B4" w:rsidP="005364FC">
            <w:pPr>
              <w:spacing w:after="0" w:line="360" w:lineRule="auto"/>
              <w:rPr>
                <w:rFonts w:ascii="Times New Roman" w:eastAsia="Times New Roman" w:hAnsi="Times New Roman" w:cs="Times New Roman"/>
                <w:sz w:val="17"/>
                <w:szCs w:val="20"/>
              </w:rPr>
            </w:pPr>
          </w:p>
        </w:tc>
      </w:tr>
      <w:tr w:rsidR="008C49B4" w:rsidRPr="008C49B4" w14:paraId="332299F4" w14:textId="77777777" w:rsidTr="004E563E">
        <w:trPr>
          <w:trHeight w:val="320"/>
        </w:trPr>
        <w:tc>
          <w:tcPr>
            <w:tcW w:w="2820" w:type="dxa"/>
            <w:gridSpan w:val="3"/>
            <w:tcBorders>
              <w:left w:val="single" w:sz="8" w:space="0" w:color="auto"/>
              <w:right w:val="single" w:sz="8" w:space="0" w:color="auto"/>
            </w:tcBorders>
            <w:shd w:val="clear" w:color="auto" w:fill="auto"/>
            <w:vAlign w:val="bottom"/>
          </w:tcPr>
          <w:p w14:paraId="7600C556" w14:textId="77777777" w:rsidR="008C49B4" w:rsidRPr="008C49B4" w:rsidRDefault="008C49B4" w:rsidP="005364FC">
            <w:pPr>
              <w:spacing w:after="0" w:line="360" w:lineRule="auto"/>
              <w:ind w:left="120"/>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Functional expansion</w:t>
            </w:r>
          </w:p>
        </w:tc>
        <w:tc>
          <w:tcPr>
            <w:tcW w:w="100" w:type="dxa"/>
            <w:shd w:val="clear" w:color="auto" w:fill="auto"/>
            <w:vAlign w:val="bottom"/>
          </w:tcPr>
          <w:p w14:paraId="169F7772"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80" w:type="dxa"/>
            <w:gridSpan w:val="2"/>
            <w:tcBorders>
              <w:right w:val="single" w:sz="8" w:space="0" w:color="auto"/>
            </w:tcBorders>
            <w:shd w:val="clear" w:color="auto" w:fill="auto"/>
            <w:vAlign w:val="bottom"/>
          </w:tcPr>
          <w:p w14:paraId="7EB605FC" w14:textId="77777777" w:rsidR="008C49B4" w:rsidRPr="008C49B4" w:rsidRDefault="008C49B4" w:rsidP="005364FC">
            <w:pPr>
              <w:spacing w:after="0" w:line="360" w:lineRule="auto"/>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The following suggestions are critical for the</w:t>
            </w:r>
          </w:p>
        </w:tc>
        <w:tc>
          <w:tcPr>
            <w:tcW w:w="100" w:type="dxa"/>
            <w:shd w:val="clear" w:color="auto" w:fill="auto"/>
            <w:vAlign w:val="bottom"/>
          </w:tcPr>
          <w:p w14:paraId="28108FE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00" w:type="dxa"/>
            <w:shd w:val="clear" w:color="auto" w:fill="auto"/>
            <w:vAlign w:val="bottom"/>
          </w:tcPr>
          <w:p w14:paraId="1E6C83FB"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0" w:type="dxa"/>
            <w:tcBorders>
              <w:right w:val="single" w:sz="8" w:space="0" w:color="auto"/>
            </w:tcBorders>
            <w:shd w:val="clear" w:color="auto" w:fill="auto"/>
            <w:vAlign w:val="bottom"/>
          </w:tcPr>
          <w:p w14:paraId="440FF479"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6E508D36" w14:textId="77777777" w:rsidTr="004E563E">
        <w:trPr>
          <w:trHeight w:val="415"/>
        </w:trPr>
        <w:tc>
          <w:tcPr>
            <w:tcW w:w="2820" w:type="dxa"/>
            <w:gridSpan w:val="3"/>
            <w:tcBorders>
              <w:left w:val="single" w:sz="8" w:space="0" w:color="auto"/>
              <w:right w:val="single" w:sz="8" w:space="0" w:color="auto"/>
            </w:tcBorders>
            <w:shd w:val="clear" w:color="auto" w:fill="auto"/>
            <w:vAlign w:val="bottom"/>
          </w:tcPr>
          <w:p w14:paraId="5178F0DE" w14:textId="77777777" w:rsidR="008C49B4" w:rsidRPr="008C49B4" w:rsidRDefault="008C49B4" w:rsidP="005364FC">
            <w:pPr>
              <w:spacing w:after="0" w:line="360" w:lineRule="auto"/>
              <w:ind w:left="120"/>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lastRenderedPageBreak/>
              <w:t>and performance</w:t>
            </w:r>
          </w:p>
        </w:tc>
        <w:tc>
          <w:tcPr>
            <w:tcW w:w="100" w:type="dxa"/>
            <w:shd w:val="clear" w:color="auto" w:fill="auto"/>
            <w:vAlign w:val="bottom"/>
          </w:tcPr>
          <w:p w14:paraId="27BD5C93"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80" w:type="dxa"/>
            <w:gridSpan w:val="2"/>
            <w:tcBorders>
              <w:right w:val="single" w:sz="8" w:space="0" w:color="auto"/>
            </w:tcBorders>
            <w:shd w:val="clear" w:color="auto" w:fill="auto"/>
            <w:vAlign w:val="bottom"/>
          </w:tcPr>
          <w:p w14:paraId="26954AC5" w14:textId="77777777" w:rsidR="008C49B4" w:rsidRPr="008C49B4" w:rsidRDefault="008C49B4" w:rsidP="005364FC">
            <w:pPr>
              <w:spacing w:after="0" w:line="360" w:lineRule="auto"/>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better performance of MMRPAS system.</w:t>
            </w:r>
          </w:p>
        </w:tc>
        <w:tc>
          <w:tcPr>
            <w:tcW w:w="100" w:type="dxa"/>
            <w:shd w:val="clear" w:color="auto" w:fill="auto"/>
            <w:vAlign w:val="bottom"/>
          </w:tcPr>
          <w:p w14:paraId="48623976"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00" w:type="dxa"/>
            <w:shd w:val="clear" w:color="auto" w:fill="auto"/>
            <w:vAlign w:val="bottom"/>
          </w:tcPr>
          <w:p w14:paraId="7B435229"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0" w:type="dxa"/>
            <w:tcBorders>
              <w:right w:val="single" w:sz="8" w:space="0" w:color="auto"/>
            </w:tcBorders>
            <w:shd w:val="clear" w:color="auto" w:fill="auto"/>
            <w:vAlign w:val="bottom"/>
          </w:tcPr>
          <w:p w14:paraId="60B3D71E"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0DA59879" w14:textId="77777777" w:rsidTr="004E563E">
        <w:trPr>
          <w:trHeight w:val="413"/>
        </w:trPr>
        <w:tc>
          <w:tcPr>
            <w:tcW w:w="2820" w:type="dxa"/>
            <w:gridSpan w:val="3"/>
            <w:tcBorders>
              <w:left w:val="single" w:sz="8" w:space="0" w:color="auto"/>
              <w:right w:val="single" w:sz="8" w:space="0" w:color="auto"/>
            </w:tcBorders>
            <w:shd w:val="clear" w:color="auto" w:fill="auto"/>
            <w:vAlign w:val="bottom"/>
          </w:tcPr>
          <w:p w14:paraId="23463F5D" w14:textId="77777777" w:rsidR="008C49B4" w:rsidRPr="008C49B4" w:rsidRDefault="008C49B4" w:rsidP="005364FC">
            <w:pPr>
              <w:spacing w:after="0" w:line="360" w:lineRule="auto"/>
              <w:ind w:left="120"/>
              <w:rPr>
                <w:rFonts w:ascii="Times New Roman" w:eastAsia="Times New Roman" w:hAnsi="Times New Roman" w:cs="Times New Roman"/>
                <w:b/>
                <w:sz w:val="24"/>
                <w:szCs w:val="20"/>
              </w:rPr>
            </w:pPr>
            <w:r w:rsidRPr="008C49B4">
              <w:rPr>
                <w:rFonts w:ascii="Times New Roman" w:eastAsia="Times New Roman" w:hAnsi="Times New Roman" w:cs="Times New Roman"/>
                <w:b/>
                <w:sz w:val="24"/>
                <w:szCs w:val="20"/>
              </w:rPr>
              <w:t>improvement</w:t>
            </w:r>
          </w:p>
        </w:tc>
        <w:tc>
          <w:tcPr>
            <w:tcW w:w="100" w:type="dxa"/>
            <w:shd w:val="clear" w:color="auto" w:fill="auto"/>
            <w:vAlign w:val="bottom"/>
          </w:tcPr>
          <w:p w14:paraId="58F9983E"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80" w:type="dxa"/>
            <w:gridSpan w:val="2"/>
            <w:tcBorders>
              <w:right w:val="single" w:sz="8" w:space="0" w:color="auto"/>
            </w:tcBorders>
            <w:shd w:val="clear" w:color="auto" w:fill="auto"/>
            <w:vAlign w:val="bottom"/>
          </w:tcPr>
          <w:p w14:paraId="7A526AF8" w14:textId="77777777" w:rsidR="008C49B4" w:rsidRPr="008C49B4" w:rsidRDefault="008C49B4" w:rsidP="005364FC">
            <w:pPr>
              <w:spacing w:after="0" w:line="360" w:lineRule="auto"/>
              <w:ind w:left="360"/>
              <w:rPr>
                <w:rFonts w:ascii="Times New Roman" w:eastAsia="Times New Roman" w:hAnsi="Times New Roman" w:cs="Times New Roman"/>
                <w:i/>
                <w:sz w:val="24"/>
                <w:szCs w:val="20"/>
              </w:rPr>
            </w:pPr>
            <w:r w:rsidRPr="008C49B4">
              <w:rPr>
                <w:rFonts w:ascii="Times New Roman" w:eastAsia="Times New Roman" w:hAnsi="Times New Roman" w:cs="Times New Roman"/>
                <w:sz w:val="24"/>
                <w:szCs w:val="20"/>
              </w:rPr>
              <w:t xml:space="preserve">1.  </w:t>
            </w:r>
            <w:hyperlink r:id="rId49" w:anchor="caching" w:history="1">
              <w:r w:rsidRPr="008C49B4">
                <w:rPr>
                  <w:rFonts w:ascii="Times New Roman" w:eastAsia="Times New Roman" w:hAnsi="Times New Roman" w:cs="Times New Roman"/>
                  <w:i/>
                  <w:sz w:val="24"/>
                  <w:szCs w:val="20"/>
                </w:rPr>
                <w:t>Caching</w:t>
              </w:r>
            </w:hyperlink>
          </w:p>
        </w:tc>
        <w:tc>
          <w:tcPr>
            <w:tcW w:w="100" w:type="dxa"/>
            <w:shd w:val="clear" w:color="auto" w:fill="auto"/>
            <w:vAlign w:val="bottom"/>
          </w:tcPr>
          <w:p w14:paraId="46DEB43D"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00" w:type="dxa"/>
            <w:shd w:val="clear" w:color="auto" w:fill="auto"/>
            <w:vAlign w:val="bottom"/>
          </w:tcPr>
          <w:p w14:paraId="68B563A5"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0" w:type="dxa"/>
            <w:tcBorders>
              <w:right w:val="single" w:sz="8" w:space="0" w:color="auto"/>
            </w:tcBorders>
            <w:shd w:val="clear" w:color="auto" w:fill="auto"/>
            <w:vAlign w:val="bottom"/>
          </w:tcPr>
          <w:p w14:paraId="11BCA8D4"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60E27A54" w14:textId="77777777" w:rsidTr="004E563E">
        <w:trPr>
          <w:trHeight w:val="411"/>
        </w:trPr>
        <w:tc>
          <w:tcPr>
            <w:tcW w:w="120" w:type="dxa"/>
            <w:tcBorders>
              <w:left w:val="single" w:sz="8" w:space="0" w:color="auto"/>
            </w:tcBorders>
            <w:shd w:val="clear" w:color="auto" w:fill="auto"/>
            <w:vAlign w:val="bottom"/>
          </w:tcPr>
          <w:p w14:paraId="24D70A10"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60" w:type="dxa"/>
            <w:shd w:val="clear" w:color="auto" w:fill="auto"/>
            <w:vAlign w:val="bottom"/>
          </w:tcPr>
          <w:p w14:paraId="68A9D2D0"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56096EF2"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42F21DA5"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80" w:type="dxa"/>
            <w:gridSpan w:val="2"/>
            <w:tcBorders>
              <w:right w:val="single" w:sz="8" w:space="0" w:color="auto"/>
            </w:tcBorders>
            <w:shd w:val="clear" w:color="auto" w:fill="auto"/>
            <w:vAlign w:val="bottom"/>
          </w:tcPr>
          <w:p w14:paraId="5D6813B6" w14:textId="77777777" w:rsidR="008C49B4" w:rsidRPr="008C49B4" w:rsidRDefault="008C49B4" w:rsidP="005364FC">
            <w:pPr>
              <w:spacing w:after="0" w:line="360" w:lineRule="auto"/>
              <w:ind w:left="360"/>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2.  Optimizing the mammogram images.</w:t>
            </w:r>
          </w:p>
        </w:tc>
        <w:tc>
          <w:tcPr>
            <w:tcW w:w="100" w:type="dxa"/>
            <w:shd w:val="clear" w:color="auto" w:fill="auto"/>
            <w:vAlign w:val="bottom"/>
          </w:tcPr>
          <w:p w14:paraId="7CC925F9"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00" w:type="dxa"/>
            <w:shd w:val="clear" w:color="auto" w:fill="auto"/>
            <w:vAlign w:val="bottom"/>
          </w:tcPr>
          <w:p w14:paraId="4BC2C122"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0" w:type="dxa"/>
            <w:tcBorders>
              <w:right w:val="single" w:sz="8" w:space="0" w:color="auto"/>
            </w:tcBorders>
            <w:shd w:val="clear" w:color="auto" w:fill="auto"/>
            <w:vAlign w:val="bottom"/>
          </w:tcPr>
          <w:p w14:paraId="097822FA"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31CAEEDF" w14:textId="77777777" w:rsidTr="004E563E">
        <w:trPr>
          <w:trHeight w:val="413"/>
        </w:trPr>
        <w:tc>
          <w:tcPr>
            <w:tcW w:w="120" w:type="dxa"/>
            <w:tcBorders>
              <w:left w:val="single" w:sz="8" w:space="0" w:color="auto"/>
            </w:tcBorders>
            <w:shd w:val="clear" w:color="auto" w:fill="auto"/>
            <w:vAlign w:val="bottom"/>
          </w:tcPr>
          <w:p w14:paraId="6B7BDA7B"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60" w:type="dxa"/>
            <w:shd w:val="clear" w:color="auto" w:fill="auto"/>
            <w:vAlign w:val="bottom"/>
          </w:tcPr>
          <w:p w14:paraId="09798517"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15F3861F"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3A6D00AB"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80" w:type="dxa"/>
            <w:gridSpan w:val="2"/>
            <w:tcBorders>
              <w:right w:val="single" w:sz="8" w:space="0" w:color="auto"/>
            </w:tcBorders>
            <w:shd w:val="clear" w:color="auto" w:fill="auto"/>
            <w:vAlign w:val="bottom"/>
          </w:tcPr>
          <w:p w14:paraId="02BF7CD0" w14:textId="77777777" w:rsidR="008C49B4" w:rsidRPr="008C49B4" w:rsidRDefault="008C49B4" w:rsidP="005364FC">
            <w:pPr>
              <w:spacing w:after="0" w:line="360" w:lineRule="auto"/>
              <w:ind w:left="360"/>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3.  Using Logs to monitor the</w:t>
            </w:r>
          </w:p>
        </w:tc>
        <w:tc>
          <w:tcPr>
            <w:tcW w:w="100" w:type="dxa"/>
            <w:shd w:val="clear" w:color="auto" w:fill="auto"/>
            <w:vAlign w:val="bottom"/>
          </w:tcPr>
          <w:p w14:paraId="0723DF2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00" w:type="dxa"/>
            <w:shd w:val="clear" w:color="auto" w:fill="auto"/>
            <w:vAlign w:val="bottom"/>
          </w:tcPr>
          <w:p w14:paraId="0633A4E0"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0" w:type="dxa"/>
            <w:tcBorders>
              <w:right w:val="single" w:sz="8" w:space="0" w:color="auto"/>
            </w:tcBorders>
            <w:shd w:val="clear" w:color="auto" w:fill="auto"/>
            <w:vAlign w:val="bottom"/>
          </w:tcPr>
          <w:p w14:paraId="0648CC1B"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3CA8F970" w14:textId="77777777" w:rsidTr="004E563E">
        <w:trPr>
          <w:trHeight w:val="415"/>
        </w:trPr>
        <w:tc>
          <w:tcPr>
            <w:tcW w:w="120" w:type="dxa"/>
            <w:tcBorders>
              <w:left w:val="single" w:sz="8" w:space="0" w:color="auto"/>
            </w:tcBorders>
            <w:shd w:val="clear" w:color="auto" w:fill="auto"/>
            <w:vAlign w:val="bottom"/>
          </w:tcPr>
          <w:p w14:paraId="513AA363"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60" w:type="dxa"/>
            <w:shd w:val="clear" w:color="auto" w:fill="auto"/>
            <w:vAlign w:val="bottom"/>
          </w:tcPr>
          <w:p w14:paraId="519AFB5F"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41AA4AF8"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3D0AF5AB"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580" w:type="dxa"/>
            <w:gridSpan w:val="2"/>
            <w:tcBorders>
              <w:right w:val="single" w:sz="8" w:space="0" w:color="auto"/>
            </w:tcBorders>
            <w:shd w:val="clear" w:color="auto" w:fill="auto"/>
            <w:vAlign w:val="bottom"/>
          </w:tcPr>
          <w:p w14:paraId="687F7856" w14:textId="77777777" w:rsidR="008C49B4" w:rsidRPr="008C49B4" w:rsidRDefault="008C49B4" w:rsidP="005364FC">
            <w:pPr>
              <w:spacing w:after="0" w:line="360" w:lineRule="auto"/>
              <w:ind w:left="720"/>
              <w:rPr>
                <w:rFonts w:ascii="Times New Roman" w:eastAsia="Times New Roman" w:hAnsi="Times New Roman" w:cs="Times New Roman"/>
                <w:sz w:val="24"/>
                <w:szCs w:val="20"/>
              </w:rPr>
            </w:pPr>
            <w:r w:rsidRPr="008C49B4">
              <w:rPr>
                <w:rFonts w:ascii="Times New Roman" w:eastAsia="Times New Roman" w:hAnsi="Times New Roman" w:cs="Times New Roman"/>
                <w:sz w:val="24"/>
                <w:szCs w:val="20"/>
              </w:rPr>
              <w:t>performance of the system.</w:t>
            </w:r>
          </w:p>
        </w:tc>
        <w:tc>
          <w:tcPr>
            <w:tcW w:w="100" w:type="dxa"/>
            <w:shd w:val="clear" w:color="auto" w:fill="auto"/>
            <w:vAlign w:val="bottom"/>
          </w:tcPr>
          <w:p w14:paraId="7D386590"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00" w:type="dxa"/>
            <w:shd w:val="clear" w:color="auto" w:fill="auto"/>
            <w:vAlign w:val="bottom"/>
          </w:tcPr>
          <w:p w14:paraId="779D3BD9"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0" w:type="dxa"/>
            <w:tcBorders>
              <w:right w:val="single" w:sz="8" w:space="0" w:color="auto"/>
            </w:tcBorders>
            <w:shd w:val="clear" w:color="auto" w:fill="auto"/>
            <w:vAlign w:val="bottom"/>
          </w:tcPr>
          <w:p w14:paraId="660DDB75"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1C14DC2B" w14:textId="77777777" w:rsidTr="004E563E">
        <w:trPr>
          <w:trHeight w:val="617"/>
        </w:trPr>
        <w:tc>
          <w:tcPr>
            <w:tcW w:w="120" w:type="dxa"/>
            <w:tcBorders>
              <w:left w:val="single" w:sz="8" w:space="0" w:color="auto"/>
            </w:tcBorders>
            <w:shd w:val="clear" w:color="auto" w:fill="auto"/>
            <w:vAlign w:val="bottom"/>
          </w:tcPr>
          <w:p w14:paraId="397600AD"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60" w:type="dxa"/>
            <w:shd w:val="clear" w:color="auto" w:fill="auto"/>
            <w:vAlign w:val="bottom"/>
          </w:tcPr>
          <w:p w14:paraId="7F04AF28"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71C08837"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02369B66"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440" w:type="dxa"/>
            <w:shd w:val="clear" w:color="auto" w:fill="auto"/>
            <w:vAlign w:val="bottom"/>
          </w:tcPr>
          <w:p w14:paraId="03F43D73"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right w:val="single" w:sz="8" w:space="0" w:color="auto"/>
            </w:tcBorders>
            <w:shd w:val="clear" w:color="auto" w:fill="auto"/>
            <w:vAlign w:val="bottom"/>
          </w:tcPr>
          <w:p w14:paraId="4BE60A65"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shd w:val="clear" w:color="auto" w:fill="auto"/>
            <w:vAlign w:val="bottom"/>
          </w:tcPr>
          <w:p w14:paraId="53299634"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00" w:type="dxa"/>
            <w:shd w:val="clear" w:color="auto" w:fill="auto"/>
            <w:vAlign w:val="bottom"/>
          </w:tcPr>
          <w:p w14:paraId="7D742B6B"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0" w:type="dxa"/>
            <w:tcBorders>
              <w:right w:val="single" w:sz="8" w:space="0" w:color="auto"/>
            </w:tcBorders>
            <w:shd w:val="clear" w:color="auto" w:fill="auto"/>
            <w:vAlign w:val="bottom"/>
          </w:tcPr>
          <w:p w14:paraId="6CB2A29A"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r w:rsidR="008C49B4" w:rsidRPr="008C49B4" w14:paraId="338F656D" w14:textId="77777777" w:rsidTr="004E563E">
        <w:trPr>
          <w:trHeight w:val="617"/>
        </w:trPr>
        <w:tc>
          <w:tcPr>
            <w:tcW w:w="120" w:type="dxa"/>
            <w:tcBorders>
              <w:left w:val="single" w:sz="8" w:space="0" w:color="auto"/>
              <w:bottom w:val="single" w:sz="8" w:space="0" w:color="auto"/>
            </w:tcBorders>
            <w:shd w:val="clear" w:color="auto" w:fill="auto"/>
            <w:vAlign w:val="bottom"/>
          </w:tcPr>
          <w:p w14:paraId="674F1896"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2560" w:type="dxa"/>
            <w:tcBorders>
              <w:bottom w:val="single" w:sz="8" w:space="0" w:color="auto"/>
            </w:tcBorders>
            <w:shd w:val="clear" w:color="auto" w:fill="auto"/>
            <w:vAlign w:val="bottom"/>
          </w:tcPr>
          <w:p w14:paraId="606F30D2"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bottom w:val="single" w:sz="8" w:space="0" w:color="auto"/>
              <w:right w:val="single" w:sz="8" w:space="0" w:color="auto"/>
            </w:tcBorders>
            <w:shd w:val="clear" w:color="auto" w:fill="auto"/>
            <w:vAlign w:val="bottom"/>
          </w:tcPr>
          <w:p w14:paraId="24B0CB92"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tcBorders>
              <w:bottom w:val="single" w:sz="8" w:space="0" w:color="auto"/>
            </w:tcBorders>
            <w:shd w:val="clear" w:color="auto" w:fill="auto"/>
            <w:vAlign w:val="bottom"/>
          </w:tcPr>
          <w:p w14:paraId="2D7E6D5E"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4440" w:type="dxa"/>
            <w:tcBorders>
              <w:bottom w:val="single" w:sz="8" w:space="0" w:color="auto"/>
            </w:tcBorders>
            <w:shd w:val="clear" w:color="auto" w:fill="auto"/>
            <w:vAlign w:val="bottom"/>
          </w:tcPr>
          <w:p w14:paraId="66367401"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40" w:type="dxa"/>
            <w:tcBorders>
              <w:bottom w:val="single" w:sz="8" w:space="0" w:color="auto"/>
              <w:right w:val="single" w:sz="8" w:space="0" w:color="auto"/>
            </w:tcBorders>
            <w:shd w:val="clear" w:color="auto" w:fill="auto"/>
            <w:vAlign w:val="bottom"/>
          </w:tcPr>
          <w:p w14:paraId="520D47CB"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00" w:type="dxa"/>
            <w:tcBorders>
              <w:bottom w:val="single" w:sz="8" w:space="0" w:color="auto"/>
            </w:tcBorders>
            <w:shd w:val="clear" w:color="auto" w:fill="auto"/>
            <w:vAlign w:val="bottom"/>
          </w:tcPr>
          <w:p w14:paraId="62881322"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00" w:type="dxa"/>
            <w:tcBorders>
              <w:bottom w:val="single" w:sz="8" w:space="0" w:color="auto"/>
            </w:tcBorders>
            <w:shd w:val="clear" w:color="auto" w:fill="auto"/>
            <w:vAlign w:val="bottom"/>
          </w:tcPr>
          <w:p w14:paraId="1952D7C5" w14:textId="77777777" w:rsidR="008C49B4" w:rsidRPr="008C49B4" w:rsidRDefault="008C49B4" w:rsidP="005364FC">
            <w:pPr>
              <w:spacing w:after="0" w:line="360" w:lineRule="auto"/>
              <w:rPr>
                <w:rFonts w:ascii="Times New Roman" w:eastAsia="Times New Roman" w:hAnsi="Times New Roman" w:cs="Times New Roman"/>
                <w:sz w:val="24"/>
                <w:szCs w:val="20"/>
              </w:rPr>
            </w:pPr>
          </w:p>
        </w:tc>
        <w:tc>
          <w:tcPr>
            <w:tcW w:w="160" w:type="dxa"/>
            <w:tcBorders>
              <w:bottom w:val="single" w:sz="8" w:space="0" w:color="auto"/>
              <w:right w:val="single" w:sz="8" w:space="0" w:color="auto"/>
            </w:tcBorders>
            <w:shd w:val="clear" w:color="auto" w:fill="auto"/>
            <w:vAlign w:val="bottom"/>
          </w:tcPr>
          <w:p w14:paraId="1A2C60EF" w14:textId="77777777" w:rsidR="008C49B4" w:rsidRPr="008C49B4" w:rsidRDefault="008C49B4" w:rsidP="005364FC">
            <w:pPr>
              <w:spacing w:after="0" w:line="360" w:lineRule="auto"/>
              <w:rPr>
                <w:rFonts w:ascii="Times New Roman" w:eastAsia="Times New Roman" w:hAnsi="Times New Roman" w:cs="Times New Roman"/>
                <w:sz w:val="24"/>
                <w:szCs w:val="20"/>
              </w:rPr>
            </w:pPr>
          </w:p>
        </w:tc>
      </w:tr>
    </w:tbl>
    <w:p w14:paraId="1F32CDB5" w14:textId="77777777" w:rsidR="008C49B4" w:rsidRPr="008C49B4" w:rsidRDefault="008C49B4" w:rsidP="005364FC">
      <w:pPr>
        <w:spacing w:after="0" w:line="360" w:lineRule="auto"/>
        <w:rPr>
          <w:rFonts w:ascii="Times New Roman" w:eastAsia="Times New Roman" w:hAnsi="Times New Roman" w:cs="Times New Roman"/>
          <w:sz w:val="20"/>
          <w:szCs w:val="20"/>
        </w:rPr>
      </w:pPr>
    </w:p>
    <w:p w14:paraId="48D4B914" w14:textId="09A725B8" w:rsidR="00BA38B8" w:rsidRDefault="00217BDE" w:rsidP="00217BDE">
      <w:pPr>
        <w:pStyle w:val="Caption"/>
        <w:rPr>
          <w:rFonts w:ascii="Times New Roman" w:hAnsi="Times New Roman" w:cs="Times New Roman"/>
          <w:i w:val="0"/>
          <w:iCs w:val="0"/>
          <w:color w:val="auto"/>
          <w:sz w:val="24"/>
          <w:szCs w:val="24"/>
        </w:rPr>
      </w:pPr>
      <w:bookmarkStart w:id="87" w:name="_Toc95152203"/>
      <w:r w:rsidRPr="00217BDE">
        <w:rPr>
          <w:rFonts w:ascii="Times New Roman" w:hAnsi="Times New Roman" w:cs="Times New Roman"/>
          <w:i w:val="0"/>
          <w:iCs w:val="0"/>
          <w:color w:val="auto"/>
          <w:sz w:val="24"/>
          <w:szCs w:val="24"/>
        </w:rPr>
        <w:t xml:space="preserve">Table </w:t>
      </w:r>
      <w:r w:rsidRPr="00217BDE">
        <w:rPr>
          <w:rFonts w:ascii="Times New Roman" w:hAnsi="Times New Roman" w:cs="Times New Roman"/>
          <w:i w:val="0"/>
          <w:iCs w:val="0"/>
          <w:color w:val="auto"/>
          <w:sz w:val="24"/>
          <w:szCs w:val="24"/>
        </w:rPr>
        <w:fldChar w:fldCharType="begin"/>
      </w:r>
      <w:r w:rsidRPr="00217BDE">
        <w:rPr>
          <w:rFonts w:ascii="Times New Roman" w:hAnsi="Times New Roman" w:cs="Times New Roman"/>
          <w:i w:val="0"/>
          <w:iCs w:val="0"/>
          <w:color w:val="auto"/>
          <w:sz w:val="24"/>
          <w:szCs w:val="24"/>
        </w:rPr>
        <w:instrText xml:space="preserve"> SEQ Table \* ARABIC </w:instrText>
      </w:r>
      <w:r w:rsidRPr="00217BDE">
        <w:rPr>
          <w:rFonts w:ascii="Times New Roman" w:hAnsi="Times New Roman" w:cs="Times New Roman"/>
          <w:i w:val="0"/>
          <w:iCs w:val="0"/>
          <w:color w:val="auto"/>
          <w:sz w:val="24"/>
          <w:szCs w:val="24"/>
        </w:rPr>
        <w:fldChar w:fldCharType="separate"/>
      </w:r>
      <w:r w:rsidR="004F7171">
        <w:rPr>
          <w:rFonts w:ascii="Times New Roman" w:hAnsi="Times New Roman" w:cs="Times New Roman"/>
          <w:i w:val="0"/>
          <w:iCs w:val="0"/>
          <w:noProof/>
          <w:color w:val="auto"/>
          <w:sz w:val="24"/>
          <w:szCs w:val="24"/>
        </w:rPr>
        <w:t>5</w:t>
      </w:r>
      <w:r w:rsidRPr="00217BDE">
        <w:rPr>
          <w:rFonts w:ascii="Times New Roman" w:hAnsi="Times New Roman" w:cs="Times New Roman"/>
          <w:i w:val="0"/>
          <w:iCs w:val="0"/>
          <w:color w:val="auto"/>
          <w:sz w:val="24"/>
          <w:szCs w:val="24"/>
        </w:rPr>
        <w:fldChar w:fldCharType="end"/>
      </w:r>
      <w:r w:rsidRPr="00217BDE">
        <w:rPr>
          <w:rFonts w:ascii="Times New Roman" w:hAnsi="Times New Roman" w:cs="Times New Roman"/>
          <w:i w:val="0"/>
          <w:iCs w:val="0"/>
          <w:color w:val="auto"/>
          <w:sz w:val="24"/>
          <w:szCs w:val="24"/>
        </w:rPr>
        <w:t>: Performance and maintenance details</w:t>
      </w:r>
      <w:bookmarkEnd w:id="87"/>
    </w:p>
    <w:p w14:paraId="6C5EB598" w14:textId="08697970" w:rsidR="00387968" w:rsidRDefault="00387968" w:rsidP="00387968">
      <w:pPr>
        <w:rPr>
          <w:lang w:eastAsia="zh-CN" w:bidi="hi-IN"/>
        </w:rPr>
      </w:pPr>
    </w:p>
    <w:p w14:paraId="516482D8" w14:textId="17FC8B69" w:rsidR="00387968" w:rsidRDefault="00387968" w:rsidP="00387968">
      <w:pPr>
        <w:rPr>
          <w:lang w:eastAsia="zh-CN" w:bidi="hi-IN"/>
        </w:rPr>
      </w:pPr>
    </w:p>
    <w:p w14:paraId="4E7D070C" w14:textId="2D843146" w:rsidR="00387968" w:rsidRDefault="00387968" w:rsidP="00387968">
      <w:pPr>
        <w:rPr>
          <w:lang w:eastAsia="zh-CN" w:bidi="hi-IN"/>
        </w:rPr>
      </w:pPr>
    </w:p>
    <w:p w14:paraId="43632312" w14:textId="4D453ECF" w:rsidR="00387968" w:rsidRDefault="00387968" w:rsidP="00387968">
      <w:pPr>
        <w:rPr>
          <w:lang w:eastAsia="zh-CN" w:bidi="hi-IN"/>
        </w:rPr>
      </w:pPr>
    </w:p>
    <w:p w14:paraId="748759CC" w14:textId="078CD5B5" w:rsidR="00387968" w:rsidRDefault="00387968" w:rsidP="00387968">
      <w:pPr>
        <w:rPr>
          <w:lang w:eastAsia="zh-CN" w:bidi="hi-IN"/>
        </w:rPr>
      </w:pPr>
    </w:p>
    <w:p w14:paraId="40EF3820" w14:textId="34490662" w:rsidR="00387968" w:rsidRDefault="00387968" w:rsidP="00387968">
      <w:pPr>
        <w:rPr>
          <w:lang w:eastAsia="zh-CN" w:bidi="hi-IN"/>
        </w:rPr>
      </w:pPr>
    </w:p>
    <w:p w14:paraId="7086A083" w14:textId="77C8A34B" w:rsidR="00387968" w:rsidRDefault="00387968" w:rsidP="00387968">
      <w:pPr>
        <w:rPr>
          <w:lang w:eastAsia="zh-CN" w:bidi="hi-IN"/>
        </w:rPr>
      </w:pPr>
    </w:p>
    <w:p w14:paraId="672D6F0D" w14:textId="550A3AD6" w:rsidR="00387968" w:rsidRDefault="00387968" w:rsidP="00387968">
      <w:pPr>
        <w:rPr>
          <w:lang w:eastAsia="zh-CN" w:bidi="hi-IN"/>
        </w:rPr>
      </w:pPr>
    </w:p>
    <w:p w14:paraId="047FF9EA" w14:textId="3CA33523" w:rsidR="00387968" w:rsidRDefault="00387968" w:rsidP="00387968">
      <w:pPr>
        <w:rPr>
          <w:lang w:eastAsia="zh-CN" w:bidi="hi-IN"/>
        </w:rPr>
      </w:pPr>
    </w:p>
    <w:p w14:paraId="5C3A6338" w14:textId="46FD3D93" w:rsidR="00387968" w:rsidRDefault="00387968" w:rsidP="00387968">
      <w:pPr>
        <w:rPr>
          <w:lang w:eastAsia="zh-CN" w:bidi="hi-IN"/>
        </w:rPr>
      </w:pPr>
    </w:p>
    <w:p w14:paraId="7C300F42" w14:textId="5AC65587" w:rsidR="00387968" w:rsidRDefault="00387968" w:rsidP="00387968">
      <w:pPr>
        <w:rPr>
          <w:lang w:eastAsia="zh-CN" w:bidi="hi-IN"/>
        </w:rPr>
      </w:pPr>
    </w:p>
    <w:p w14:paraId="05CC144F" w14:textId="0133BC45" w:rsidR="00387968" w:rsidRDefault="00387968" w:rsidP="00387968">
      <w:pPr>
        <w:rPr>
          <w:lang w:eastAsia="zh-CN" w:bidi="hi-IN"/>
        </w:rPr>
      </w:pPr>
    </w:p>
    <w:p w14:paraId="38CA64EE" w14:textId="478ECB57" w:rsidR="00387968" w:rsidRDefault="00387968" w:rsidP="00387968">
      <w:pPr>
        <w:rPr>
          <w:lang w:eastAsia="zh-CN" w:bidi="hi-IN"/>
        </w:rPr>
      </w:pPr>
    </w:p>
    <w:p w14:paraId="4C1B957B" w14:textId="59427775" w:rsidR="00387968" w:rsidRDefault="00387968" w:rsidP="00387968">
      <w:pPr>
        <w:rPr>
          <w:lang w:eastAsia="zh-CN" w:bidi="hi-IN"/>
        </w:rPr>
      </w:pPr>
    </w:p>
    <w:p w14:paraId="65EDB34C" w14:textId="6B0444BF" w:rsidR="00387968" w:rsidRDefault="00387968" w:rsidP="00387968">
      <w:pPr>
        <w:rPr>
          <w:lang w:eastAsia="zh-CN" w:bidi="hi-IN"/>
        </w:rPr>
      </w:pPr>
    </w:p>
    <w:p w14:paraId="1DCE40EF" w14:textId="0C9DD9E2" w:rsidR="00387968" w:rsidRDefault="00387968" w:rsidP="00387968">
      <w:pPr>
        <w:rPr>
          <w:lang w:eastAsia="zh-CN" w:bidi="hi-IN"/>
        </w:rPr>
      </w:pPr>
    </w:p>
    <w:p w14:paraId="1EBC6A67" w14:textId="3D4AA6D8" w:rsidR="00387968" w:rsidRDefault="00387968" w:rsidP="00387968">
      <w:pPr>
        <w:rPr>
          <w:lang w:eastAsia="zh-CN" w:bidi="hi-IN"/>
        </w:rPr>
      </w:pPr>
    </w:p>
    <w:p w14:paraId="73EF737F" w14:textId="442ED6D5" w:rsidR="00387968" w:rsidRDefault="00387968" w:rsidP="00387968">
      <w:pPr>
        <w:rPr>
          <w:lang w:eastAsia="zh-CN" w:bidi="hi-IN"/>
        </w:rPr>
      </w:pPr>
    </w:p>
    <w:p w14:paraId="3105C8C6" w14:textId="45F41CFC" w:rsidR="00954F01" w:rsidRPr="00954F01" w:rsidRDefault="00387968" w:rsidP="00954F01">
      <w:pPr>
        <w:jc w:val="center"/>
        <w:rPr>
          <w:rFonts w:ascii="Times New Roman" w:hAnsi="Times New Roman" w:cs="Times New Roman"/>
          <w:b/>
          <w:bCs/>
          <w:sz w:val="24"/>
          <w:szCs w:val="24"/>
        </w:rPr>
      </w:pPr>
      <w:bookmarkStart w:id="88" w:name="_Toc94194569"/>
      <w:r w:rsidRPr="00954F01">
        <w:rPr>
          <w:rFonts w:ascii="Times New Roman" w:hAnsi="Times New Roman" w:cs="Times New Roman"/>
          <w:b/>
          <w:bCs/>
          <w:sz w:val="24"/>
          <w:szCs w:val="24"/>
        </w:rPr>
        <w:lastRenderedPageBreak/>
        <w:t>APPENDIX A:</w:t>
      </w:r>
    </w:p>
    <w:p w14:paraId="2E77EB93" w14:textId="7B8ED171" w:rsidR="00387968" w:rsidRPr="00387968" w:rsidRDefault="00387968" w:rsidP="00954F01">
      <w:pPr>
        <w:pStyle w:val="Heading1"/>
      </w:pPr>
      <w:bookmarkStart w:id="89" w:name="_Toc95152194"/>
      <w:r w:rsidRPr="00387968">
        <w:t>USER MANUAL</w:t>
      </w:r>
      <w:bookmarkEnd w:id="88"/>
      <w:bookmarkEnd w:id="89"/>
    </w:p>
    <w:p w14:paraId="499544D0" w14:textId="77777777" w:rsidR="00387968" w:rsidRPr="00387968" w:rsidRDefault="00387968" w:rsidP="00954F01">
      <w:pPr>
        <w:pStyle w:val="Heading2"/>
      </w:pPr>
      <w:bookmarkStart w:id="90" w:name="_Toc94194570"/>
      <w:bookmarkStart w:id="91" w:name="_Toc95152195"/>
      <w:r w:rsidRPr="00387968">
        <w:t>System Overview</w:t>
      </w:r>
      <w:bookmarkEnd w:id="90"/>
      <w:bookmarkEnd w:id="91"/>
      <w:r w:rsidRPr="00387968">
        <w:t xml:space="preserve"> </w:t>
      </w:r>
    </w:p>
    <w:p w14:paraId="7E7DB44E" w14:textId="5DAAB511" w:rsidR="00387968" w:rsidRPr="00387968" w:rsidRDefault="00387968" w:rsidP="00387968">
      <w:pPr>
        <w:rPr>
          <w:rFonts w:ascii="Times New Roman" w:hAnsi="Times New Roman" w:cs="Times New Roman"/>
          <w:sz w:val="24"/>
          <w:szCs w:val="24"/>
        </w:rPr>
      </w:pPr>
      <w:r w:rsidRPr="00387968">
        <w:rPr>
          <w:rFonts w:ascii="Times New Roman" w:hAnsi="Times New Roman" w:cs="Times New Roman"/>
          <w:sz w:val="24"/>
          <w:szCs w:val="24"/>
        </w:rPr>
        <w:t xml:space="preserve">The maternal mortality rate prediction allows users to make prediction, </w:t>
      </w:r>
      <w:r w:rsidR="00954F01" w:rsidRPr="00387968">
        <w:rPr>
          <w:rFonts w:ascii="Times New Roman" w:hAnsi="Times New Roman" w:cs="Times New Roman"/>
          <w:sz w:val="24"/>
          <w:szCs w:val="24"/>
        </w:rPr>
        <w:t>analyze data,</w:t>
      </w:r>
      <w:r w:rsidRPr="00387968">
        <w:rPr>
          <w:rFonts w:ascii="Times New Roman" w:hAnsi="Times New Roman" w:cs="Times New Roman"/>
          <w:sz w:val="24"/>
          <w:szCs w:val="24"/>
        </w:rPr>
        <w:t xml:space="preserve"> send sms with their issues and get a reply is seconds.</w:t>
      </w:r>
    </w:p>
    <w:p w14:paraId="377AFEE3" w14:textId="5EB3E27D" w:rsidR="00387968" w:rsidRPr="00387968" w:rsidRDefault="00954F01" w:rsidP="00954F01">
      <w:pPr>
        <w:pStyle w:val="Heading2"/>
      </w:pPr>
      <w:bookmarkStart w:id="92" w:name="_Toc94194571"/>
      <w:bookmarkStart w:id="93" w:name="_Toc95152196"/>
      <w:r>
        <w:t>S</w:t>
      </w:r>
      <w:r w:rsidR="00387968" w:rsidRPr="00387968">
        <w:t>ystem Features</w:t>
      </w:r>
      <w:bookmarkEnd w:id="92"/>
      <w:bookmarkEnd w:id="93"/>
    </w:p>
    <w:p w14:paraId="04910955" w14:textId="77777777" w:rsidR="00387968" w:rsidRPr="00387968" w:rsidRDefault="00387968" w:rsidP="00387968">
      <w:pPr>
        <w:keepNext/>
        <w:numPr>
          <w:ilvl w:val="0"/>
          <w:numId w:val="27"/>
        </w:numPr>
        <w:spacing w:before="240" w:after="60" w:line="240" w:lineRule="auto"/>
        <w:outlineLvl w:val="2"/>
        <w:rPr>
          <w:rFonts w:ascii="Times New Roman" w:eastAsia="Times New Roman" w:hAnsi="Times New Roman" w:cs="Times New Roman"/>
          <w:bCs/>
          <w:sz w:val="24"/>
          <w:szCs w:val="26"/>
        </w:rPr>
      </w:pPr>
      <w:bookmarkStart w:id="94" w:name="_heading=h.1yyy98l" w:colFirst="0" w:colLast="0"/>
      <w:bookmarkStart w:id="95" w:name="_heading=h.4iylrwe" w:colFirst="0" w:colLast="0"/>
      <w:bookmarkStart w:id="96" w:name="_heading=h.2y3w247" w:colFirst="0" w:colLast="0"/>
      <w:bookmarkStart w:id="97" w:name="_heading=h.1d96cc0" w:colFirst="0" w:colLast="0"/>
      <w:bookmarkStart w:id="98" w:name="_heading=h.3x8tuzt" w:colFirst="0" w:colLast="0"/>
      <w:bookmarkStart w:id="99" w:name="_Toc94194572"/>
      <w:bookmarkStart w:id="100" w:name="_Toc95152197"/>
      <w:bookmarkEnd w:id="94"/>
      <w:bookmarkEnd w:id="95"/>
      <w:bookmarkEnd w:id="96"/>
      <w:bookmarkEnd w:id="97"/>
      <w:bookmarkEnd w:id="98"/>
      <w:r w:rsidRPr="00387968">
        <w:rPr>
          <w:rFonts w:ascii="Times New Roman" w:eastAsia="Times New Roman" w:hAnsi="Times New Roman" w:cs="Times New Roman"/>
          <w:bCs/>
          <w:sz w:val="24"/>
          <w:szCs w:val="26"/>
        </w:rPr>
        <w:t xml:space="preserve">2.0.1 </w:t>
      </w:r>
      <w:bookmarkEnd w:id="99"/>
      <w:r w:rsidRPr="00387968">
        <w:rPr>
          <w:rFonts w:ascii="Times New Roman" w:eastAsia="Times New Roman" w:hAnsi="Times New Roman" w:cs="Times New Roman"/>
          <w:bCs/>
          <w:sz w:val="24"/>
          <w:szCs w:val="26"/>
        </w:rPr>
        <w:t>The admin can add new mothers to the registration database</w:t>
      </w:r>
      <w:bookmarkEnd w:id="100"/>
    </w:p>
    <w:p w14:paraId="4B1FC491" w14:textId="77777777" w:rsidR="00387968" w:rsidRPr="00387968" w:rsidRDefault="00387968" w:rsidP="00387968">
      <w:pPr>
        <w:rPr>
          <w:rFonts w:ascii="Times New Roman" w:hAnsi="Times New Roman" w:cs="Times New Roman"/>
          <w:sz w:val="24"/>
          <w:szCs w:val="24"/>
        </w:rPr>
      </w:pPr>
      <w:r w:rsidRPr="00387968">
        <w:rPr>
          <w:rFonts w:ascii="Times New Roman" w:hAnsi="Times New Roman" w:cs="Times New Roman"/>
          <w:noProof/>
          <w:sz w:val="24"/>
          <w:szCs w:val="24"/>
        </w:rPr>
        <w:drawing>
          <wp:inline distT="0" distB="0" distL="0" distR="0" wp14:anchorId="1B66E739" wp14:editId="55C1438E">
            <wp:extent cx="5731510" cy="4951730"/>
            <wp:effectExtent l="0" t="0" r="254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50">
                      <a:extLst>
                        <a:ext uri="{28A0092B-C50C-407E-A947-70E740481C1C}">
                          <a14:useLocalDpi xmlns:a14="http://schemas.microsoft.com/office/drawing/2010/main" val="0"/>
                        </a:ext>
                      </a:extLst>
                    </a:blip>
                    <a:stretch>
                      <a:fillRect/>
                    </a:stretch>
                  </pic:blipFill>
                  <pic:spPr>
                    <a:xfrm>
                      <a:off x="0" y="0"/>
                      <a:ext cx="5731510" cy="4951730"/>
                    </a:xfrm>
                    <a:prstGeom prst="rect">
                      <a:avLst/>
                    </a:prstGeom>
                  </pic:spPr>
                </pic:pic>
              </a:graphicData>
            </a:graphic>
          </wp:inline>
        </w:drawing>
      </w:r>
    </w:p>
    <w:p w14:paraId="42591821" w14:textId="3979E4FA" w:rsidR="00387968" w:rsidRPr="00387968" w:rsidRDefault="00954F01" w:rsidP="00954F01">
      <w:pPr>
        <w:pStyle w:val="Caption"/>
        <w:rPr>
          <w:rFonts w:ascii="Times New Roman" w:hAnsi="Times New Roman" w:cs="Times New Roman"/>
          <w:i w:val="0"/>
          <w:iCs w:val="0"/>
          <w:color w:val="auto"/>
          <w:sz w:val="24"/>
          <w:szCs w:val="24"/>
        </w:rPr>
      </w:pPr>
      <w:bookmarkStart w:id="101" w:name="_Toc95152210"/>
      <w:r w:rsidRPr="00954F01">
        <w:rPr>
          <w:rFonts w:ascii="Times New Roman" w:hAnsi="Times New Roman" w:cs="Times New Roman"/>
          <w:i w:val="0"/>
          <w:iCs w:val="0"/>
          <w:color w:val="auto"/>
          <w:sz w:val="24"/>
          <w:szCs w:val="24"/>
        </w:rPr>
        <w:t xml:space="preserve">Figure </w:t>
      </w:r>
      <w:r w:rsidRPr="00954F01">
        <w:rPr>
          <w:rFonts w:ascii="Times New Roman" w:hAnsi="Times New Roman" w:cs="Times New Roman"/>
          <w:i w:val="0"/>
          <w:iCs w:val="0"/>
          <w:color w:val="auto"/>
          <w:sz w:val="24"/>
          <w:szCs w:val="24"/>
        </w:rPr>
        <w:fldChar w:fldCharType="begin"/>
      </w:r>
      <w:r w:rsidRPr="00954F01">
        <w:rPr>
          <w:rFonts w:ascii="Times New Roman" w:hAnsi="Times New Roman" w:cs="Times New Roman"/>
          <w:i w:val="0"/>
          <w:iCs w:val="0"/>
          <w:color w:val="auto"/>
          <w:sz w:val="24"/>
          <w:szCs w:val="24"/>
        </w:rPr>
        <w:instrText xml:space="preserve"> SEQ Figure \* ARABIC </w:instrText>
      </w:r>
      <w:r w:rsidRPr="00954F01">
        <w:rPr>
          <w:rFonts w:ascii="Times New Roman" w:hAnsi="Times New Roman" w:cs="Times New Roman"/>
          <w:i w:val="0"/>
          <w:iCs w:val="0"/>
          <w:color w:val="auto"/>
          <w:sz w:val="24"/>
          <w:szCs w:val="24"/>
        </w:rPr>
        <w:fldChar w:fldCharType="separate"/>
      </w:r>
      <w:r w:rsidR="004F7171">
        <w:rPr>
          <w:rFonts w:ascii="Times New Roman" w:hAnsi="Times New Roman" w:cs="Times New Roman"/>
          <w:i w:val="0"/>
          <w:iCs w:val="0"/>
          <w:noProof/>
          <w:color w:val="auto"/>
          <w:sz w:val="24"/>
          <w:szCs w:val="24"/>
        </w:rPr>
        <w:t>1</w:t>
      </w:r>
      <w:r w:rsidRPr="00954F01">
        <w:rPr>
          <w:rFonts w:ascii="Times New Roman" w:hAnsi="Times New Roman" w:cs="Times New Roman"/>
          <w:i w:val="0"/>
          <w:iCs w:val="0"/>
          <w:color w:val="auto"/>
          <w:sz w:val="24"/>
          <w:szCs w:val="24"/>
        </w:rPr>
        <w:fldChar w:fldCharType="end"/>
      </w:r>
      <w:r w:rsidRPr="00954F01">
        <w:rPr>
          <w:rFonts w:ascii="Times New Roman" w:hAnsi="Times New Roman" w:cs="Times New Roman"/>
          <w:i w:val="0"/>
          <w:iCs w:val="0"/>
          <w:color w:val="auto"/>
          <w:sz w:val="24"/>
          <w:szCs w:val="24"/>
        </w:rPr>
        <w:t>:Register pregnant mother</w:t>
      </w:r>
      <w:bookmarkEnd w:id="101"/>
    </w:p>
    <w:p w14:paraId="6EFF7789" w14:textId="77777777" w:rsidR="00387968" w:rsidRPr="00387968" w:rsidRDefault="00387968" w:rsidP="00387968">
      <w:r w:rsidRPr="00387968">
        <w:t>On the same window, the admin can view mother details, insert problem and insert solution from a doctor, he/she can also view different problems and solutions.</w:t>
      </w:r>
    </w:p>
    <w:p w14:paraId="5999C2E5" w14:textId="77777777" w:rsidR="00387968" w:rsidRPr="00387968" w:rsidRDefault="00387968" w:rsidP="00387968"/>
    <w:p w14:paraId="7AD6BC68" w14:textId="77777777" w:rsidR="00387968" w:rsidRPr="00387968" w:rsidRDefault="00387968" w:rsidP="00387968"/>
    <w:p w14:paraId="1B06CD3B" w14:textId="77777777" w:rsidR="00387968" w:rsidRPr="00387968" w:rsidRDefault="00387968" w:rsidP="00387968"/>
    <w:p w14:paraId="6EFC1630" w14:textId="77777777" w:rsidR="00387968" w:rsidRPr="00387968" w:rsidRDefault="00387968" w:rsidP="00387968"/>
    <w:p w14:paraId="57EC33C2" w14:textId="77777777" w:rsidR="00387968" w:rsidRPr="00387968" w:rsidRDefault="00387968" w:rsidP="00387968"/>
    <w:p w14:paraId="1B8A914A" w14:textId="77777777" w:rsidR="00387968" w:rsidRPr="00387968" w:rsidRDefault="00387968" w:rsidP="00387968">
      <w:pPr>
        <w:rPr>
          <w:rFonts w:ascii="Times New Roman" w:hAnsi="Times New Roman" w:cs="Times New Roman"/>
          <w:b/>
          <w:bCs/>
          <w:sz w:val="24"/>
          <w:szCs w:val="24"/>
        </w:rPr>
      </w:pPr>
      <w:r w:rsidRPr="00387968">
        <w:rPr>
          <w:rFonts w:ascii="Times New Roman" w:hAnsi="Times New Roman" w:cs="Times New Roman"/>
          <w:b/>
          <w:bCs/>
          <w:sz w:val="24"/>
          <w:szCs w:val="24"/>
        </w:rPr>
        <w:t>2.0.2 View Mother details</w:t>
      </w:r>
    </w:p>
    <w:p w14:paraId="2DF4885E" w14:textId="77777777" w:rsidR="00387968" w:rsidRPr="00387968" w:rsidRDefault="00387968" w:rsidP="00387968">
      <w:pPr>
        <w:rPr>
          <w:rFonts w:ascii="Times New Roman" w:hAnsi="Times New Roman" w:cs="Times New Roman"/>
          <w:b/>
          <w:bCs/>
          <w:sz w:val="24"/>
          <w:szCs w:val="24"/>
        </w:rPr>
      </w:pPr>
      <w:r w:rsidRPr="00387968">
        <w:rPr>
          <w:rFonts w:ascii="Times New Roman" w:hAnsi="Times New Roman" w:cs="Times New Roman"/>
          <w:b/>
          <w:bCs/>
          <w:noProof/>
          <w:sz w:val="24"/>
          <w:szCs w:val="24"/>
        </w:rPr>
        <w:drawing>
          <wp:inline distT="0" distB="0" distL="0" distR="0" wp14:anchorId="72499438" wp14:editId="0BC82F4B">
            <wp:extent cx="5731510" cy="4562475"/>
            <wp:effectExtent l="0" t="0" r="254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1">
                      <a:extLst>
                        <a:ext uri="{28A0092B-C50C-407E-A947-70E740481C1C}">
                          <a14:useLocalDpi xmlns:a14="http://schemas.microsoft.com/office/drawing/2010/main" val="0"/>
                        </a:ext>
                      </a:extLst>
                    </a:blip>
                    <a:stretch>
                      <a:fillRect/>
                    </a:stretch>
                  </pic:blipFill>
                  <pic:spPr>
                    <a:xfrm>
                      <a:off x="0" y="0"/>
                      <a:ext cx="5731510" cy="4562475"/>
                    </a:xfrm>
                    <a:prstGeom prst="rect">
                      <a:avLst/>
                    </a:prstGeom>
                  </pic:spPr>
                </pic:pic>
              </a:graphicData>
            </a:graphic>
          </wp:inline>
        </w:drawing>
      </w:r>
    </w:p>
    <w:p w14:paraId="192058BD" w14:textId="21B06766" w:rsidR="00387968" w:rsidRPr="00387968" w:rsidRDefault="00387968" w:rsidP="00387968">
      <w:pPr>
        <w:spacing w:after="0" w:line="240" w:lineRule="auto"/>
        <w:rPr>
          <w:rFonts w:ascii="Times New Roman" w:eastAsia="Calibri" w:hAnsi="Times New Roman" w:cs="Times New Roman"/>
          <w:sz w:val="24"/>
          <w:szCs w:val="24"/>
        </w:rPr>
      </w:pPr>
    </w:p>
    <w:p w14:paraId="08F9154B" w14:textId="033DB2C7" w:rsidR="00387968" w:rsidRPr="00387968" w:rsidRDefault="00954F01" w:rsidP="00954F01">
      <w:pPr>
        <w:pStyle w:val="Caption"/>
        <w:rPr>
          <w:rFonts w:ascii="Times New Roman" w:hAnsi="Times New Roman" w:cs="Times New Roman"/>
          <w:color w:val="auto"/>
          <w:sz w:val="24"/>
          <w:szCs w:val="24"/>
        </w:rPr>
      </w:pPr>
      <w:bookmarkStart w:id="102" w:name="_Toc95152211"/>
      <w:r w:rsidRPr="00954F01">
        <w:rPr>
          <w:rFonts w:ascii="Times New Roman" w:hAnsi="Times New Roman" w:cs="Times New Roman"/>
          <w:color w:val="auto"/>
          <w:sz w:val="24"/>
          <w:szCs w:val="24"/>
        </w:rPr>
        <w:t xml:space="preserve">Figure </w:t>
      </w:r>
      <w:r w:rsidRPr="00954F01">
        <w:rPr>
          <w:rFonts w:ascii="Times New Roman" w:hAnsi="Times New Roman" w:cs="Times New Roman"/>
          <w:color w:val="auto"/>
          <w:sz w:val="24"/>
          <w:szCs w:val="24"/>
        </w:rPr>
        <w:fldChar w:fldCharType="begin"/>
      </w:r>
      <w:r w:rsidRPr="00954F01">
        <w:rPr>
          <w:rFonts w:ascii="Times New Roman" w:hAnsi="Times New Roman" w:cs="Times New Roman"/>
          <w:color w:val="auto"/>
          <w:sz w:val="24"/>
          <w:szCs w:val="24"/>
        </w:rPr>
        <w:instrText xml:space="preserve"> SEQ Figure \* ARABIC </w:instrText>
      </w:r>
      <w:r w:rsidRPr="00954F01">
        <w:rPr>
          <w:rFonts w:ascii="Times New Roman" w:hAnsi="Times New Roman" w:cs="Times New Roman"/>
          <w:color w:val="auto"/>
          <w:sz w:val="24"/>
          <w:szCs w:val="24"/>
        </w:rPr>
        <w:fldChar w:fldCharType="separate"/>
      </w:r>
      <w:r w:rsidR="004F7171">
        <w:rPr>
          <w:rFonts w:ascii="Times New Roman" w:hAnsi="Times New Roman" w:cs="Times New Roman"/>
          <w:noProof/>
          <w:color w:val="auto"/>
          <w:sz w:val="24"/>
          <w:szCs w:val="24"/>
        </w:rPr>
        <w:t>2</w:t>
      </w:r>
      <w:r w:rsidRPr="00954F01">
        <w:rPr>
          <w:rFonts w:ascii="Times New Roman" w:hAnsi="Times New Roman" w:cs="Times New Roman"/>
          <w:color w:val="auto"/>
          <w:sz w:val="24"/>
          <w:szCs w:val="24"/>
        </w:rPr>
        <w:fldChar w:fldCharType="end"/>
      </w:r>
      <w:r w:rsidRPr="00954F01">
        <w:rPr>
          <w:rFonts w:ascii="Times New Roman" w:hAnsi="Times New Roman" w:cs="Times New Roman"/>
          <w:color w:val="auto"/>
          <w:sz w:val="24"/>
          <w:szCs w:val="24"/>
        </w:rPr>
        <w:t>:Mother details</w:t>
      </w:r>
      <w:bookmarkEnd w:id="102"/>
    </w:p>
    <w:p w14:paraId="56B28E6D" w14:textId="77777777" w:rsidR="00387968" w:rsidRPr="00387968" w:rsidRDefault="00387968" w:rsidP="00387968"/>
    <w:p w14:paraId="1B0EBD92" w14:textId="77777777" w:rsidR="00387968" w:rsidRPr="00387968" w:rsidRDefault="00387968" w:rsidP="00387968"/>
    <w:p w14:paraId="1F8B58F1" w14:textId="77777777" w:rsidR="00387968" w:rsidRPr="00387968" w:rsidRDefault="00387968" w:rsidP="00387968"/>
    <w:p w14:paraId="3FDFD34B" w14:textId="77777777" w:rsidR="00387968" w:rsidRPr="00387968" w:rsidRDefault="00387968" w:rsidP="00387968"/>
    <w:p w14:paraId="1EC12F18" w14:textId="77777777" w:rsidR="00387968" w:rsidRPr="00387968" w:rsidRDefault="00387968" w:rsidP="00387968">
      <w:pPr>
        <w:spacing w:line="360" w:lineRule="auto"/>
        <w:jc w:val="both"/>
        <w:rPr>
          <w:rFonts w:ascii="Times New Roman" w:eastAsia="Times New Roman" w:hAnsi="Times New Roman" w:cs="Times New Roman"/>
          <w:b/>
        </w:rPr>
      </w:pPr>
      <w:r w:rsidRPr="00387968">
        <w:rPr>
          <w:rFonts w:ascii="Times New Roman" w:eastAsia="Times New Roman" w:hAnsi="Times New Roman" w:cs="Times New Roman"/>
          <w:b/>
        </w:rPr>
        <w:t>2.0.3 Doctor interface</w:t>
      </w:r>
    </w:p>
    <w:p w14:paraId="74385E98" w14:textId="77777777" w:rsidR="00387968" w:rsidRPr="00387968" w:rsidRDefault="00387968" w:rsidP="00387968">
      <w:pPr>
        <w:spacing w:line="360" w:lineRule="auto"/>
        <w:jc w:val="both"/>
        <w:rPr>
          <w:rFonts w:ascii="Times New Roman" w:eastAsia="Times New Roman" w:hAnsi="Times New Roman" w:cs="Times New Roman"/>
          <w:bCs/>
        </w:rPr>
      </w:pPr>
      <w:r w:rsidRPr="00387968">
        <w:rPr>
          <w:rFonts w:ascii="Times New Roman" w:eastAsia="Times New Roman" w:hAnsi="Times New Roman" w:cs="Times New Roman"/>
          <w:bCs/>
        </w:rPr>
        <w:t>A doctor can add a problem and its solution</w:t>
      </w:r>
    </w:p>
    <w:p w14:paraId="3191D3DF" w14:textId="77777777" w:rsidR="00387968" w:rsidRPr="00387968" w:rsidRDefault="00387968" w:rsidP="00387968">
      <w:pPr>
        <w:spacing w:line="360" w:lineRule="auto"/>
        <w:jc w:val="both"/>
        <w:rPr>
          <w:rFonts w:ascii="Times New Roman" w:eastAsia="Times New Roman" w:hAnsi="Times New Roman" w:cs="Times New Roman"/>
          <w:bCs/>
        </w:rPr>
      </w:pPr>
      <w:r w:rsidRPr="00387968">
        <w:rPr>
          <w:rFonts w:ascii="Times New Roman" w:eastAsia="Times New Roman" w:hAnsi="Times New Roman" w:cs="Times New Roman"/>
          <w:bCs/>
          <w:noProof/>
        </w:rPr>
        <w:drawing>
          <wp:inline distT="0" distB="0" distL="0" distR="0" wp14:anchorId="19CB08F8" wp14:editId="1D23D8D4">
            <wp:extent cx="5731510" cy="471233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2">
                      <a:extLst>
                        <a:ext uri="{28A0092B-C50C-407E-A947-70E740481C1C}">
                          <a14:useLocalDpi xmlns:a14="http://schemas.microsoft.com/office/drawing/2010/main" val="0"/>
                        </a:ext>
                      </a:extLst>
                    </a:blip>
                    <a:stretch>
                      <a:fillRect/>
                    </a:stretch>
                  </pic:blipFill>
                  <pic:spPr>
                    <a:xfrm>
                      <a:off x="0" y="0"/>
                      <a:ext cx="5731510" cy="4712335"/>
                    </a:xfrm>
                    <a:prstGeom prst="rect">
                      <a:avLst/>
                    </a:prstGeom>
                  </pic:spPr>
                </pic:pic>
              </a:graphicData>
            </a:graphic>
          </wp:inline>
        </w:drawing>
      </w:r>
    </w:p>
    <w:p w14:paraId="4279E628" w14:textId="62A66CB7" w:rsidR="00387968" w:rsidRPr="00387968" w:rsidRDefault="00954F01" w:rsidP="00954F01">
      <w:pPr>
        <w:pStyle w:val="Caption"/>
        <w:rPr>
          <w:rFonts w:ascii="Times New Roman" w:eastAsia="Calibri" w:hAnsi="Times New Roman" w:cs="Times New Roman"/>
          <w:b/>
          <w:bCs/>
          <w:i w:val="0"/>
          <w:iCs w:val="0"/>
          <w:color w:val="auto"/>
          <w:sz w:val="24"/>
          <w:szCs w:val="24"/>
        </w:rPr>
      </w:pPr>
      <w:bookmarkStart w:id="103" w:name="_Toc95152212"/>
      <w:r w:rsidRPr="00954F01">
        <w:rPr>
          <w:rFonts w:ascii="Times New Roman" w:hAnsi="Times New Roman" w:cs="Times New Roman"/>
          <w:i w:val="0"/>
          <w:iCs w:val="0"/>
          <w:color w:val="auto"/>
          <w:sz w:val="24"/>
          <w:szCs w:val="24"/>
        </w:rPr>
        <w:t xml:space="preserve">Figure </w:t>
      </w:r>
      <w:r w:rsidRPr="00954F01">
        <w:rPr>
          <w:rFonts w:ascii="Times New Roman" w:hAnsi="Times New Roman" w:cs="Times New Roman"/>
          <w:i w:val="0"/>
          <w:iCs w:val="0"/>
          <w:color w:val="auto"/>
          <w:sz w:val="24"/>
          <w:szCs w:val="24"/>
        </w:rPr>
        <w:fldChar w:fldCharType="begin"/>
      </w:r>
      <w:r w:rsidRPr="00954F01">
        <w:rPr>
          <w:rFonts w:ascii="Times New Roman" w:hAnsi="Times New Roman" w:cs="Times New Roman"/>
          <w:i w:val="0"/>
          <w:iCs w:val="0"/>
          <w:color w:val="auto"/>
          <w:sz w:val="24"/>
          <w:szCs w:val="24"/>
        </w:rPr>
        <w:instrText xml:space="preserve"> SEQ Figure \* ARABIC </w:instrText>
      </w:r>
      <w:r w:rsidRPr="00954F01">
        <w:rPr>
          <w:rFonts w:ascii="Times New Roman" w:hAnsi="Times New Roman" w:cs="Times New Roman"/>
          <w:i w:val="0"/>
          <w:iCs w:val="0"/>
          <w:color w:val="auto"/>
          <w:sz w:val="24"/>
          <w:szCs w:val="24"/>
        </w:rPr>
        <w:fldChar w:fldCharType="separate"/>
      </w:r>
      <w:r w:rsidR="004F7171">
        <w:rPr>
          <w:rFonts w:ascii="Times New Roman" w:hAnsi="Times New Roman" w:cs="Times New Roman"/>
          <w:i w:val="0"/>
          <w:iCs w:val="0"/>
          <w:noProof/>
          <w:color w:val="auto"/>
          <w:sz w:val="24"/>
          <w:szCs w:val="24"/>
        </w:rPr>
        <w:t>3</w:t>
      </w:r>
      <w:r w:rsidRPr="00954F01">
        <w:rPr>
          <w:rFonts w:ascii="Times New Roman" w:hAnsi="Times New Roman" w:cs="Times New Roman"/>
          <w:i w:val="0"/>
          <w:iCs w:val="0"/>
          <w:color w:val="auto"/>
          <w:sz w:val="24"/>
          <w:szCs w:val="24"/>
        </w:rPr>
        <w:fldChar w:fldCharType="end"/>
      </w:r>
      <w:r w:rsidRPr="00954F01">
        <w:rPr>
          <w:rFonts w:ascii="Times New Roman" w:hAnsi="Times New Roman" w:cs="Times New Roman"/>
          <w:i w:val="0"/>
          <w:iCs w:val="0"/>
          <w:color w:val="auto"/>
          <w:sz w:val="24"/>
          <w:szCs w:val="24"/>
        </w:rPr>
        <w:t>:solution by doctor</w:t>
      </w:r>
      <w:bookmarkEnd w:id="103"/>
    </w:p>
    <w:p w14:paraId="597F65B2" w14:textId="77777777" w:rsidR="00387968" w:rsidRPr="00387968" w:rsidRDefault="00387968" w:rsidP="00387968"/>
    <w:p w14:paraId="076D3D5A" w14:textId="77777777" w:rsidR="00387968" w:rsidRPr="00387968" w:rsidRDefault="00387968" w:rsidP="00387968"/>
    <w:p w14:paraId="04D75774" w14:textId="77777777" w:rsidR="00387968" w:rsidRPr="00387968" w:rsidRDefault="00387968" w:rsidP="00387968"/>
    <w:p w14:paraId="5442A1A1" w14:textId="77777777" w:rsidR="00387968" w:rsidRPr="00387968" w:rsidRDefault="00387968" w:rsidP="00387968"/>
    <w:p w14:paraId="1B3F88F0" w14:textId="77777777" w:rsidR="00387968" w:rsidRPr="00387968" w:rsidRDefault="00387968" w:rsidP="00387968"/>
    <w:p w14:paraId="6F7524CB" w14:textId="77777777" w:rsidR="00387968" w:rsidRPr="00387968" w:rsidRDefault="00387968" w:rsidP="00387968"/>
    <w:p w14:paraId="3EF0BDC9" w14:textId="77777777" w:rsidR="00387968" w:rsidRPr="00387968" w:rsidRDefault="00387968" w:rsidP="00387968">
      <w:pPr>
        <w:rPr>
          <w:rFonts w:ascii="Times New Roman" w:hAnsi="Times New Roman" w:cs="Times New Roman"/>
          <w:b/>
          <w:bCs/>
          <w:sz w:val="24"/>
          <w:szCs w:val="24"/>
        </w:rPr>
      </w:pPr>
      <w:r w:rsidRPr="00387968">
        <w:rPr>
          <w:rFonts w:ascii="Times New Roman" w:hAnsi="Times New Roman" w:cs="Times New Roman"/>
          <w:b/>
          <w:bCs/>
          <w:sz w:val="24"/>
          <w:szCs w:val="24"/>
        </w:rPr>
        <w:lastRenderedPageBreak/>
        <w:t>2.04 Doctor’s responses</w:t>
      </w:r>
    </w:p>
    <w:p w14:paraId="34ADB02C" w14:textId="77777777" w:rsidR="00387968" w:rsidRPr="00387968" w:rsidRDefault="00387968" w:rsidP="00387968">
      <w:pPr>
        <w:rPr>
          <w:rFonts w:ascii="Times New Roman" w:hAnsi="Times New Roman" w:cs="Times New Roman"/>
          <w:b/>
          <w:bCs/>
          <w:sz w:val="24"/>
          <w:szCs w:val="24"/>
        </w:rPr>
      </w:pPr>
      <w:r w:rsidRPr="00387968">
        <w:rPr>
          <w:rFonts w:ascii="Times New Roman" w:hAnsi="Times New Roman" w:cs="Times New Roman"/>
          <w:b/>
          <w:bCs/>
          <w:noProof/>
          <w:sz w:val="24"/>
          <w:szCs w:val="24"/>
        </w:rPr>
        <w:drawing>
          <wp:inline distT="0" distB="0" distL="0" distR="0" wp14:anchorId="0342027A" wp14:editId="1665C469">
            <wp:extent cx="5731510" cy="379730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53">
                      <a:extLst>
                        <a:ext uri="{28A0092B-C50C-407E-A947-70E740481C1C}">
                          <a14:useLocalDpi xmlns:a14="http://schemas.microsoft.com/office/drawing/2010/main" val="0"/>
                        </a:ext>
                      </a:extLst>
                    </a:blip>
                    <a:stretch>
                      <a:fillRect/>
                    </a:stretch>
                  </pic:blipFill>
                  <pic:spPr>
                    <a:xfrm>
                      <a:off x="0" y="0"/>
                      <a:ext cx="5731510" cy="3797300"/>
                    </a:xfrm>
                    <a:prstGeom prst="rect">
                      <a:avLst/>
                    </a:prstGeom>
                  </pic:spPr>
                </pic:pic>
              </a:graphicData>
            </a:graphic>
          </wp:inline>
        </w:drawing>
      </w:r>
    </w:p>
    <w:p w14:paraId="064C4DE5" w14:textId="60EDCA4C" w:rsidR="00387968" w:rsidRPr="00387968" w:rsidRDefault="00954F01" w:rsidP="00954F01">
      <w:pPr>
        <w:pStyle w:val="Caption"/>
        <w:rPr>
          <w:rFonts w:ascii="Times New Roman" w:eastAsia="Calibri" w:hAnsi="Times New Roman" w:cs="Times New Roman"/>
          <w:b/>
          <w:bCs/>
          <w:color w:val="auto"/>
          <w:sz w:val="24"/>
          <w:szCs w:val="24"/>
        </w:rPr>
      </w:pPr>
      <w:bookmarkStart w:id="104" w:name="_Toc95152213"/>
      <w:r w:rsidRPr="00954F01">
        <w:rPr>
          <w:rFonts w:ascii="Times New Roman" w:hAnsi="Times New Roman" w:cs="Times New Roman"/>
          <w:color w:val="auto"/>
          <w:sz w:val="24"/>
          <w:szCs w:val="24"/>
        </w:rPr>
        <w:t xml:space="preserve">Figure </w:t>
      </w:r>
      <w:r w:rsidRPr="00954F01">
        <w:rPr>
          <w:rFonts w:ascii="Times New Roman" w:hAnsi="Times New Roman" w:cs="Times New Roman"/>
          <w:color w:val="auto"/>
          <w:sz w:val="24"/>
          <w:szCs w:val="24"/>
        </w:rPr>
        <w:fldChar w:fldCharType="begin"/>
      </w:r>
      <w:r w:rsidRPr="00954F01">
        <w:rPr>
          <w:rFonts w:ascii="Times New Roman" w:hAnsi="Times New Roman" w:cs="Times New Roman"/>
          <w:color w:val="auto"/>
          <w:sz w:val="24"/>
          <w:szCs w:val="24"/>
        </w:rPr>
        <w:instrText xml:space="preserve"> SEQ Figure \* ARABIC </w:instrText>
      </w:r>
      <w:r w:rsidRPr="00954F01">
        <w:rPr>
          <w:rFonts w:ascii="Times New Roman" w:hAnsi="Times New Roman" w:cs="Times New Roman"/>
          <w:color w:val="auto"/>
          <w:sz w:val="24"/>
          <w:szCs w:val="24"/>
        </w:rPr>
        <w:fldChar w:fldCharType="separate"/>
      </w:r>
      <w:r w:rsidR="004F7171">
        <w:rPr>
          <w:rFonts w:ascii="Times New Roman" w:hAnsi="Times New Roman" w:cs="Times New Roman"/>
          <w:noProof/>
          <w:color w:val="auto"/>
          <w:sz w:val="24"/>
          <w:szCs w:val="24"/>
        </w:rPr>
        <w:t>4</w:t>
      </w:r>
      <w:r w:rsidRPr="00954F01">
        <w:rPr>
          <w:rFonts w:ascii="Times New Roman" w:hAnsi="Times New Roman" w:cs="Times New Roman"/>
          <w:color w:val="auto"/>
          <w:sz w:val="24"/>
          <w:szCs w:val="24"/>
        </w:rPr>
        <w:fldChar w:fldCharType="end"/>
      </w:r>
      <w:r w:rsidRPr="00954F01">
        <w:rPr>
          <w:rFonts w:ascii="Times New Roman" w:hAnsi="Times New Roman" w:cs="Times New Roman"/>
          <w:color w:val="auto"/>
          <w:sz w:val="24"/>
          <w:szCs w:val="24"/>
        </w:rPr>
        <w:t>:Problems and solutions</w:t>
      </w:r>
      <w:bookmarkEnd w:id="104"/>
    </w:p>
    <w:p w14:paraId="38550FBA" w14:textId="77777777" w:rsidR="00387968" w:rsidRPr="00387968" w:rsidRDefault="00387968" w:rsidP="00387968"/>
    <w:p w14:paraId="09B42B23" w14:textId="3866B2D7" w:rsidR="00387968" w:rsidRDefault="00387968" w:rsidP="00387968"/>
    <w:p w14:paraId="56E7AB4F" w14:textId="10A3E14D" w:rsidR="00954F01" w:rsidRDefault="00954F01" w:rsidP="00387968"/>
    <w:p w14:paraId="7A06F427" w14:textId="77D16A4F" w:rsidR="00954F01" w:rsidRDefault="00954F01" w:rsidP="00387968"/>
    <w:p w14:paraId="37E85980" w14:textId="67BE66A1" w:rsidR="00954F01" w:rsidRDefault="00954F01" w:rsidP="00387968"/>
    <w:p w14:paraId="0E74143F" w14:textId="16395BA1" w:rsidR="00954F01" w:rsidRDefault="00954F01" w:rsidP="00387968"/>
    <w:p w14:paraId="317CDF72" w14:textId="1E94D57C" w:rsidR="00954F01" w:rsidRDefault="00954F01" w:rsidP="00387968"/>
    <w:p w14:paraId="4ECEAAF2" w14:textId="6980E8E4" w:rsidR="00954F01" w:rsidRDefault="00954F01" w:rsidP="00387968"/>
    <w:p w14:paraId="11737103" w14:textId="14C32F13" w:rsidR="00954F01" w:rsidRDefault="00954F01" w:rsidP="00387968"/>
    <w:p w14:paraId="1EF19B1C" w14:textId="35D84548" w:rsidR="00954F01" w:rsidRDefault="00954F01" w:rsidP="00387968"/>
    <w:p w14:paraId="44E6B944" w14:textId="625E44EF" w:rsidR="00954F01" w:rsidRDefault="00954F01" w:rsidP="00387968"/>
    <w:p w14:paraId="55877FDB" w14:textId="4A40D823" w:rsidR="00954F01" w:rsidRDefault="00954F01" w:rsidP="00387968"/>
    <w:p w14:paraId="5FE796F5" w14:textId="77777777" w:rsidR="00387968" w:rsidRPr="00387968" w:rsidRDefault="00387968" w:rsidP="00387968">
      <w:pPr>
        <w:rPr>
          <w:rFonts w:ascii="Times New Roman" w:hAnsi="Times New Roman" w:cs="Times New Roman"/>
          <w:b/>
          <w:bCs/>
          <w:sz w:val="24"/>
          <w:szCs w:val="24"/>
        </w:rPr>
      </w:pPr>
      <w:r w:rsidRPr="00387968">
        <w:rPr>
          <w:rFonts w:ascii="Times New Roman" w:hAnsi="Times New Roman" w:cs="Times New Roman"/>
          <w:b/>
          <w:bCs/>
          <w:sz w:val="24"/>
          <w:szCs w:val="24"/>
        </w:rPr>
        <w:lastRenderedPageBreak/>
        <w:t xml:space="preserve">2.0.5 Any person can send a message to our number with their question to our system </w:t>
      </w:r>
    </w:p>
    <w:p w14:paraId="52972C84" w14:textId="77777777" w:rsidR="00387968" w:rsidRPr="00387968" w:rsidRDefault="00387968" w:rsidP="00387968">
      <w:pPr>
        <w:rPr>
          <w:rFonts w:ascii="Times New Roman" w:hAnsi="Times New Roman" w:cs="Times New Roman"/>
          <w:sz w:val="24"/>
          <w:szCs w:val="24"/>
        </w:rPr>
      </w:pPr>
      <w:r w:rsidRPr="00387968">
        <w:rPr>
          <w:rFonts w:ascii="Times New Roman" w:hAnsi="Times New Roman" w:cs="Times New Roman"/>
          <w:sz w:val="24"/>
          <w:szCs w:val="24"/>
        </w:rPr>
        <w:t>When someone types their question and send to our number, they expect a response in the shortest time.</w:t>
      </w:r>
    </w:p>
    <w:p w14:paraId="4B867E7F" w14:textId="77777777" w:rsidR="003327C0" w:rsidRDefault="00387968" w:rsidP="003F609B">
      <w:pPr>
        <w:pStyle w:val="Caption"/>
        <w:rPr>
          <w:rFonts w:ascii="Times New Roman" w:hAnsi="Times New Roman" w:cs="Times New Roman"/>
          <w:i w:val="0"/>
          <w:iCs w:val="0"/>
          <w:color w:val="auto"/>
          <w:sz w:val="24"/>
          <w:szCs w:val="24"/>
        </w:rPr>
      </w:pPr>
      <w:r w:rsidRPr="00387968">
        <w:rPr>
          <w:rFonts w:ascii="Times New Roman" w:hAnsi="Times New Roman" w:cs="Times New Roman"/>
          <w:b/>
          <w:bCs/>
          <w:noProof/>
          <w:sz w:val="24"/>
          <w:szCs w:val="24"/>
          <w:lang w:eastAsia="en-US" w:bidi="ar-SA"/>
        </w:rPr>
        <w:drawing>
          <wp:inline distT="0" distB="0" distL="0" distR="0" wp14:anchorId="592CAB90" wp14:editId="3A06E161">
            <wp:extent cx="3988364" cy="6626888"/>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54">
                      <a:extLst>
                        <a:ext uri="{28A0092B-C50C-407E-A947-70E740481C1C}">
                          <a14:useLocalDpi xmlns:a14="http://schemas.microsoft.com/office/drawing/2010/main" val="0"/>
                        </a:ext>
                      </a:extLst>
                    </a:blip>
                    <a:stretch>
                      <a:fillRect/>
                    </a:stretch>
                  </pic:blipFill>
                  <pic:spPr>
                    <a:xfrm>
                      <a:off x="0" y="0"/>
                      <a:ext cx="3990998" cy="6631265"/>
                    </a:xfrm>
                    <a:prstGeom prst="rect">
                      <a:avLst/>
                    </a:prstGeom>
                  </pic:spPr>
                </pic:pic>
              </a:graphicData>
            </a:graphic>
          </wp:inline>
        </w:drawing>
      </w:r>
      <w:bookmarkStart w:id="105" w:name="_heading=h.1qoc8b1" w:colFirst="0" w:colLast="0"/>
      <w:bookmarkStart w:id="106" w:name="_Toc94194573"/>
      <w:bookmarkEnd w:id="105"/>
    </w:p>
    <w:p w14:paraId="0863637E" w14:textId="322964D5" w:rsidR="003F609B" w:rsidRDefault="003327C0" w:rsidP="003327C0">
      <w:pPr>
        <w:pStyle w:val="Caption"/>
        <w:rPr>
          <w:rFonts w:ascii="Times New Roman" w:hAnsi="Times New Roman" w:cs="Times New Roman"/>
          <w:i w:val="0"/>
          <w:iCs w:val="0"/>
          <w:color w:val="auto"/>
          <w:sz w:val="24"/>
          <w:szCs w:val="24"/>
        </w:rPr>
      </w:pPr>
      <w:bookmarkStart w:id="107" w:name="_Toc95152214"/>
      <w:r w:rsidRPr="003327C0">
        <w:rPr>
          <w:rFonts w:ascii="Times New Roman" w:hAnsi="Times New Roman" w:cs="Times New Roman"/>
          <w:color w:val="auto"/>
          <w:sz w:val="24"/>
          <w:szCs w:val="24"/>
        </w:rPr>
        <w:t xml:space="preserve">Figure </w:t>
      </w:r>
      <w:r w:rsidRPr="003327C0">
        <w:rPr>
          <w:rFonts w:ascii="Times New Roman" w:hAnsi="Times New Roman" w:cs="Times New Roman"/>
          <w:color w:val="auto"/>
          <w:sz w:val="24"/>
          <w:szCs w:val="24"/>
        </w:rPr>
        <w:fldChar w:fldCharType="begin"/>
      </w:r>
      <w:r w:rsidRPr="003327C0">
        <w:rPr>
          <w:rFonts w:ascii="Times New Roman" w:hAnsi="Times New Roman" w:cs="Times New Roman"/>
          <w:color w:val="auto"/>
          <w:sz w:val="24"/>
          <w:szCs w:val="24"/>
        </w:rPr>
        <w:instrText xml:space="preserve"> SEQ Figure \* ARABIC </w:instrText>
      </w:r>
      <w:r w:rsidRPr="003327C0">
        <w:rPr>
          <w:rFonts w:ascii="Times New Roman" w:hAnsi="Times New Roman" w:cs="Times New Roman"/>
          <w:color w:val="auto"/>
          <w:sz w:val="24"/>
          <w:szCs w:val="24"/>
        </w:rPr>
        <w:fldChar w:fldCharType="separate"/>
      </w:r>
      <w:r w:rsidR="004F7171">
        <w:rPr>
          <w:rFonts w:ascii="Times New Roman" w:hAnsi="Times New Roman" w:cs="Times New Roman"/>
          <w:noProof/>
          <w:color w:val="auto"/>
          <w:sz w:val="24"/>
          <w:szCs w:val="24"/>
        </w:rPr>
        <w:t>5</w:t>
      </w:r>
      <w:r w:rsidRPr="003327C0">
        <w:rPr>
          <w:rFonts w:ascii="Times New Roman" w:hAnsi="Times New Roman" w:cs="Times New Roman"/>
          <w:color w:val="auto"/>
          <w:sz w:val="24"/>
          <w:szCs w:val="24"/>
        </w:rPr>
        <w:fldChar w:fldCharType="end"/>
      </w:r>
      <w:r w:rsidRPr="003327C0">
        <w:rPr>
          <w:rFonts w:ascii="Times New Roman" w:hAnsi="Times New Roman" w:cs="Times New Roman"/>
          <w:i w:val="0"/>
          <w:iCs w:val="0"/>
          <w:color w:val="auto"/>
          <w:sz w:val="24"/>
          <w:szCs w:val="24"/>
        </w:rPr>
        <w:t>:Output Example</w:t>
      </w:r>
      <w:bookmarkEnd w:id="107"/>
    </w:p>
    <w:p w14:paraId="5F3C080B" w14:textId="1D37FE15" w:rsidR="001679A5" w:rsidRDefault="001679A5" w:rsidP="001679A5">
      <w:pPr>
        <w:rPr>
          <w:rFonts w:ascii="Times New Roman" w:hAnsi="Times New Roman" w:cs="Times New Roman"/>
          <w:b/>
          <w:bCs/>
          <w:sz w:val="24"/>
          <w:szCs w:val="24"/>
          <w:lang w:eastAsia="zh-CN" w:bidi="hi-IN"/>
        </w:rPr>
      </w:pPr>
      <w:r w:rsidRPr="00D07772">
        <w:rPr>
          <w:rFonts w:ascii="Times New Roman" w:hAnsi="Times New Roman" w:cs="Times New Roman"/>
          <w:b/>
          <w:bCs/>
          <w:sz w:val="24"/>
          <w:szCs w:val="24"/>
          <w:lang w:eastAsia="zh-CN" w:bidi="hi-IN"/>
        </w:rPr>
        <w:lastRenderedPageBreak/>
        <w:t>2.0.6 A user can predict and analyze using this system</w:t>
      </w:r>
    </w:p>
    <w:p w14:paraId="081B3B6E" w14:textId="646A4FEF" w:rsidR="00D07772" w:rsidRPr="00D07772" w:rsidRDefault="00D07772" w:rsidP="001679A5">
      <w:pPr>
        <w:rPr>
          <w:rFonts w:ascii="Times New Roman" w:hAnsi="Times New Roman" w:cs="Times New Roman"/>
          <w:b/>
          <w:bCs/>
          <w:sz w:val="24"/>
          <w:szCs w:val="24"/>
          <w:lang w:eastAsia="zh-CN" w:bidi="hi-IN"/>
        </w:rPr>
      </w:pPr>
      <w:r>
        <w:rPr>
          <w:rFonts w:ascii="Times New Roman" w:hAnsi="Times New Roman" w:cs="Times New Roman"/>
          <w:b/>
          <w:bCs/>
          <w:noProof/>
          <w:sz w:val="24"/>
          <w:szCs w:val="24"/>
        </w:rPr>
        <w:drawing>
          <wp:inline distT="0" distB="0" distL="0" distR="0" wp14:anchorId="5D895D36" wp14:editId="125CFEC8">
            <wp:extent cx="5943600" cy="30492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5" cstate="print">
                      <a:extLst>
                        <a:ext uri="{28A0092B-C50C-407E-A947-70E740481C1C}">
                          <a14:useLocalDpi xmlns:a14="http://schemas.microsoft.com/office/drawing/2010/main" val="0"/>
                        </a:ext>
                      </a:extLst>
                    </a:blip>
                    <a:stretch>
                      <a:fillRect/>
                    </a:stretch>
                  </pic:blipFill>
                  <pic:spPr>
                    <a:xfrm>
                      <a:off x="0" y="0"/>
                      <a:ext cx="5943600" cy="3049270"/>
                    </a:xfrm>
                    <a:prstGeom prst="rect">
                      <a:avLst/>
                    </a:prstGeom>
                  </pic:spPr>
                </pic:pic>
              </a:graphicData>
            </a:graphic>
          </wp:inline>
        </w:drawing>
      </w:r>
    </w:p>
    <w:p w14:paraId="5F09ECE8" w14:textId="1AB06265" w:rsidR="001679A5" w:rsidRPr="00D07772" w:rsidRDefault="00D07772" w:rsidP="00D07772">
      <w:pPr>
        <w:pStyle w:val="Caption"/>
        <w:rPr>
          <w:rFonts w:ascii="Times New Roman" w:hAnsi="Times New Roman" w:cs="Times New Roman"/>
          <w:i w:val="0"/>
          <w:iCs w:val="0"/>
          <w:sz w:val="24"/>
          <w:szCs w:val="24"/>
        </w:rPr>
      </w:pPr>
      <w:bookmarkStart w:id="108" w:name="_Toc95152215"/>
      <w:r w:rsidRPr="00D07772">
        <w:rPr>
          <w:rFonts w:ascii="Times New Roman" w:hAnsi="Times New Roman" w:cs="Times New Roman"/>
          <w:i w:val="0"/>
          <w:iCs w:val="0"/>
          <w:sz w:val="24"/>
          <w:szCs w:val="24"/>
        </w:rPr>
        <w:t xml:space="preserve">Figure </w:t>
      </w:r>
      <w:r w:rsidRPr="00D07772">
        <w:rPr>
          <w:rFonts w:ascii="Times New Roman" w:hAnsi="Times New Roman" w:cs="Times New Roman"/>
          <w:i w:val="0"/>
          <w:iCs w:val="0"/>
          <w:sz w:val="24"/>
          <w:szCs w:val="24"/>
        </w:rPr>
        <w:fldChar w:fldCharType="begin"/>
      </w:r>
      <w:r w:rsidRPr="00D07772">
        <w:rPr>
          <w:rFonts w:ascii="Times New Roman" w:hAnsi="Times New Roman" w:cs="Times New Roman"/>
          <w:i w:val="0"/>
          <w:iCs w:val="0"/>
          <w:sz w:val="24"/>
          <w:szCs w:val="24"/>
        </w:rPr>
        <w:instrText xml:space="preserve"> SEQ Figure \* ARABIC </w:instrText>
      </w:r>
      <w:r w:rsidRPr="00D07772">
        <w:rPr>
          <w:rFonts w:ascii="Times New Roman" w:hAnsi="Times New Roman" w:cs="Times New Roman"/>
          <w:i w:val="0"/>
          <w:iCs w:val="0"/>
          <w:sz w:val="24"/>
          <w:szCs w:val="24"/>
        </w:rPr>
        <w:fldChar w:fldCharType="separate"/>
      </w:r>
      <w:r w:rsidR="004F7171">
        <w:rPr>
          <w:rFonts w:ascii="Times New Roman" w:hAnsi="Times New Roman" w:cs="Times New Roman"/>
          <w:i w:val="0"/>
          <w:iCs w:val="0"/>
          <w:noProof/>
          <w:sz w:val="24"/>
          <w:szCs w:val="24"/>
        </w:rPr>
        <w:t>6</w:t>
      </w:r>
      <w:r w:rsidRPr="00D07772">
        <w:rPr>
          <w:rFonts w:ascii="Times New Roman" w:hAnsi="Times New Roman" w:cs="Times New Roman"/>
          <w:i w:val="0"/>
          <w:iCs w:val="0"/>
          <w:sz w:val="24"/>
          <w:szCs w:val="24"/>
        </w:rPr>
        <w:fldChar w:fldCharType="end"/>
      </w:r>
      <w:r w:rsidRPr="00D07772">
        <w:rPr>
          <w:rFonts w:ascii="Times New Roman" w:hAnsi="Times New Roman" w:cs="Times New Roman"/>
          <w:i w:val="0"/>
          <w:iCs w:val="0"/>
          <w:sz w:val="24"/>
          <w:szCs w:val="24"/>
        </w:rPr>
        <w:t>:Maternal mortality Prediction Dashboard</w:t>
      </w:r>
      <w:bookmarkEnd w:id="108"/>
    </w:p>
    <w:p w14:paraId="3DE78D6D" w14:textId="62C2B2BD" w:rsidR="00A959C6" w:rsidRDefault="00F6664D" w:rsidP="00A959C6">
      <w:pPr>
        <w:rPr>
          <w:lang w:eastAsia="zh-CN" w:bidi="hi-IN"/>
        </w:rPr>
      </w:pPr>
      <w:r>
        <w:rPr>
          <w:noProof/>
        </w:rPr>
        <w:lastRenderedPageBreak/>
        <w:drawing>
          <wp:inline distT="0" distB="0" distL="0" distR="0" wp14:anchorId="624FDEBD" wp14:editId="6BEC77C9">
            <wp:extent cx="5943600" cy="4226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6">
                      <a:extLst>
                        <a:ext uri="{28A0092B-C50C-407E-A947-70E740481C1C}">
                          <a14:useLocalDpi xmlns:a14="http://schemas.microsoft.com/office/drawing/2010/main" val="0"/>
                        </a:ext>
                      </a:extLst>
                    </a:blip>
                    <a:stretch>
                      <a:fillRect/>
                    </a:stretch>
                  </pic:blipFill>
                  <pic:spPr>
                    <a:xfrm>
                      <a:off x="0" y="0"/>
                      <a:ext cx="5943600" cy="4226560"/>
                    </a:xfrm>
                    <a:prstGeom prst="rect">
                      <a:avLst/>
                    </a:prstGeom>
                  </pic:spPr>
                </pic:pic>
              </a:graphicData>
            </a:graphic>
          </wp:inline>
        </w:drawing>
      </w:r>
    </w:p>
    <w:p w14:paraId="0C8C9753" w14:textId="08960214" w:rsidR="00A959C6" w:rsidRPr="00F6664D" w:rsidRDefault="00A959C6" w:rsidP="00A959C6">
      <w:pPr>
        <w:rPr>
          <w:rFonts w:ascii="Times New Roman" w:hAnsi="Times New Roman" w:cs="Times New Roman"/>
          <w:sz w:val="24"/>
          <w:szCs w:val="24"/>
          <w:lang w:eastAsia="zh-CN" w:bidi="hi-IN"/>
        </w:rPr>
      </w:pPr>
    </w:p>
    <w:p w14:paraId="7DDA7235" w14:textId="3302A00D" w:rsidR="00A959C6" w:rsidRPr="00F6664D" w:rsidRDefault="00F6664D" w:rsidP="00F6664D">
      <w:pPr>
        <w:pStyle w:val="Caption"/>
        <w:rPr>
          <w:rFonts w:ascii="Times New Roman" w:hAnsi="Times New Roman" w:cs="Times New Roman"/>
          <w:i w:val="0"/>
          <w:iCs w:val="0"/>
          <w:sz w:val="24"/>
          <w:szCs w:val="24"/>
        </w:rPr>
      </w:pPr>
      <w:bookmarkStart w:id="109" w:name="_Toc95152216"/>
      <w:r w:rsidRPr="00F6664D">
        <w:rPr>
          <w:rFonts w:ascii="Times New Roman" w:hAnsi="Times New Roman" w:cs="Times New Roman"/>
          <w:i w:val="0"/>
          <w:iCs w:val="0"/>
          <w:sz w:val="24"/>
          <w:szCs w:val="24"/>
        </w:rPr>
        <w:t xml:space="preserve">Figure </w:t>
      </w:r>
      <w:r w:rsidRPr="00F6664D">
        <w:rPr>
          <w:rFonts w:ascii="Times New Roman" w:hAnsi="Times New Roman" w:cs="Times New Roman"/>
          <w:i w:val="0"/>
          <w:iCs w:val="0"/>
          <w:sz w:val="24"/>
          <w:szCs w:val="24"/>
        </w:rPr>
        <w:fldChar w:fldCharType="begin"/>
      </w:r>
      <w:r w:rsidRPr="00F6664D">
        <w:rPr>
          <w:rFonts w:ascii="Times New Roman" w:hAnsi="Times New Roman" w:cs="Times New Roman"/>
          <w:i w:val="0"/>
          <w:iCs w:val="0"/>
          <w:sz w:val="24"/>
          <w:szCs w:val="24"/>
        </w:rPr>
        <w:instrText xml:space="preserve"> SEQ Figure \* ARABIC </w:instrText>
      </w:r>
      <w:r w:rsidRPr="00F6664D">
        <w:rPr>
          <w:rFonts w:ascii="Times New Roman" w:hAnsi="Times New Roman" w:cs="Times New Roman"/>
          <w:i w:val="0"/>
          <w:iCs w:val="0"/>
          <w:sz w:val="24"/>
          <w:szCs w:val="24"/>
        </w:rPr>
        <w:fldChar w:fldCharType="separate"/>
      </w:r>
      <w:r w:rsidR="004F7171">
        <w:rPr>
          <w:rFonts w:ascii="Times New Roman" w:hAnsi="Times New Roman" w:cs="Times New Roman"/>
          <w:i w:val="0"/>
          <w:iCs w:val="0"/>
          <w:noProof/>
          <w:sz w:val="24"/>
          <w:szCs w:val="24"/>
        </w:rPr>
        <w:t>7</w:t>
      </w:r>
      <w:r w:rsidRPr="00F6664D">
        <w:rPr>
          <w:rFonts w:ascii="Times New Roman" w:hAnsi="Times New Roman" w:cs="Times New Roman"/>
          <w:i w:val="0"/>
          <w:iCs w:val="0"/>
          <w:sz w:val="24"/>
          <w:szCs w:val="24"/>
        </w:rPr>
        <w:fldChar w:fldCharType="end"/>
      </w:r>
      <w:r w:rsidRPr="00F6664D">
        <w:rPr>
          <w:rFonts w:ascii="Times New Roman" w:hAnsi="Times New Roman" w:cs="Times New Roman"/>
          <w:i w:val="0"/>
          <w:iCs w:val="0"/>
          <w:sz w:val="24"/>
          <w:szCs w:val="24"/>
        </w:rPr>
        <w:t>:Gen</w:t>
      </w:r>
      <w:r>
        <w:rPr>
          <w:rFonts w:ascii="Times New Roman" w:hAnsi="Times New Roman" w:cs="Times New Roman"/>
          <w:i w:val="0"/>
          <w:iCs w:val="0"/>
          <w:sz w:val="24"/>
          <w:szCs w:val="24"/>
        </w:rPr>
        <w:t>e</w:t>
      </w:r>
      <w:r w:rsidRPr="00F6664D">
        <w:rPr>
          <w:rFonts w:ascii="Times New Roman" w:hAnsi="Times New Roman" w:cs="Times New Roman"/>
          <w:i w:val="0"/>
          <w:iCs w:val="0"/>
          <w:sz w:val="24"/>
          <w:szCs w:val="24"/>
        </w:rPr>
        <w:t>rating future predictions with fbprophet timeseries model</w:t>
      </w:r>
      <w:bookmarkEnd w:id="109"/>
    </w:p>
    <w:p w14:paraId="32726626" w14:textId="69C589FB" w:rsidR="00A959C6" w:rsidRDefault="00A959C6" w:rsidP="00A959C6">
      <w:pPr>
        <w:rPr>
          <w:lang w:eastAsia="zh-CN" w:bidi="hi-IN"/>
        </w:rPr>
      </w:pPr>
    </w:p>
    <w:p w14:paraId="5A4B5BA4" w14:textId="18078D47" w:rsidR="00A959C6" w:rsidRDefault="00A959C6" w:rsidP="00A959C6">
      <w:pPr>
        <w:rPr>
          <w:lang w:eastAsia="zh-CN" w:bidi="hi-IN"/>
        </w:rPr>
      </w:pPr>
    </w:p>
    <w:p w14:paraId="74C3A971" w14:textId="11484D4A" w:rsidR="00A959C6" w:rsidRDefault="00A959C6" w:rsidP="00A959C6">
      <w:pPr>
        <w:rPr>
          <w:lang w:eastAsia="zh-CN" w:bidi="hi-IN"/>
        </w:rPr>
      </w:pPr>
    </w:p>
    <w:p w14:paraId="1DC9BF77" w14:textId="5FC2F8D1" w:rsidR="00A959C6" w:rsidRDefault="00A959C6" w:rsidP="00A959C6">
      <w:pPr>
        <w:rPr>
          <w:lang w:eastAsia="zh-CN" w:bidi="hi-IN"/>
        </w:rPr>
      </w:pPr>
    </w:p>
    <w:p w14:paraId="55D059CB" w14:textId="3511A1DB" w:rsidR="00A959C6" w:rsidRDefault="00A959C6" w:rsidP="00A959C6">
      <w:pPr>
        <w:rPr>
          <w:lang w:eastAsia="zh-CN" w:bidi="hi-IN"/>
        </w:rPr>
      </w:pPr>
    </w:p>
    <w:p w14:paraId="007B11A0" w14:textId="0C5FCA0C" w:rsidR="00A959C6" w:rsidRDefault="00A959C6" w:rsidP="00A959C6">
      <w:pPr>
        <w:rPr>
          <w:lang w:eastAsia="zh-CN" w:bidi="hi-IN"/>
        </w:rPr>
      </w:pPr>
    </w:p>
    <w:p w14:paraId="51D6D433" w14:textId="39978374" w:rsidR="00A959C6" w:rsidRDefault="00A959C6" w:rsidP="00A959C6">
      <w:pPr>
        <w:rPr>
          <w:lang w:eastAsia="zh-CN" w:bidi="hi-IN"/>
        </w:rPr>
      </w:pPr>
    </w:p>
    <w:p w14:paraId="049ACFE9" w14:textId="4226DE28" w:rsidR="00A959C6" w:rsidRDefault="00A959C6" w:rsidP="00A959C6">
      <w:pPr>
        <w:rPr>
          <w:lang w:eastAsia="zh-CN" w:bidi="hi-IN"/>
        </w:rPr>
      </w:pPr>
    </w:p>
    <w:p w14:paraId="68258D6E" w14:textId="03AF9A31" w:rsidR="00A959C6" w:rsidRDefault="00A959C6" w:rsidP="00A959C6">
      <w:pPr>
        <w:rPr>
          <w:lang w:eastAsia="zh-CN" w:bidi="hi-IN"/>
        </w:rPr>
      </w:pPr>
    </w:p>
    <w:p w14:paraId="02BB0C7E" w14:textId="5CDAE436" w:rsidR="00A959C6" w:rsidRDefault="00A959C6" w:rsidP="00A959C6">
      <w:pPr>
        <w:rPr>
          <w:lang w:eastAsia="zh-CN" w:bidi="hi-IN"/>
        </w:rPr>
      </w:pPr>
    </w:p>
    <w:p w14:paraId="1478792C" w14:textId="34E072CE" w:rsidR="00387968" w:rsidRDefault="00387968" w:rsidP="003F609B">
      <w:pPr>
        <w:pStyle w:val="Heading1"/>
        <w:jc w:val="center"/>
      </w:pPr>
      <w:bookmarkStart w:id="110" w:name="_Toc95152198"/>
      <w:r w:rsidRPr="003F609B">
        <w:lastRenderedPageBreak/>
        <w:t>Reference Material</w:t>
      </w:r>
      <w:bookmarkEnd w:id="106"/>
      <w:bookmarkEnd w:id="110"/>
    </w:p>
    <w:p w14:paraId="21A10D3F" w14:textId="77777777" w:rsidR="003F609B" w:rsidRPr="003F609B" w:rsidRDefault="003F609B" w:rsidP="003F609B">
      <w:pPr>
        <w:rPr>
          <w:rFonts w:ascii="Times New Roman" w:hAnsi="Times New Roman" w:cs="Times New Roman"/>
          <w:sz w:val="24"/>
          <w:szCs w:val="24"/>
          <w:lang w:eastAsia="zh-CN" w:bidi="hi-IN"/>
        </w:rPr>
      </w:pPr>
    </w:p>
    <w:p w14:paraId="6CCD561D" w14:textId="77777777" w:rsidR="00387968" w:rsidRPr="00387968" w:rsidRDefault="00387968" w:rsidP="003F609B">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387968">
        <w:rPr>
          <w:rFonts w:ascii="Times New Roman" w:hAnsi="Times New Roman" w:cs="Times New Roman"/>
          <w:sz w:val="24"/>
          <w:szCs w:val="24"/>
        </w:rPr>
        <w:fldChar w:fldCharType="begin" w:fldLock="1"/>
      </w:r>
      <w:r w:rsidRPr="00387968">
        <w:rPr>
          <w:rFonts w:ascii="Times New Roman" w:hAnsi="Times New Roman" w:cs="Times New Roman"/>
          <w:sz w:val="24"/>
          <w:szCs w:val="24"/>
        </w:rPr>
        <w:instrText xml:space="preserve">ADDIN Mendeley Bibliography CSL_BIBLIOGRAPHY </w:instrText>
      </w:r>
      <w:r w:rsidRPr="00387968">
        <w:rPr>
          <w:rFonts w:ascii="Times New Roman" w:hAnsi="Times New Roman" w:cs="Times New Roman"/>
          <w:sz w:val="24"/>
          <w:szCs w:val="24"/>
        </w:rPr>
        <w:fldChar w:fldCharType="separate"/>
      </w:r>
      <w:r w:rsidRPr="00387968">
        <w:rPr>
          <w:rFonts w:ascii="Times New Roman" w:hAnsi="Times New Roman" w:cs="Times New Roman"/>
          <w:noProof/>
          <w:sz w:val="24"/>
          <w:szCs w:val="24"/>
        </w:rPr>
        <w:t>[1]</w:t>
      </w:r>
      <w:r w:rsidRPr="00387968">
        <w:rPr>
          <w:rFonts w:ascii="Times New Roman" w:hAnsi="Times New Roman" w:cs="Times New Roman"/>
          <w:noProof/>
          <w:sz w:val="24"/>
          <w:szCs w:val="24"/>
        </w:rPr>
        <w:tab/>
        <w:t>“Maternal Mortality.” https://www.who.int/data/gho/indicator-metadata-registry/imr-details/4622#:~:text=Definition%3A,and site of the pregnancy.</w:t>
      </w:r>
    </w:p>
    <w:p w14:paraId="1C6D7B2B" w14:textId="77777777" w:rsidR="00387968" w:rsidRPr="00387968" w:rsidRDefault="00387968" w:rsidP="003F609B">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387968">
        <w:rPr>
          <w:rFonts w:ascii="Times New Roman" w:hAnsi="Times New Roman" w:cs="Times New Roman"/>
          <w:noProof/>
          <w:sz w:val="24"/>
          <w:szCs w:val="24"/>
        </w:rPr>
        <w:t>[2]</w:t>
      </w:r>
      <w:r w:rsidRPr="00387968">
        <w:rPr>
          <w:rFonts w:ascii="Times New Roman" w:hAnsi="Times New Roman" w:cs="Times New Roman"/>
          <w:noProof/>
          <w:sz w:val="24"/>
          <w:szCs w:val="24"/>
        </w:rPr>
        <w:tab/>
        <w:t>sdsn, “Indicators and a Monitoring Framework Launching a data revolution for the Sustainable Development Goals.” https://indicators.report/indicators/i-17/.</w:t>
      </w:r>
    </w:p>
    <w:p w14:paraId="2F1AD200" w14:textId="77777777" w:rsidR="00387968" w:rsidRPr="00387968" w:rsidRDefault="00387968" w:rsidP="003F609B">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387968">
        <w:rPr>
          <w:rFonts w:ascii="Times New Roman" w:hAnsi="Times New Roman" w:cs="Times New Roman"/>
          <w:noProof/>
          <w:sz w:val="24"/>
          <w:szCs w:val="24"/>
        </w:rPr>
        <w:t>[3]</w:t>
      </w:r>
      <w:r w:rsidRPr="00387968">
        <w:rPr>
          <w:rFonts w:ascii="Times New Roman" w:hAnsi="Times New Roman" w:cs="Times New Roman"/>
          <w:noProof/>
          <w:sz w:val="24"/>
          <w:szCs w:val="24"/>
        </w:rPr>
        <w:tab/>
        <w:t>MITRE, “No Title,” 2021. https://www.mitre.org/publications/project-stories/can-data-modeling-and-analytics-help-reduce-pregnancy-related-deaths.</w:t>
      </w:r>
    </w:p>
    <w:p w14:paraId="32F71860" w14:textId="77777777" w:rsidR="00387968" w:rsidRPr="00387968" w:rsidRDefault="00387968" w:rsidP="003F609B">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387968">
        <w:rPr>
          <w:rFonts w:ascii="Times New Roman" w:hAnsi="Times New Roman" w:cs="Times New Roman"/>
          <w:noProof/>
          <w:sz w:val="24"/>
          <w:szCs w:val="24"/>
        </w:rPr>
        <w:t>[4]</w:t>
      </w:r>
      <w:r w:rsidRPr="00387968">
        <w:rPr>
          <w:rFonts w:ascii="Times New Roman" w:hAnsi="Times New Roman" w:cs="Times New Roman"/>
          <w:noProof/>
          <w:sz w:val="24"/>
          <w:szCs w:val="24"/>
        </w:rPr>
        <w:tab/>
        <w:t xml:space="preserve">A. Panel, “Maternal Health: Investing in the lifeline of healthy societies and economies,” </w:t>
      </w:r>
      <w:r w:rsidRPr="00387968">
        <w:rPr>
          <w:rFonts w:ascii="Times New Roman" w:hAnsi="Times New Roman" w:cs="Times New Roman"/>
          <w:i/>
          <w:iCs/>
          <w:noProof/>
          <w:sz w:val="24"/>
          <w:szCs w:val="24"/>
        </w:rPr>
        <w:t>Policy Brief. Sept.</w:t>
      </w:r>
      <w:r w:rsidRPr="00387968">
        <w:rPr>
          <w:rFonts w:ascii="Times New Roman" w:hAnsi="Times New Roman" w:cs="Times New Roman"/>
          <w:noProof/>
          <w:sz w:val="24"/>
          <w:szCs w:val="24"/>
        </w:rPr>
        <w:t>, no. September, 2010.</w:t>
      </w:r>
    </w:p>
    <w:p w14:paraId="4C6EF490" w14:textId="77777777" w:rsidR="00387968" w:rsidRPr="00387968" w:rsidRDefault="00387968" w:rsidP="003F609B">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387968">
        <w:rPr>
          <w:rFonts w:ascii="Times New Roman" w:hAnsi="Times New Roman" w:cs="Times New Roman"/>
          <w:noProof/>
          <w:sz w:val="24"/>
          <w:szCs w:val="24"/>
        </w:rPr>
        <w:t>[5]</w:t>
      </w:r>
      <w:r w:rsidRPr="00387968">
        <w:rPr>
          <w:rFonts w:ascii="Times New Roman" w:hAnsi="Times New Roman" w:cs="Times New Roman"/>
          <w:noProof/>
          <w:sz w:val="24"/>
          <w:szCs w:val="24"/>
        </w:rPr>
        <w:tab/>
        <w:t xml:space="preserve">WHO, “Maternal mortality Evidance brief,” </w:t>
      </w:r>
      <w:r w:rsidRPr="00387968">
        <w:rPr>
          <w:rFonts w:ascii="Times New Roman" w:hAnsi="Times New Roman" w:cs="Times New Roman"/>
          <w:i/>
          <w:iCs/>
          <w:noProof/>
          <w:sz w:val="24"/>
          <w:szCs w:val="24"/>
        </w:rPr>
        <w:t>Matern. Mortal.</w:t>
      </w:r>
      <w:r w:rsidRPr="00387968">
        <w:rPr>
          <w:rFonts w:ascii="Times New Roman" w:hAnsi="Times New Roman" w:cs="Times New Roman"/>
          <w:noProof/>
          <w:sz w:val="24"/>
          <w:szCs w:val="24"/>
        </w:rPr>
        <w:t>, no. 1, 2017.</w:t>
      </w:r>
    </w:p>
    <w:p w14:paraId="57A92269" w14:textId="77777777" w:rsidR="00387968" w:rsidRPr="00387968" w:rsidRDefault="00387968" w:rsidP="003F609B">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387968">
        <w:rPr>
          <w:rFonts w:ascii="Times New Roman" w:hAnsi="Times New Roman" w:cs="Times New Roman"/>
          <w:noProof/>
          <w:sz w:val="24"/>
          <w:szCs w:val="24"/>
        </w:rPr>
        <w:t>[6]</w:t>
      </w:r>
      <w:r w:rsidRPr="00387968">
        <w:rPr>
          <w:rFonts w:ascii="Times New Roman" w:hAnsi="Times New Roman" w:cs="Times New Roman"/>
          <w:noProof/>
          <w:sz w:val="24"/>
          <w:szCs w:val="24"/>
        </w:rPr>
        <w:tab/>
        <w:t>M. of Health, “No Title.” https://hmis.health.go.ug/dhis-web-commons/security/login.action (accessed Aug. 20, 2021).</w:t>
      </w:r>
    </w:p>
    <w:p w14:paraId="0E99F7C8" w14:textId="77777777" w:rsidR="00387968" w:rsidRPr="00387968" w:rsidRDefault="00387968" w:rsidP="003F609B">
      <w:pPr>
        <w:spacing w:line="360" w:lineRule="auto"/>
        <w:jc w:val="both"/>
      </w:pPr>
      <w:r w:rsidRPr="00387968">
        <w:rPr>
          <w:rFonts w:ascii="Times New Roman" w:hAnsi="Times New Roman" w:cs="Times New Roman"/>
          <w:sz w:val="24"/>
          <w:szCs w:val="24"/>
        </w:rPr>
        <w:fldChar w:fldCharType="end"/>
      </w:r>
    </w:p>
    <w:p w14:paraId="43C35AC5" w14:textId="77777777" w:rsidR="00387968" w:rsidRPr="00387968" w:rsidRDefault="00387968" w:rsidP="00387968"/>
    <w:p w14:paraId="387E0A5D" w14:textId="77777777" w:rsidR="00387968" w:rsidRPr="00387968" w:rsidRDefault="00387968" w:rsidP="00387968">
      <w:pPr>
        <w:widowControl w:val="0"/>
        <w:pBdr>
          <w:top w:val="nil"/>
          <w:left w:val="nil"/>
          <w:bottom w:val="nil"/>
          <w:right w:val="nil"/>
          <w:between w:val="nil"/>
        </w:pBdr>
        <w:spacing w:before="118" w:line="360" w:lineRule="auto"/>
        <w:ind w:left="720"/>
        <w:jc w:val="both"/>
        <w:rPr>
          <w:rFonts w:ascii="Times New Roman" w:eastAsia="Times New Roman" w:hAnsi="Times New Roman" w:cs="Times New Roman"/>
        </w:rPr>
      </w:pPr>
    </w:p>
    <w:p w14:paraId="5660609C" w14:textId="77777777" w:rsidR="00387968" w:rsidRPr="00387968" w:rsidRDefault="00387968" w:rsidP="00387968">
      <w:pPr>
        <w:spacing w:line="360" w:lineRule="auto"/>
        <w:rPr>
          <w:rFonts w:ascii="Times New Roman" w:eastAsia="Times New Roman" w:hAnsi="Times New Roman" w:cs="Times New Roman"/>
        </w:rPr>
      </w:pPr>
      <w:r w:rsidRPr="00387968">
        <w:rPr>
          <w:rFonts w:ascii="Times New Roman" w:eastAsia="Times New Roman" w:hAnsi="Times New Roman" w:cs="Times New Roman"/>
        </w:rPr>
        <w:tab/>
      </w:r>
    </w:p>
    <w:p w14:paraId="4A671DCF" w14:textId="77777777" w:rsidR="00387968" w:rsidRPr="00387968" w:rsidRDefault="00387968" w:rsidP="00387968">
      <w:pPr>
        <w:rPr>
          <w:rFonts w:ascii="Times New Roman" w:eastAsia="Times New Roman" w:hAnsi="Times New Roman" w:cs="Times New Roman"/>
        </w:rPr>
      </w:pPr>
      <w:r w:rsidRPr="00387968">
        <w:rPr>
          <w:rFonts w:ascii="Times New Roman" w:eastAsia="Times New Roman" w:hAnsi="Times New Roman" w:cs="Times New Roman"/>
        </w:rPr>
        <w:br w:type="page"/>
      </w:r>
    </w:p>
    <w:p w14:paraId="70EF5F92" w14:textId="77777777" w:rsidR="00387968" w:rsidRPr="00387968" w:rsidRDefault="00387968" w:rsidP="00387968">
      <w:pPr>
        <w:spacing w:line="360" w:lineRule="auto"/>
        <w:rPr>
          <w:rFonts w:ascii="Times New Roman" w:eastAsia="Times New Roman" w:hAnsi="Times New Roman" w:cs="Times New Roman"/>
        </w:rPr>
      </w:pPr>
    </w:p>
    <w:p w14:paraId="2A3247EC" w14:textId="77777777" w:rsidR="00387968" w:rsidRPr="00387968" w:rsidRDefault="00387968" w:rsidP="00387968">
      <w:pPr>
        <w:spacing w:line="360" w:lineRule="auto"/>
        <w:jc w:val="both"/>
        <w:rPr>
          <w:rFonts w:ascii="Times New Roman" w:eastAsia="Times New Roman" w:hAnsi="Times New Roman" w:cs="Times New Roman"/>
        </w:rPr>
      </w:pPr>
      <w:r w:rsidRPr="00387968">
        <w:rPr>
          <w:rFonts w:ascii="Times New Roman" w:eastAsia="Times New Roman" w:hAnsi="Times New Roman" w:cs="Times New Roman"/>
        </w:rPr>
        <w:t xml:space="preserve"> </w:t>
      </w:r>
    </w:p>
    <w:tbl>
      <w:tblPr>
        <w:tblStyle w:val="1"/>
        <w:tblW w:w="9360" w:type="dxa"/>
        <w:tblBorders>
          <w:top w:val="nil"/>
          <w:left w:val="nil"/>
          <w:bottom w:val="nil"/>
          <w:right w:val="nil"/>
          <w:insideH w:val="nil"/>
          <w:insideV w:val="nil"/>
        </w:tblBorders>
        <w:tblLayout w:type="fixed"/>
        <w:tblLook w:val="0600" w:firstRow="0" w:lastRow="0" w:firstColumn="0" w:lastColumn="0" w:noHBand="1" w:noVBand="1"/>
      </w:tblPr>
      <w:tblGrid>
        <w:gridCol w:w="2466"/>
        <w:gridCol w:w="829"/>
        <w:gridCol w:w="6065"/>
      </w:tblGrid>
      <w:tr w:rsidR="00387968" w:rsidRPr="00387968" w14:paraId="57B38CC1" w14:textId="77777777" w:rsidTr="00FD6A85">
        <w:trPr>
          <w:trHeight w:val="405"/>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E0E0E0"/>
            <w:tcMar>
              <w:top w:w="60" w:type="dxa"/>
              <w:left w:w="100" w:type="dxa"/>
              <w:bottom w:w="60" w:type="dxa"/>
              <w:right w:w="100" w:type="dxa"/>
            </w:tcMar>
          </w:tcPr>
          <w:p w14:paraId="65FDE127" w14:textId="77777777" w:rsidR="00387968" w:rsidRPr="00387968" w:rsidRDefault="00387968" w:rsidP="00387968">
            <w:pPr>
              <w:spacing w:line="360" w:lineRule="auto"/>
              <w:jc w:val="both"/>
              <w:rPr>
                <w:rFonts w:ascii="Times New Roman" w:eastAsia="Times New Roman" w:hAnsi="Times New Roman" w:cs="Times New Roman"/>
                <w:b/>
              </w:rPr>
            </w:pPr>
            <w:r w:rsidRPr="00387968">
              <w:rPr>
                <w:rFonts w:ascii="Times New Roman" w:eastAsia="Times New Roman" w:hAnsi="Times New Roman" w:cs="Times New Roman"/>
                <w:b/>
              </w:rPr>
              <w:t>Final approval for use</w:t>
            </w:r>
          </w:p>
        </w:tc>
      </w:tr>
      <w:tr w:rsidR="00387968" w:rsidRPr="00387968" w14:paraId="6F665723" w14:textId="77777777" w:rsidTr="00FD6A85">
        <w:trPr>
          <w:trHeight w:val="605"/>
        </w:trPr>
        <w:tc>
          <w:tcPr>
            <w:tcW w:w="3295" w:type="dxa"/>
            <w:gridSpan w:val="2"/>
            <w:tcBorders>
              <w:top w:val="nil"/>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14:paraId="1E2B9E0F" w14:textId="77777777" w:rsidR="00387968" w:rsidRPr="00387968" w:rsidRDefault="00387968" w:rsidP="00387968">
            <w:pPr>
              <w:spacing w:line="360" w:lineRule="auto"/>
              <w:jc w:val="both"/>
              <w:rPr>
                <w:rFonts w:ascii="Times New Roman" w:eastAsia="Times New Roman" w:hAnsi="Times New Roman" w:cs="Times New Roman"/>
              </w:rPr>
            </w:pPr>
            <w:r w:rsidRPr="00387968">
              <w:rPr>
                <w:rFonts w:ascii="Times New Roman" w:eastAsia="Times New Roman" w:hAnsi="Times New Roman" w:cs="Times New Roman"/>
              </w:rPr>
              <w:t>Identification:</w:t>
            </w:r>
          </w:p>
        </w:tc>
        <w:tc>
          <w:tcPr>
            <w:tcW w:w="6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5B660A" w14:textId="77777777" w:rsidR="00387968" w:rsidRPr="00387968" w:rsidRDefault="00387968" w:rsidP="00387968">
            <w:pPr>
              <w:spacing w:line="360" w:lineRule="auto"/>
              <w:jc w:val="both"/>
              <w:rPr>
                <w:rFonts w:ascii="Times New Roman" w:eastAsia="Times New Roman" w:hAnsi="Times New Roman" w:cs="Times New Roman"/>
              </w:rPr>
            </w:pPr>
            <w:r w:rsidRPr="00387968">
              <w:rPr>
                <w:rFonts w:ascii="Times New Roman" w:eastAsia="Times New Roman" w:hAnsi="Times New Roman" w:cs="Times New Roman"/>
              </w:rPr>
              <w:t xml:space="preserve"> </w:t>
            </w:r>
          </w:p>
        </w:tc>
      </w:tr>
      <w:tr w:rsidR="00387968" w:rsidRPr="00387968" w14:paraId="29C27CC3" w14:textId="77777777" w:rsidTr="00FD6A85">
        <w:trPr>
          <w:trHeight w:val="605"/>
        </w:trPr>
        <w:tc>
          <w:tcPr>
            <w:tcW w:w="3295" w:type="dxa"/>
            <w:gridSpan w:val="2"/>
            <w:tcBorders>
              <w:top w:val="nil"/>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14:paraId="4429BAD2" w14:textId="77777777" w:rsidR="00387968" w:rsidRPr="00387968" w:rsidRDefault="00387968" w:rsidP="00387968">
            <w:pPr>
              <w:spacing w:line="360" w:lineRule="auto"/>
              <w:jc w:val="both"/>
              <w:rPr>
                <w:rFonts w:ascii="Times New Roman" w:eastAsia="Times New Roman" w:hAnsi="Times New Roman" w:cs="Times New Roman"/>
              </w:rPr>
            </w:pPr>
            <w:r w:rsidRPr="00387968">
              <w:rPr>
                <w:rFonts w:ascii="Times New Roman" w:eastAsia="Times New Roman" w:hAnsi="Times New Roman" w:cs="Times New Roman"/>
              </w:rPr>
              <w:t>Responsible for validation:</w:t>
            </w:r>
          </w:p>
        </w:tc>
        <w:tc>
          <w:tcPr>
            <w:tcW w:w="6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F0F3B7" w14:textId="77777777" w:rsidR="00387968" w:rsidRPr="00387968" w:rsidRDefault="00387968" w:rsidP="00387968">
            <w:pPr>
              <w:spacing w:line="360" w:lineRule="auto"/>
              <w:jc w:val="both"/>
              <w:rPr>
                <w:rFonts w:ascii="Times New Roman" w:eastAsia="Times New Roman" w:hAnsi="Times New Roman" w:cs="Times New Roman"/>
              </w:rPr>
            </w:pPr>
            <w:r w:rsidRPr="00387968">
              <w:rPr>
                <w:rFonts w:ascii="Times New Roman" w:eastAsia="Times New Roman" w:hAnsi="Times New Roman" w:cs="Times New Roman"/>
              </w:rPr>
              <w:t xml:space="preserve"> </w:t>
            </w:r>
          </w:p>
        </w:tc>
      </w:tr>
      <w:tr w:rsidR="00387968" w:rsidRPr="00387968" w14:paraId="45B53F98" w14:textId="77777777" w:rsidTr="00FD6A85">
        <w:trPr>
          <w:trHeight w:val="1935"/>
        </w:trPr>
        <w:tc>
          <w:tcPr>
            <w:tcW w:w="9360" w:type="dxa"/>
            <w:gridSpan w:val="3"/>
            <w:tcBorders>
              <w:top w:val="nil"/>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14:paraId="2539110B" w14:textId="77777777" w:rsidR="00387968" w:rsidRPr="00387968" w:rsidRDefault="00387968" w:rsidP="00387968">
            <w:pPr>
              <w:spacing w:line="360" w:lineRule="auto"/>
              <w:jc w:val="both"/>
              <w:rPr>
                <w:rFonts w:ascii="Times New Roman" w:eastAsia="Times New Roman" w:hAnsi="Times New Roman" w:cs="Times New Roman"/>
              </w:rPr>
            </w:pPr>
            <w:r w:rsidRPr="00387968">
              <w:rPr>
                <w:rFonts w:ascii="Times New Roman" w:eastAsia="Times New Roman" w:hAnsi="Times New Roman" w:cs="Times New Roman"/>
              </w:rPr>
              <w:t>Remarks:</w:t>
            </w:r>
          </w:p>
          <w:p w14:paraId="194FA26C" w14:textId="77777777" w:rsidR="00387968" w:rsidRPr="00387968" w:rsidRDefault="00387968" w:rsidP="00387968">
            <w:pPr>
              <w:spacing w:line="360" w:lineRule="auto"/>
              <w:jc w:val="both"/>
              <w:rPr>
                <w:rFonts w:ascii="Times New Roman" w:eastAsia="Times New Roman" w:hAnsi="Times New Roman" w:cs="Times New Roman"/>
              </w:rPr>
            </w:pPr>
            <w:r w:rsidRPr="00387968">
              <w:rPr>
                <w:rFonts w:ascii="Times New Roman" w:eastAsia="Times New Roman" w:hAnsi="Times New Roman" w:cs="Times New Roman"/>
              </w:rPr>
              <w:t xml:space="preserve"> </w:t>
            </w:r>
          </w:p>
          <w:p w14:paraId="1F16D165" w14:textId="77777777" w:rsidR="00387968" w:rsidRPr="00387968" w:rsidRDefault="00387968" w:rsidP="00387968">
            <w:pPr>
              <w:spacing w:line="360" w:lineRule="auto"/>
              <w:jc w:val="both"/>
              <w:rPr>
                <w:rFonts w:ascii="Times New Roman" w:eastAsia="Times New Roman" w:hAnsi="Times New Roman" w:cs="Times New Roman"/>
              </w:rPr>
            </w:pPr>
            <w:r w:rsidRPr="00387968">
              <w:rPr>
                <w:rFonts w:ascii="Times New Roman" w:eastAsia="Times New Roman" w:hAnsi="Times New Roman" w:cs="Times New Roman"/>
              </w:rPr>
              <w:t xml:space="preserve"> </w:t>
            </w:r>
          </w:p>
          <w:p w14:paraId="496BC018" w14:textId="77777777" w:rsidR="00387968" w:rsidRPr="00387968" w:rsidRDefault="00387968" w:rsidP="00387968">
            <w:pPr>
              <w:spacing w:line="360" w:lineRule="auto"/>
              <w:jc w:val="both"/>
              <w:rPr>
                <w:rFonts w:ascii="Times New Roman" w:eastAsia="Times New Roman" w:hAnsi="Times New Roman" w:cs="Times New Roman"/>
              </w:rPr>
            </w:pPr>
            <w:r w:rsidRPr="00387968">
              <w:rPr>
                <w:rFonts w:ascii="Times New Roman" w:eastAsia="Times New Roman" w:hAnsi="Times New Roman" w:cs="Times New Roman"/>
              </w:rPr>
              <w:t xml:space="preserve"> </w:t>
            </w:r>
          </w:p>
        </w:tc>
      </w:tr>
      <w:tr w:rsidR="00387968" w:rsidRPr="00387968" w14:paraId="5FF273AC" w14:textId="77777777" w:rsidTr="00FD6A85">
        <w:trPr>
          <w:trHeight w:val="405"/>
        </w:trPr>
        <w:tc>
          <w:tcPr>
            <w:tcW w:w="2466" w:type="dxa"/>
            <w:tcBorders>
              <w:top w:val="nil"/>
              <w:left w:val="single" w:sz="8" w:space="0" w:color="000000"/>
              <w:bottom w:val="single" w:sz="8" w:space="0" w:color="000000"/>
              <w:right w:val="single" w:sz="8" w:space="0" w:color="000000"/>
            </w:tcBorders>
            <w:shd w:val="clear" w:color="auto" w:fill="auto"/>
            <w:tcMar>
              <w:top w:w="60" w:type="dxa"/>
              <w:left w:w="100" w:type="dxa"/>
              <w:bottom w:w="60" w:type="dxa"/>
              <w:right w:w="100" w:type="dxa"/>
            </w:tcMar>
          </w:tcPr>
          <w:p w14:paraId="5555931E" w14:textId="77777777" w:rsidR="00387968" w:rsidRPr="00387968" w:rsidRDefault="00387968" w:rsidP="00387968">
            <w:pPr>
              <w:spacing w:line="360" w:lineRule="auto"/>
              <w:jc w:val="both"/>
              <w:rPr>
                <w:rFonts w:ascii="Times New Roman" w:eastAsia="Times New Roman" w:hAnsi="Times New Roman" w:cs="Times New Roman"/>
              </w:rPr>
            </w:pPr>
            <w:r w:rsidRPr="00387968">
              <w:rPr>
                <w:rFonts w:ascii="Times New Roman" w:eastAsia="Times New Roman" w:hAnsi="Times New Roman" w:cs="Times New Roman"/>
              </w:rPr>
              <w:t>Date:</w:t>
            </w:r>
          </w:p>
        </w:tc>
        <w:tc>
          <w:tcPr>
            <w:tcW w:w="6894" w:type="dxa"/>
            <w:gridSpan w:val="2"/>
            <w:tcBorders>
              <w:top w:val="nil"/>
              <w:left w:val="nil"/>
              <w:bottom w:val="single" w:sz="8" w:space="0" w:color="000000"/>
              <w:right w:val="single" w:sz="8" w:space="0" w:color="000000"/>
            </w:tcBorders>
            <w:shd w:val="clear" w:color="auto" w:fill="auto"/>
            <w:tcMar>
              <w:top w:w="60" w:type="dxa"/>
              <w:left w:w="100" w:type="dxa"/>
              <w:bottom w:w="60" w:type="dxa"/>
              <w:right w:w="100" w:type="dxa"/>
            </w:tcMar>
          </w:tcPr>
          <w:p w14:paraId="4EF9CB20" w14:textId="77777777" w:rsidR="00387968" w:rsidRPr="00387968" w:rsidRDefault="00387968" w:rsidP="00387968">
            <w:pPr>
              <w:spacing w:line="360" w:lineRule="auto"/>
              <w:jc w:val="both"/>
              <w:rPr>
                <w:rFonts w:ascii="Times New Roman" w:eastAsia="Times New Roman" w:hAnsi="Times New Roman" w:cs="Times New Roman"/>
              </w:rPr>
            </w:pPr>
            <w:r w:rsidRPr="00387968">
              <w:rPr>
                <w:rFonts w:ascii="Times New Roman" w:eastAsia="Times New Roman" w:hAnsi="Times New Roman" w:cs="Times New Roman"/>
              </w:rPr>
              <w:t>Signature:</w:t>
            </w:r>
          </w:p>
        </w:tc>
      </w:tr>
      <w:tr w:rsidR="00387968" w:rsidRPr="00387968" w14:paraId="2F8EFCC2" w14:textId="77777777" w:rsidTr="00FD6A85">
        <w:trPr>
          <w:trHeight w:val="215"/>
        </w:trPr>
        <w:tc>
          <w:tcPr>
            <w:tcW w:w="2466" w:type="dxa"/>
            <w:tcBorders>
              <w:top w:val="nil"/>
              <w:left w:val="nil"/>
              <w:bottom w:val="nil"/>
              <w:right w:val="nil"/>
            </w:tcBorders>
            <w:shd w:val="clear" w:color="auto" w:fill="auto"/>
            <w:tcMar>
              <w:top w:w="100" w:type="dxa"/>
              <w:left w:w="100" w:type="dxa"/>
              <w:bottom w:w="100" w:type="dxa"/>
              <w:right w:w="100" w:type="dxa"/>
            </w:tcMar>
          </w:tcPr>
          <w:p w14:paraId="734C80A5" w14:textId="77777777" w:rsidR="00387968" w:rsidRPr="00387968" w:rsidRDefault="00387968" w:rsidP="00387968">
            <w:pPr>
              <w:spacing w:line="360" w:lineRule="auto"/>
              <w:jc w:val="both"/>
              <w:rPr>
                <w:rFonts w:ascii="Times New Roman" w:eastAsia="Times New Roman" w:hAnsi="Times New Roman" w:cs="Times New Roman"/>
              </w:rPr>
            </w:pPr>
          </w:p>
        </w:tc>
        <w:tc>
          <w:tcPr>
            <w:tcW w:w="829" w:type="dxa"/>
            <w:tcBorders>
              <w:top w:val="nil"/>
              <w:left w:val="nil"/>
              <w:bottom w:val="nil"/>
              <w:right w:val="nil"/>
            </w:tcBorders>
            <w:shd w:val="clear" w:color="auto" w:fill="auto"/>
            <w:tcMar>
              <w:top w:w="100" w:type="dxa"/>
              <w:left w:w="100" w:type="dxa"/>
              <w:bottom w:w="100" w:type="dxa"/>
              <w:right w:w="100" w:type="dxa"/>
            </w:tcMar>
          </w:tcPr>
          <w:p w14:paraId="58F0411C" w14:textId="77777777" w:rsidR="00387968" w:rsidRPr="00387968" w:rsidRDefault="00387968" w:rsidP="00387968">
            <w:pPr>
              <w:spacing w:line="360" w:lineRule="auto"/>
              <w:jc w:val="both"/>
              <w:rPr>
                <w:rFonts w:ascii="Times New Roman" w:eastAsia="Times New Roman" w:hAnsi="Times New Roman" w:cs="Times New Roman"/>
              </w:rPr>
            </w:pPr>
          </w:p>
        </w:tc>
        <w:tc>
          <w:tcPr>
            <w:tcW w:w="6065" w:type="dxa"/>
            <w:tcBorders>
              <w:top w:val="nil"/>
              <w:left w:val="nil"/>
              <w:bottom w:val="nil"/>
              <w:right w:val="nil"/>
            </w:tcBorders>
            <w:shd w:val="clear" w:color="auto" w:fill="auto"/>
            <w:tcMar>
              <w:top w:w="100" w:type="dxa"/>
              <w:left w:w="100" w:type="dxa"/>
              <w:bottom w:w="100" w:type="dxa"/>
              <w:right w:w="100" w:type="dxa"/>
            </w:tcMar>
          </w:tcPr>
          <w:p w14:paraId="13FEC317" w14:textId="77777777" w:rsidR="00387968" w:rsidRPr="00387968" w:rsidRDefault="00387968" w:rsidP="00387968">
            <w:pPr>
              <w:spacing w:line="360" w:lineRule="auto"/>
              <w:jc w:val="both"/>
              <w:rPr>
                <w:rFonts w:ascii="Times New Roman" w:eastAsia="Times New Roman" w:hAnsi="Times New Roman" w:cs="Times New Roman"/>
              </w:rPr>
            </w:pPr>
          </w:p>
        </w:tc>
      </w:tr>
    </w:tbl>
    <w:p w14:paraId="1B83692F" w14:textId="77777777" w:rsidR="00387968" w:rsidRPr="00387968" w:rsidRDefault="00387968" w:rsidP="00387968">
      <w:pPr>
        <w:spacing w:line="360" w:lineRule="auto"/>
      </w:pPr>
    </w:p>
    <w:p w14:paraId="53F4816B" w14:textId="77777777" w:rsidR="00387968" w:rsidRPr="00387968" w:rsidRDefault="00387968" w:rsidP="00387968">
      <w:pPr>
        <w:rPr>
          <w:lang w:eastAsia="zh-CN" w:bidi="hi-IN"/>
        </w:rPr>
      </w:pPr>
    </w:p>
    <w:p w14:paraId="7B0A5AB0" w14:textId="77777777" w:rsidR="008C49B4" w:rsidRPr="008C49B4" w:rsidRDefault="008C49B4" w:rsidP="005364FC">
      <w:pPr>
        <w:spacing w:after="0" w:line="360" w:lineRule="auto"/>
        <w:rPr>
          <w:rFonts w:ascii="Times New Roman" w:eastAsia="Times New Roman" w:hAnsi="Times New Roman" w:cs="Times New Roman"/>
          <w:sz w:val="20"/>
          <w:szCs w:val="20"/>
        </w:rPr>
      </w:pPr>
    </w:p>
    <w:sectPr w:rsidR="008C49B4" w:rsidRPr="008C49B4" w:rsidSect="00217F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C7DDDA" w14:textId="77777777" w:rsidR="009C0307" w:rsidRDefault="009C0307" w:rsidP="009C0307">
      <w:pPr>
        <w:spacing w:after="0" w:line="240" w:lineRule="auto"/>
      </w:pPr>
      <w:r>
        <w:separator/>
      </w:r>
    </w:p>
  </w:endnote>
  <w:endnote w:type="continuationSeparator" w:id="0">
    <w:p w14:paraId="37C38C9E" w14:textId="77777777" w:rsidR="009C0307" w:rsidRDefault="009C0307" w:rsidP="009C0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Segoe UI"/>
    <w:charset w:val="01"/>
    <w:family w:val="auto"/>
    <w:pitch w:val="variable"/>
  </w:font>
  <w:font w:name="FreeSans">
    <w:altName w:val="Cambria"/>
    <w:charset w:val="01"/>
    <w:family w:val="auto"/>
    <w:pitch w:val="variable"/>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Liberation Serif">
    <w:altName w:val="Times New Roman"/>
    <w:charset w:val="01"/>
    <w:family w:val="roman"/>
    <w:pitch w:val="variable"/>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1545574"/>
      <w:docPartObj>
        <w:docPartGallery w:val="Page Numbers (Bottom of Page)"/>
        <w:docPartUnique/>
      </w:docPartObj>
    </w:sdtPr>
    <w:sdtEndPr>
      <w:rPr>
        <w:noProof/>
      </w:rPr>
    </w:sdtEndPr>
    <w:sdtContent>
      <w:p w14:paraId="4700208B" w14:textId="2B703B99" w:rsidR="00EE1CD4" w:rsidRDefault="00EE1CD4">
        <w:pPr>
          <w:pStyle w:val="Footer"/>
          <w:jc w:val="center"/>
        </w:pPr>
        <w:r>
          <w:fldChar w:fldCharType="begin"/>
        </w:r>
        <w:r>
          <w:instrText xml:space="preserve"> PAGE   \* MERGEFORMAT </w:instrText>
        </w:r>
        <w:r>
          <w:fldChar w:fldCharType="separate"/>
        </w:r>
        <w:r w:rsidR="004F7171">
          <w:rPr>
            <w:noProof/>
          </w:rPr>
          <w:t>vi</w:t>
        </w:r>
        <w:r>
          <w:rPr>
            <w:noProof/>
          </w:rPr>
          <w:fldChar w:fldCharType="end"/>
        </w:r>
      </w:p>
    </w:sdtContent>
  </w:sdt>
  <w:p w14:paraId="059067DB" w14:textId="77777777" w:rsidR="00EE1CD4" w:rsidRDefault="00EE1C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CC9098" w14:textId="77777777" w:rsidR="009C0307" w:rsidRDefault="009C0307" w:rsidP="009C0307">
      <w:pPr>
        <w:spacing w:after="0" w:line="240" w:lineRule="auto"/>
      </w:pPr>
      <w:r>
        <w:separator/>
      </w:r>
    </w:p>
  </w:footnote>
  <w:footnote w:type="continuationSeparator" w:id="0">
    <w:p w14:paraId="3FD9F41E" w14:textId="77777777" w:rsidR="009C0307" w:rsidRDefault="009C0307" w:rsidP="009C03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10A68" w14:textId="0B22633B" w:rsidR="0002536D" w:rsidRDefault="0002536D">
    <w:pPr>
      <w:pStyle w:val="Header"/>
    </w:pPr>
  </w:p>
  <w:p w14:paraId="414596AA" w14:textId="7AA49550" w:rsidR="0002536D" w:rsidRDefault="0002536D">
    <w:pPr>
      <w:pStyle w:val="Header"/>
    </w:pPr>
  </w:p>
  <w:p w14:paraId="17012623" w14:textId="2220BACC" w:rsidR="0002536D" w:rsidRDefault="0002536D">
    <w:pPr>
      <w:pStyle w:val="Header"/>
    </w:pPr>
  </w:p>
  <w:p w14:paraId="5CAAF2C8" w14:textId="77777777" w:rsidR="0002536D" w:rsidRDefault="000253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216231A"/>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1F16E9E8"/>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1190CDE6"/>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5"/>
    <w:multiLevelType w:val="hybridMultilevel"/>
    <w:tmpl w:val="66EF438C"/>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6"/>
    <w:multiLevelType w:val="hybridMultilevel"/>
    <w:tmpl w:val="140E0F76"/>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9"/>
    <w:multiLevelType w:val="hybridMultilevel"/>
    <w:tmpl w:val="0DED7262"/>
    <w:lvl w:ilvl="0" w:tplc="FFFFFFFF">
      <w:start w:val="9"/>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A"/>
    <w:multiLevelType w:val="hybridMultilevel"/>
    <w:tmpl w:val="7FDCC232"/>
    <w:lvl w:ilvl="0" w:tplc="FFFFFFFF">
      <w:start w:val="3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B"/>
    <w:multiLevelType w:val="hybridMultilevel"/>
    <w:tmpl w:val="1BEFD79E"/>
    <w:lvl w:ilvl="0" w:tplc="FFFFFFFF">
      <w:start w:val="3"/>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C"/>
    <w:multiLevelType w:val="hybridMultilevel"/>
    <w:tmpl w:val="41A7C4C8"/>
    <w:lvl w:ilvl="0" w:tplc="FFFFFFFF">
      <w:start w:val="5"/>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D"/>
    <w:multiLevelType w:val="hybridMultilevel"/>
    <w:tmpl w:val="6B68079A"/>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F"/>
    <w:multiLevelType w:val="hybridMultilevel"/>
    <w:tmpl w:val="25E45D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11"/>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12"/>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13"/>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18"/>
    <w:multiLevelType w:val="hybridMultilevel"/>
    <w:tmpl w:val="189A769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22E411C"/>
    <w:multiLevelType w:val="multilevel"/>
    <w:tmpl w:val="31C24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07BC6BDA"/>
    <w:multiLevelType w:val="hybridMultilevel"/>
    <w:tmpl w:val="D744D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854270C"/>
    <w:multiLevelType w:val="hybridMultilevel"/>
    <w:tmpl w:val="7B84F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C9A6B1F"/>
    <w:multiLevelType w:val="hybridMultilevel"/>
    <w:tmpl w:val="9A9CD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678717F"/>
    <w:multiLevelType w:val="hybridMultilevel"/>
    <w:tmpl w:val="E180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E90B71"/>
    <w:multiLevelType w:val="multilevel"/>
    <w:tmpl w:val="5F3A956A"/>
    <w:lvl w:ilvl="0">
      <w:start w:val="1"/>
      <w:numFmt w:val="decimal"/>
      <w:pStyle w:val="Heading1"/>
      <w:lvlText w:val="%1."/>
      <w:lvlJc w:val="left"/>
      <w:pPr>
        <w:ind w:left="432" w:hanging="432"/>
      </w:pPr>
      <w:rPr>
        <w:rFonts w:ascii="Times New Roman" w:eastAsia="Droid Sans Fallback" w:hAnsi="Times New Roman" w:cs="FreeSan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323B4606"/>
    <w:multiLevelType w:val="hybridMultilevel"/>
    <w:tmpl w:val="3910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E50B4F"/>
    <w:multiLevelType w:val="multilevel"/>
    <w:tmpl w:val="9A96D7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6629034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B4C69BA"/>
    <w:multiLevelType w:val="hybridMultilevel"/>
    <w:tmpl w:val="94C02D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2"/>
  </w:num>
  <w:num w:numId="2">
    <w:abstractNumId w:val="20"/>
  </w:num>
  <w:num w:numId="3">
    <w:abstractNumId w:val="16"/>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25"/>
  </w:num>
  <w:num w:numId="20">
    <w:abstractNumId w:val="18"/>
  </w:num>
  <w:num w:numId="21">
    <w:abstractNumId w:val="17"/>
  </w:num>
  <w:num w:numId="22">
    <w:abstractNumId w:val="19"/>
  </w:num>
  <w:num w:numId="23">
    <w:abstractNumId w:val="23"/>
  </w:num>
  <w:num w:numId="24">
    <w:abstractNumId w:val="21"/>
  </w:num>
  <w:num w:numId="25">
    <w:abstractNumId w:val="24"/>
  </w:num>
  <w:num w:numId="26">
    <w:abstractNumId w:val="21"/>
    <w:lvlOverride w:ilvl="0">
      <w:startOverride w:val="1"/>
    </w:lvlOverride>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9B4"/>
    <w:rsid w:val="00002663"/>
    <w:rsid w:val="0002536D"/>
    <w:rsid w:val="000673DD"/>
    <w:rsid w:val="00084B7D"/>
    <w:rsid w:val="000918F7"/>
    <w:rsid w:val="00092831"/>
    <w:rsid w:val="00130FFA"/>
    <w:rsid w:val="001679A5"/>
    <w:rsid w:val="001817C9"/>
    <w:rsid w:val="001F291D"/>
    <w:rsid w:val="001F4F4E"/>
    <w:rsid w:val="00205A0E"/>
    <w:rsid w:val="00217BDE"/>
    <w:rsid w:val="00230B04"/>
    <w:rsid w:val="00282AA8"/>
    <w:rsid w:val="002D361B"/>
    <w:rsid w:val="003327C0"/>
    <w:rsid w:val="003549DB"/>
    <w:rsid w:val="00387968"/>
    <w:rsid w:val="003F609B"/>
    <w:rsid w:val="00460351"/>
    <w:rsid w:val="004658F5"/>
    <w:rsid w:val="004F7171"/>
    <w:rsid w:val="005364FC"/>
    <w:rsid w:val="00561333"/>
    <w:rsid w:val="00566E0D"/>
    <w:rsid w:val="00575517"/>
    <w:rsid w:val="005812C6"/>
    <w:rsid w:val="0058168F"/>
    <w:rsid w:val="00582C48"/>
    <w:rsid w:val="00592405"/>
    <w:rsid w:val="005B5DB4"/>
    <w:rsid w:val="005F0192"/>
    <w:rsid w:val="00693E1A"/>
    <w:rsid w:val="006B1618"/>
    <w:rsid w:val="006B5B3D"/>
    <w:rsid w:val="00717497"/>
    <w:rsid w:val="00730EEB"/>
    <w:rsid w:val="007A1215"/>
    <w:rsid w:val="007D1084"/>
    <w:rsid w:val="007F04C0"/>
    <w:rsid w:val="0082079B"/>
    <w:rsid w:val="00821BF4"/>
    <w:rsid w:val="00850589"/>
    <w:rsid w:val="00874CE3"/>
    <w:rsid w:val="008C49B4"/>
    <w:rsid w:val="008E0CC8"/>
    <w:rsid w:val="00954F01"/>
    <w:rsid w:val="00965A55"/>
    <w:rsid w:val="009C0307"/>
    <w:rsid w:val="009C0C26"/>
    <w:rsid w:val="00A10AED"/>
    <w:rsid w:val="00A46A62"/>
    <w:rsid w:val="00A959C6"/>
    <w:rsid w:val="00AF35BE"/>
    <w:rsid w:val="00B151ED"/>
    <w:rsid w:val="00B443F2"/>
    <w:rsid w:val="00B9495F"/>
    <w:rsid w:val="00BA38B8"/>
    <w:rsid w:val="00C20819"/>
    <w:rsid w:val="00C5557A"/>
    <w:rsid w:val="00C855ED"/>
    <w:rsid w:val="00CC3B59"/>
    <w:rsid w:val="00D07772"/>
    <w:rsid w:val="00D22F47"/>
    <w:rsid w:val="00D57498"/>
    <w:rsid w:val="00D76A9F"/>
    <w:rsid w:val="00D83D04"/>
    <w:rsid w:val="00D9113B"/>
    <w:rsid w:val="00DF1163"/>
    <w:rsid w:val="00EE1CD4"/>
    <w:rsid w:val="00EE74B9"/>
    <w:rsid w:val="00EF0AA9"/>
    <w:rsid w:val="00F5196A"/>
    <w:rsid w:val="00F638AD"/>
    <w:rsid w:val="00F6664D"/>
    <w:rsid w:val="00F732FE"/>
    <w:rsid w:val="00FE18AD"/>
    <w:rsid w:val="00FF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D9F2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55ED"/>
    <w:pPr>
      <w:numPr>
        <w:numId w:val="24"/>
      </w:numPr>
      <w:suppressAutoHyphens/>
      <w:spacing w:after="0" w:line="276" w:lineRule="auto"/>
      <w:outlineLvl w:val="0"/>
    </w:pPr>
    <w:rPr>
      <w:rFonts w:ascii="Times New Roman" w:eastAsia="Droid Sans Fallback" w:hAnsi="Times New Roman" w:cs="FreeSans"/>
      <w:b/>
      <w:kern w:val="2"/>
      <w:sz w:val="36"/>
      <w:szCs w:val="36"/>
      <w:lang w:eastAsia="zh-CN" w:bidi="hi-IN"/>
    </w:rPr>
  </w:style>
  <w:style w:type="paragraph" w:styleId="Heading2">
    <w:name w:val="heading 2"/>
    <w:basedOn w:val="Normal"/>
    <w:next w:val="Normal"/>
    <w:link w:val="Heading2Char"/>
    <w:uiPriority w:val="9"/>
    <w:unhideWhenUsed/>
    <w:qFormat/>
    <w:rsid w:val="00C855ED"/>
    <w:pPr>
      <w:keepNext/>
      <w:keepLines/>
      <w:numPr>
        <w:ilvl w:val="1"/>
        <w:numId w:val="24"/>
      </w:numPr>
      <w:suppressAutoHyphens/>
      <w:spacing w:before="40" w:after="0" w:line="240" w:lineRule="auto"/>
      <w:outlineLvl w:val="1"/>
    </w:pPr>
    <w:rPr>
      <w:rFonts w:ascii="Times New Roman" w:eastAsia="Times New Roman" w:hAnsi="Times New Roman" w:cs="Mangal"/>
      <w:b/>
      <w:color w:val="000000" w:themeColor="text1"/>
      <w:kern w:val="2"/>
      <w:sz w:val="32"/>
      <w:szCs w:val="23"/>
    </w:rPr>
  </w:style>
  <w:style w:type="paragraph" w:styleId="Heading3">
    <w:name w:val="heading 3"/>
    <w:basedOn w:val="Normal"/>
    <w:next w:val="Normal"/>
    <w:link w:val="Heading3Char"/>
    <w:uiPriority w:val="9"/>
    <w:unhideWhenUsed/>
    <w:qFormat/>
    <w:rsid w:val="00850589"/>
    <w:pPr>
      <w:keepNext/>
      <w:keepLines/>
      <w:numPr>
        <w:ilvl w:val="2"/>
        <w:numId w:val="24"/>
      </w:numPr>
      <w:suppressAutoHyphens/>
      <w:spacing w:before="40" w:after="0" w:line="240" w:lineRule="auto"/>
      <w:outlineLvl w:val="2"/>
    </w:pPr>
    <w:rPr>
      <w:rFonts w:ascii="Times New Roman" w:eastAsia="Times New Roman" w:hAnsi="Times New Roman" w:cs="Mangal"/>
      <w:b/>
      <w:color w:val="000000" w:themeColor="text1"/>
      <w:kern w:val="2"/>
      <w:sz w:val="24"/>
      <w:szCs w:val="21"/>
    </w:rPr>
  </w:style>
  <w:style w:type="paragraph" w:styleId="Heading4">
    <w:name w:val="heading 4"/>
    <w:basedOn w:val="Normal"/>
    <w:next w:val="Normal"/>
    <w:link w:val="Heading4Char"/>
    <w:uiPriority w:val="9"/>
    <w:unhideWhenUsed/>
    <w:qFormat/>
    <w:rsid w:val="008C49B4"/>
    <w:pPr>
      <w:keepNext/>
      <w:keepLines/>
      <w:numPr>
        <w:ilvl w:val="3"/>
        <w:numId w:val="24"/>
      </w:numPr>
      <w:suppressAutoHyphens/>
      <w:spacing w:before="40" w:after="0" w:line="240" w:lineRule="auto"/>
      <w:outlineLvl w:val="3"/>
    </w:pPr>
    <w:rPr>
      <w:rFonts w:ascii="Times New Roman" w:eastAsiaTheme="majorEastAsia" w:hAnsi="Times New Roman" w:cs="Mangal"/>
      <w:i/>
      <w:iCs/>
      <w:kern w:val="2"/>
      <w:sz w:val="24"/>
      <w:szCs w:val="21"/>
      <w:lang w:eastAsia="zh-CN" w:bidi="hi-IN"/>
    </w:rPr>
  </w:style>
  <w:style w:type="paragraph" w:styleId="Heading5">
    <w:name w:val="heading 5"/>
    <w:basedOn w:val="Normal"/>
    <w:next w:val="Normal"/>
    <w:link w:val="Heading5Char"/>
    <w:uiPriority w:val="9"/>
    <w:semiHidden/>
    <w:unhideWhenUsed/>
    <w:qFormat/>
    <w:rsid w:val="008C49B4"/>
    <w:pPr>
      <w:keepNext/>
      <w:keepLines/>
      <w:numPr>
        <w:ilvl w:val="4"/>
        <w:numId w:val="24"/>
      </w:numPr>
      <w:suppressAutoHyphens/>
      <w:spacing w:before="40" w:after="0" w:line="240" w:lineRule="auto"/>
      <w:outlineLvl w:val="4"/>
    </w:pPr>
    <w:rPr>
      <w:rFonts w:asciiTheme="majorHAnsi" w:eastAsiaTheme="majorEastAsia" w:hAnsiTheme="majorHAnsi" w:cs="Mangal"/>
      <w:color w:val="2F5496" w:themeColor="accent1" w:themeShade="BF"/>
      <w:kern w:val="2"/>
      <w:sz w:val="24"/>
      <w:szCs w:val="21"/>
      <w:lang w:eastAsia="zh-CN" w:bidi="hi-IN"/>
    </w:rPr>
  </w:style>
  <w:style w:type="paragraph" w:styleId="Heading6">
    <w:name w:val="heading 6"/>
    <w:basedOn w:val="Normal"/>
    <w:next w:val="Normal"/>
    <w:link w:val="Heading6Char"/>
    <w:uiPriority w:val="9"/>
    <w:semiHidden/>
    <w:unhideWhenUsed/>
    <w:qFormat/>
    <w:rsid w:val="008C49B4"/>
    <w:pPr>
      <w:keepNext/>
      <w:keepLines/>
      <w:numPr>
        <w:ilvl w:val="5"/>
        <w:numId w:val="24"/>
      </w:numPr>
      <w:suppressAutoHyphens/>
      <w:spacing w:before="40" w:after="0" w:line="240" w:lineRule="auto"/>
      <w:outlineLvl w:val="5"/>
    </w:pPr>
    <w:rPr>
      <w:rFonts w:asciiTheme="majorHAnsi" w:eastAsiaTheme="majorEastAsia" w:hAnsiTheme="majorHAnsi" w:cs="Mangal"/>
      <w:color w:val="1F3763" w:themeColor="accent1" w:themeShade="7F"/>
      <w:kern w:val="2"/>
      <w:sz w:val="24"/>
      <w:szCs w:val="21"/>
      <w:lang w:eastAsia="zh-CN" w:bidi="hi-IN"/>
    </w:rPr>
  </w:style>
  <w:style w:type="paragraph" w:styleId="Heading7">
    <w:name w:val="heading 7"/>
    <w:basedOn w:val="Normal"/>
    <w:next w:val="Normal"/>
    <w:link w:val="Heading7Char"/>
    <w:uiPriority w:val="9"/>
    <w:semiHidden/>
    <w:unhideWhenUsed/>
    <w:qFormat/>
    <w:rsid w:val="008C49B4"/>
    <w:pPr>
      <w:keepNext/>
      <w:keepLines/>
      <w:numPr>
        <w:ilvl w:val="6"/>
        <w:numId w:val="24"/>
      </w:numPr>
      <w:suppressAutoHyphens/>
      <w:spacing w:before="40" w:after="0" w:line="240" w:lineRule="auto"/>
      <w:outlineLvl w:val="6"/>
    </w:pPr>
    <w:rPr>
      <w:rFonts w:asciiTheme="majorHAnsi" w:eastAsiaTheme="majorEastAsia" w:hAnsiTheme="majorHAnsi" w:cs="Mangal"/>
      <w:i/>
      <w:iCs/>
      <w:color w:val="1F3763" w:themeColor="accent1" w:themeShade="7F"/>
      <w:kern w:val="2"/>
      <w:sz w:val="24"/>
      <w:szCs w:val="21"/>
      <w:lang w:eastAsia="zh-CN" w:bidi="hi-IN"/>
    </w:rPr>
  </w:style>
  <w:style w:type="paragraph" w:styleId="Heading8">
    <w:name w:val="heading 8"/>
    <w:basedOn w:val="Normal"/>
    <w:next w:val="Normal"/>
    <w:link w:val="Heading8Char"/>
    <w:uiPriority w:val="9"/>
    <w:semiHidden/>
    <w:unhideWhenUsed/>
    <w:qFormat/>
    <w:rsid w:val="008C49B4"/>
    <w:pPr>
      <w:keepNext/>
      <w:keepLines/>
      <w:numPr>
        <w:ilvl w:val="7"/>
        <w:numId w:val="24"/>
      </w:numPr>
      <w:suppressAutoHyphens/>
      <w:spacing w:before="40" w:after="0" w:line="240" w:lineRule="auto"/>
      <w:outlineLvl w:val="7"/>
    </w:pPr>
    <w:rPr>
      <w:rFonts w:asciiTheme="majorHAnsi" w:eastAsiaTheme="majorEastAsia" w:hAnsiTheme="majorHAnsi" w:cs="Mangal"/>
      <w:color w:val="272727" w:themeColor="text1" w:themeTint="D8"/>
      <w:kern w:val="2"/>
      <w:sz w:val="21"/>
      <w:szCs w:val="19"/>
      <w:lang w:eastAsia="zh-CN" w:bidi="hi-IN"/>
    </w:rPr>
  </w:style>
  <w:style w:type="paragraph" w:styleId="Heading9">
    <w:name w:val="heading 9"/>
    <w:basedOn w:val="Normal"/>
    <w:next w:val="Normal"/>
    <w:link w:val="Heading9Char"/>
    <w:uiPriority w:val="9"/>
    <w:semiHidden/>
    <w:unhideWhenUsed/>
    <w:qFormat/>
    <w:rsid w:val="008C49B4"/>
    <w:pPr>
      <w:keepNext/>
      <w:keepLines/>
      <w:numPr>
        <w:ilvl w:val="8"/>
        <w:numId w:val="24"/>
      </w:numPr>
      <w:suppressAutoHyphens/>
      <w:spacing w:before="40" w:after="0" w:line="240" w:lineRule="auto"/>
      <w:outlineLvl w:val="8"/>
    </w:pPr>
    <w:rPr>
      <w:rFonts w:asciiTheme="majorHAnsi" w:eastAsiaTheme="majorEastAsia" w:hAnsiTheme="majorHAnsi" w:cs="Mangal"/>
      <w:i/>
      <w:iCs/>
      <w:color w:val="272727" w:themeColor="text1" w:themeTint="D8"/>
      <w:kern w:val="2"/>
      <w:sz w:val="21"/>
      <w:szCs w:val="19"/>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5ED"/>
    <w:rPr>
      <w:rFonts w:ascii="Times New Roman" w:eastAsia="Droid Sans Fallback" w:hAnsi="Times New Roman" w:cs="FreeSans"/>
      <w:b/>
      <w:kern w:val="2"/>
      <w:sz w:val="36"/>
      <w:szCs w:val="36"/>
      <w:lang w:val="en-US" w:eastAsia="zh-CN" w:bidi="hi-IN"/>
    </w:rPr>
  </w:style>
  <w:style w:type="character" w:customStyle="1" w:styleId="Heading2Char">
    <w:name w:val="Heading 2 Char"/>
    <w:basedOn w:val="DefaultParagraphFont"/>
    <w:link w:val="Heading2"/>
    <w:uiPriority w:val="9"/>
    <w:rsid w:val="00C855ED"/>
    <w:rPr>
      <w:rFonts w:ascii="Times New Roman" w:eastAsia="Times New Roman" w:hAnsi="Times New Roman" w:cs="Mangal"/>
      <w:b/>
      <w:color w:val="000000" w:themeColor="text1"/>
      <w:kern w:val="2"/>
      <w:sz w:val="32"/>
      <w:szCs w:val="23"/>
      <w:lang w:val="en-US"/>
    </w:rPr>
  </w:style>
  <w:style w:type="character" w:customStyle="1" w:styleId="Heading3Char">
    <w:name w:val="Heading 3 Char"/>
    <w:basedOn w:val="DefaultParagraphFont"/>
    <w:link w:val="Heading3"/>
    <w:uiPriority w:val="9"/>
    <w:rsid w:val="00850589"/>
    <w:rPr>
      <w:rFonts w:ascii="Times New Roman" w:eastAsia="Times New Roman" w:hAnsi="Times New Roman" w:cs="Mangal"/>
      <w:b/>
      <w:color w:val="000000" w:themeColor="text1"/>
      <w:kern w:val="2"/>
      <w:sz w:val="24"/>
      <w:szCs w:val="21"/>
    </w:rPr>
  </w:style>
  <w:style w:type="character" w:customStyle="1" w:styleId="Heading4Char">
    <w:name w:val="Heading 4 Char"/>
    <w:basedOn w:val="DefaultParagraphFont"/>
    <w:link w:val="Heading4"/>
    <w:uiPriority w:val="9"/>
    <w:rsid w:val="008C49B4"/>
    <w:rPr>
      <w:rFonts w:ascii="Times New Roman" w:eastAsiaTheme="majorEastAsia" w:hAnsi="Times New Roman" w:cs="Mangal"/>
      <w:i/>
      <w:iCs/>
      <w:kern w:val="2"/>
      <w:sz w:val="24"/>
      <w:szCs w:val="21"/>
      <w:lang w:val="en-US" w:eastAsia="zh-CN" w:bidi="hi-IN"/>
    </w:rPr>
  </w:style>
  <w:style w:type="character" w:customStyle="1" w:styleId="Heading5Char">
    <w:name w:val="Heading 5 Char"/>
    <w:basedOn w:val="DefaultParagraphFont"/>
    <w:link w:val="Heading5"/>
    <w:uiPriority w:val="9"/>
    <w:semiHidden/>
    <w:rsid w:val="008C49B4"/>
    <w:rPr>
      <w:rFonts w:asciiTheme="majorHAnsi" w:eastAsiaTheme="majorEastAsia" w:hAnsiTheme="majorHAnsi" w:cs="Mangal"/>
      <w:color w:val="2F5496" w:themeColor="accent1" w:themeShade="BF"/>
      <w:kern w:val="2"/>
      <w:sz w:val="24"/>
      <w:szCs w:val="21"/>
      <w:lang w:val="en-US" w:eastAsia="zh-CN" w:bidi="hi-IN"/>
    </w:rPr>
  </w:style>
  <w:style w:type="character" w:customStyle="1" w:styleId="Heading6Char">
    <w:name w:val="Heading 6 Char"/>
    <w:basedOn w:val="DefaultParagraphFont"/>
    <w:link w:val="Heading6"/>
    <w:uiPriority w:val="9"/>
    <w:semiHidden/>
    <w:rsid w:val="008C49B4"/>
    <w:rPr>
      <w:rFonts w:asciiTheme="majorHAnsi" w:eastAsiaTheme="majorEastAsia" w:hAnsiTheme="majorHAnsi" w:cs="Mangal"/>
      <w:color w:val="1F3763" w:themeColor="accent1" w:themeShade="7F"/>
      <w:kern w:val="2"/>
      <w:sz w:val="24"/>
      <w:szCs w:val="21"/>
      <w:lang w:val="en-US" w:eastAsia="zh-CN" w:bidi="hi-IN"/>
    </w:rPr>
  </w:style>
  <w:style w:type="character" w:customStyle="1" w:styleId="Heading7Char">
    <w:name w:val="Heading 7 Char"/>
    <w:basedOn w:val="DefaultParagraphFont"/>
    <w:link w:val="Heading7"/>
    <w:uiPriority w:val="9"/>
    <w:semiHidden/>
    <w:rsid w:val="008C49B4"/>
    <w:rPr>
      <w:rFonts w:asciiTheme="majorHAnsi" w:eastAsiaTheme="majorEastAsia" w:hAnsiTheme="majorHAnsi" w:cs="Mangal"/>
      <w:i/>
      <w:iCs/>
      <w:color w:val="1F3763" w:themeColor="accent1" w:themeShade="7F"/>
      <w:kern w:val="2"/>
      <w:sz w:val="24"/>
      <w:szCs w:val="21"/>
      <w:lang w:val="en-US" w:eastAsia="zh-CN" w:bidi="hi-IN"/>
    </w:rPr>
  </w:style>
  <w:style w:type="character" w:customStyle="1" w:styleId="Heading8Char">
    <w:name w:val="Heading 8 Char"/>
    <w:basedOn w:val="DefaultParagraphFont"/>
    <w:link w:val="Heading8"/>
    <w:uiPriority w:val="9"/>
    <w:semiHidden/>
    <w:rsid w:val="008C49B4"/>
    <w:rPr>
      <w:rFonts w:asciiTheme="majorHAnsi" w:eastAsiaTheme="majorEastAsia" w:hAnsiTheme="majorHAnsi" w:cs="Mangal"/>
      <w:color w:val="272727" w:themeColor="text1" w:themeTint="D8"/>
      <w:kern w:val="2"/>
      <w:sz w:val="21"/>
      <w:szCs w:val="19"/>
      <w:lang w:val="en-US" w:eastAsia="zh-CN" w:bidi="hi-IN"/>
    </w:rPr>
  </w:style>
  <w:style w:type="character" w:customStyle="1" w:styleId="Heading9Char">
    <w:name w:val="Heading 9 Char"/>
    <w:basedOn w:val="DefaultParagraphFont"/>
    <w:link w:val="Heading9"/>
    <w:uiPriority w:val="9"/>
    <w:semiHidden/>
    <w:rsid w:val="008C49B4"/>
    <w:rPr>
      <w:rFonts w:asciiTheme="majorHAnsi" w:eastAsiaTheme="majorEastAsia" w:hAnsiTheme="majorHAnsi" w:cs="Mangal"/>
      <w:i/>
      <w:iCs/>
      <w:color w:val="272727" w:themeColor="text1" w:themeTint="D8"/>
      <w:kern w:val="2"/>
      <w:sz w:val="21"/>
      <w:szCs w:val="19"/>
      <w:lang w:val="en-US" w:eastAsia="zh-CN" w:bidi="hi-IN"/>
    </w:rPr>
  </w:style>
  <w:style w:type="numbering" w:customStyle="1" w:styleId="NoList1">
    <w:name w:val="No List1"/>
    <w:next w:val="NoList"/>
    <w:uiPriority w:val="99"/>
    <w:semiHidden/>
    <w:unhideWhenUsed/>
    <w:rsid w:val="008C49B4"/>
  </w:style>
  <w:style w:type="paragraph" w:styleId="Footer">
    <w:name w:val="footer"/>
    <w:basedOn w:val="Normal"/>
    <w:link w:val="FooterChar"/>
    <w:uiPriority w:val="99"/>
    <w:unhideWhenUsed/>
    <w:rsid w:val="008C49B4"/>
    <w:pPr>
      <w:tabs>
        <w:tab w:val="center" w:pos="4680"/>
        <w:tab w:val="right" w:pos="9360"/>
      </w:tabs>
      <w:suppressAutoHyphens/>
      <w:spacing w:after="0" w:line="240" w:lineRule="auto"/>
    </w:pPr>
    <w:rPr>
      <w:rFonts w:ascii="Liberation Serif" w:eastAsia="Droid Sans Fallback" w:hAnsi="Liberation Serif" w:cs="Mangal"/>
      <w:kern w:val="2"/>
      <w:sz w:val="24"/>
      <w:szCs w:val="21"/>
      <w:lang w:eastAsia="zh-CN" w:bidi="hi-IN"/>
    </w:rPr>
  </w:style>
  <w:style w:type="character" w:customStyle="1" w:styleId="FooterChar">
    <w:name w:val="Footer Char"/>
    <w:basedOn w:val="DefaultParagraphFont"/>
    <w:link w:val="Footer"/>
    <w:uiPriority w:val="99"/>
    <w:rsid w:val="008C49B4"/>
    <w:rPr>
      <w:rFonts w:ascii="Liberation Serif" w:eastAsia="Droid Sans Fallback" w:hAnsi="Liberation Serif" w:cs="Mangal"/>
      <w:kern w:val="2"/>
      <w:sz w:val="24"/>
      <w:szCs w:val="21"/>
      <w:lang w:val="en-US" w:eastAsia="zh-CN" w:bidi="hi-IN"/>
    </w:rPr>
  </w:style>
  <w:style w:type="paragraph" w:styleId="BodyText">
    <w:name w:val="Body Text"/>
    <w:basedOn w:val="Normal"/>
    <w:link w:val="BodyTextChar"/>
    <w:semiHidden/>
    <w:unhideWhenUsed/>
    <w:rsid w:val="008C49B4"/>
    <w:pPr>
      <w:suppressAutoHyphens/>
      <w:spacing w:after="140" w:line="288" w:lineRule="auto"/>
    </w:pPr>
    <w:rPr>
      <w:rFonts w:ascii="Liberation Serif" w:eastAsia="Droid Sans Fallback" w:hAnsi="Liberation Serif" w:cs="FreeSans"/>
      <w:kern w:val="2"/>
      <w:sz w:val="24"/>
      <w:szCs w:val="24"/>
      <w:lang w:eastAsia="zh-CN" w:bidi="hi-IN"/>
    </w:rPr>
  </w:style>
  <w:style w:type="character" w:customStyle="1" w:styleId="BodyTextChar">
    <w:name w:val="Body Text Char"/>
    <w:basedOn w:val="DefaultParagraphFont"/>
    <w:link w:val="BodyText"/>
    <w:semiHidden/>
    <w:rsid w:val="008C49B4"/>
    <w:rPr>
      <w:rFonts w:ascii="Liberation Serif" w:eastAsia="Droid Sans Fallback" w:hAnsi="Liberation Serif" w:cs="FreeSans"/>
      <w:kern w:val="2"/>
      <w:sz w:val="24"/>
      <w:szCs w:val="24"/>
      <w:lang w:val="en-US" w:eastAsia="zh-CN" w:bidi="hi-IN"/>
    </w:rPr>
  </w:style>
  <w:style w:type="paragraph" w:customStyle="1" w:styleId="Default">
    <w:name w:val="Default"/>
    <w:rsid w:val="008C49B4"/>
    <w:pPr>
      <w:suppressAutoHyphens/>
      <w:autoSpaceDE w:val="0"/>
      <w:spacing w:after="0" w:line="240" w:lineRule="auto"/>
    </w:pPr>
    <w:rPr>
      <w:rFonts w:ascii="Arial Narrow" w:eastAsia="Calibri" w:hAnsi="Arial Narrow" w:cs="Arial Narrow"/>
      <w:color w:val="000000"/>
      <w:kern w:val="2"/>
      <w:sz w:val="24"/>
      <w:szCs w:val="24"/>
      <w:lang w:eastAsia="zh-CN"/>
    </w:rPr>
  </w:style>
  <w:style w:type="table" w:styleId="TableGrid">
    <w:name w:val="Table Grid"/>
    <w:basedOn w:val="TableNormal"/>
    <w:uiPriority w:val="39"/>
    <w:rsid w:val="008C49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8C49B4"/>
    <w:pPr>
      <w:suppressAutoHyphens/>
      <w:spacing w:after="120" w:line="240" w:lineRule="auto"/>
      <w:ind w:left="283"/>
    </w:pPr>
    <w:rPr>
      <w:rFonts w:ascii="Liberation Serif" w:eastAsia="Droid Sans Fallback" w:hAnsi="Liberation Serif" w:cs="Mangal"/>
      <w:kern w:val="2"/>
      <w:sz w:val="24"/>
      <w:szCs w:val="21"/>
      <w:lang w:eastAsia="zh-CN" w:bidi="hi-IN"/>
    </w:rPr>
  </w:style>
  <w:style w:type="character" w:customStyle="1" w:styleId="BodyTextIndentChar">
    <w:name w:val="Body Text Indent Char"/>
    <w:basedOn w:val="DefaultParagraphFont"/>
    <w:link w:val="BodyTextIndent"/>
    <w:uiPriority w:val="99"/>
    <w:semiHidden/>
    <w:rsid w:val="008C49B4"/>
    <w:rPr>
      <w:rFonts w:ascii="Liberation Serif" w:eastAsia="Droid Sans Fallback" w:hAnsi="Liberation Serif" w:cs="Mangal"/>
      <w:kern w:val="2"/>
      <w:sz w:val="24"/>
      <w:szCs w:val="21"/>
      <w:lang w:val="en-US" w:eastAsia="zh-CN" w:bidi="hi-IN"/>
    </w:rPr>
  </w:style>
  <w:style w:type="paragraph" w:styleId="BodyTextIndent3">
    <w:name w:val="Body Text Indent 3"/>
    <w:basedOn w:val="Normal"/>
    <w:link w:val="BodyTextIndent3Char"/>
    <w:uiPriority w:val="99"/>
    <w:semiHidden/>
    <w:unhideWhenUsed/>
    <w:rsid w:val="008C49B4"/>
    <w:pPr>
      <w:suppressAutoHyphens/>
      <w:spacing w:after="120" w:line="240" w:lineRule="auto"/>
      <w:ind w:left="283"/>
    </w:pPr>
    <w:rPr>
      <w:rFonts w:ascii="Liberation Serif" w:eastAsia="Droid Sans Fallback" w:hAnsi="Liberation Serif" w:cs="Mangal"/>
      <w:kern w:val="2"/>
      <w:sz w:val="16"/>
      <w:szCs w:val="14"/>
      <w:lang w:eastAsia="zh-CN" w:bidi="hi-IN"/>
    </w:rPr>
  </w:style>
  <w:style w:type="character" w:customStyle="1" w:styleId="BodyTextIndent3Char">
    <w:name w:val="Body Text Indent 3 Char"/>
    <w:basedOn w:val="DefaultParagraphFont"/>
    <w:link w:val="BodyTextIndent3"/>
    <w:uiPriority w:val="99"/>
    <w:semiHidden/>
    <w:rsid w:val="008C49B4"/>
    <w:rPr>
      <w:rFonts w:ascii="Liberation Serif" w:eastAsia="Droid Sans Fallback" w:hAnsi="Liberation Serif" w:cs="Mangal"/>
      <w:kern w:val="2"/>
      <w:sz w:val="16"/>
      <w:szCs w:val="14"/>
      <w:lang w:val="en-US" w:eastAsia="zh-CN" w:bidi="hi-IN"/>
    </w:rPr>
  </w:style>
  <w:style w:type="paragraph" w:styleId="ListParagraph">
    <w:name w:val="List Paragraph"/>
    <w:basedOn w:val="Normal"/>
    <w:uiPriority w:val="34"/>
    <w:qFormat/>
    <w:rsid w:val="008C49B4"/>
    <w:pPr>
      <w:spacing w:after="200" w:line="276" w:lineRule="auto"/>
      <w:ind w:left="720"/>
      <w:contextualSpacing/>
    </w:pPr>
  </w:style>
  <w:style w:type="paragraph" w:styleId="Header">
    <w:name w:val="header"/>
    <w:basedOn w:val="Normal"/>
    <w:link w:val="HeaderChar"/>
    <w:uiPriority w:val="99"/>
    <w:rsid w:val="008C49B4"/>
    <w:pPr>
      <w:tabs>
        <w:tab w:val="center" w:pos="4320"/>
        <w:tab w:val="right" w:pos="8640"/>
      </w:tabs>
      <w:spacing w:before="60" w:after="60" w:line="240" w:lineRule="auto"/>
      <w:ind w:left="1440"/>
    </w:pPr>
    <w:rPr>
      <w:rFonts w:ascii="Arial" w:eastAsia="Times New Roman" w:hAnsi="Arial" w:cs="Times New Roman"/>
      <w:szCs w:val="20"/>
      <w:lang w:val="en-GB"/>
    </w:rPr>
  </w:style>
  <w:style w:type="character" w:customStyle="1" w:styleId="HeaderChar">
    <w:name w:val="Header Char"/>
    <w:basedOn w:val="DefaultParagraphFont"/>
    <w:link w:val="Header"/>
    <w:uiPriority w:val="99"/>
    <w:rsid w:val="008C49B4"/>
    <w:rPr>
      <w:rFonts w:ascii="Arial" w:eastAsia="Times New Roman" w:hAnsi="Arial" w:cs="Times New Roman"/>
      <w:szCs w:val="20"/>
      <w:lang w:val="en-GB"/>
    </w:rPr>
  </w:style>
  <w:style w:type="paragraph" w:customStyle="1" w:styleId="hl">
    <w:name w:val="hl"/>
    <w:basedOn w:val="Normal"/>
    <w:rsid w:val="008C49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9B4"/>
    <w:rPr>
      <w:b/>
      <w:bCs/>
    </w:rPr>
  </w:style>
  <w:style w:type="table" w:customStyle="1" w:styleId="TableGrid1">
    <w:name w:val="Table Grid1"/>
    <w:basedOn w:val="TableNormal"/>
    <w:next w:val="TableGrid"/>
    <w:uiPriority w:val="39"/>
    <w:rsid w:val="008C49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C49B4"/>
    <w:pPr>
      <w:keepNext/>
      <w:keepLines/>
      <w:numPr>
        <w:numId w:val="0"/>
      </w:numPr>
      <w:suppressAutoHyphens w:val="0"/>
      <w:spacing w:before="240" w:line="259" w:lineRule="auto"/>
      <w:outlineLvl w:val="9"/>
    </w:pPr>
    <w:rPr>
      <w:rFonts w:asciiTheme="majorHAnsi" w:eastAsiaTheme="majorEastAsia" w:hAnsiTheme="majorHAnsi" w:cstheme="majorBidi"/>
      <w:b w:val="0"/>
      <w:color w:val="2F5496" w:themeColor="accent1" w:themeShade="BF"/>
      <w:kern w:val="0"/>
      <w:sz w:val="32"/>
      <w:szCs w:val="32"/>
      <w:lang w:eastAsia="en-US" w:bidi="ar-SA"/>
    </w:rPr>
  </w:style>
  <w:style w:type="paragraph" w:styleId="TOC1">
    <w:name w:val="toc 1"/>
    <w:basedOn w:val="Normal"/>
    <w:next w:val="Normal"/>
    <w:autoRedefine/>
    <w:uiPriority w:val="39"/>
    <w:unhideWhenUsed/>
    <w:rsid w:val="008C49B4"/>
    <w:pPr>
      <w:suppressAutoHyphens/>
      <w:spacing w:after="100" w:line="240" w:lineRule="auto"/>
    </w:pPr>
    <w:rPr>
      <w:rFonts w:ascii="Liberation Serif" w:eastAsia="Droid Sans Fallback" w:hAnsi="Liberation Serif" w:cs="Mangal"/>
      <w:kern w:val="2"/>
      <w:sz w:val="24"/>
      <w:szCs w:val="21"/>
      <w:lang w:eastAsia="zh-CN" w:bidi="hi-IN"/>
    </w:rPr>
  </w:style>
  <w:style w:type="paragraph" w:styleId="TOC2">
    <w:name w:val="toc 2"/>
    <w:basedOn w:val="Normal"/>
    <w:next w:val="Normal"/>
    <w:autoRedefine/>
    <w:uiPriority w:val="39"/>
    <w:unhideWhenUsed/>
    <w:rsid w:val="008C49B4"/>
    <w:pPr>
      <w:suppressAutoHyphens/>
      <w:spacing w:after="100" w:line="240" w:lineRule="auto"/>
      <w:ind w:left="240"/>
    </w:pPr>
    <w:rPr>
      <w:rFonts w:ascii="Liberation Serif" w:eastAsia="Droid Sans Fallback" w:hAnsi="Liberation Serif" w:cs="Mangal"/>
      <w:kern w:val="2"/>
      <w:sz w:val="24"/>
      <w:szCs w:val="21"/>
      <w:lang w:eastAsia="zh-CN" w:bidi="hi-IN"/>
    </w:rPr>
  </w:style>
  <w:style w:type="paragraph" w:styleId="TOC3">
    <w:name w:val="toc 3"/>
    <w:basedOn w:val="Normal"/>
    <w:next w:val="Normal"/>
    <w:autoRedefine/>
    <w:uiPriority w:val="39"/>
    <w:unhideWhenUsed/>
    <w:rsid w:val="008C49B4"/>
    <w:pPr>
      <w:suppressAutoHyphens/>
      <w:spacing w:after="100" w:line="240" w:lineRule="auto"/>
      <w:ind w:left="480"/>
    </w:pPr>
    <w:rPr>
      <w:rFonts w:ascii="Liberation Serif" w:eastAsia="Droid Sans Fallback" w:hAnsi="Liberation Serif" w:cs="Mangal"/>
      <w:kern w:val="2"/>
      <w:sz w:val="24"/>
      <w:szCs w:val="21"/>
      <w:lang w:eastAsia="zh-CN" w:bidi="hi-IN"/>
    </w:rPr>
  </w:style>
  <w:style w:type="character" w:styleId="Hyperlink">
    <w:name w:val="Hyperlink"/>
    <w:basedOn w:val="DefaultParagraphFont"/>
    <w:uiPriority w:val="99"/>
    <w:unhideWhenUsed/>
    <w:rsid w:val="008C49B4"/>
    <w:rPr>
      <w:color w:val="0563C1" w:themeColor="hyperlink"/>
      <w:u w:val="single"/>
    </w:rPr>
  </w:style>
  <w:style w:type="paragraph" w:styleId="NormalWeb">
    <w:name w:val="Normal (Web)"/>
    <w:basedOn w:val="Normal"/>
    <w:uiPriority w:val="99"/>
    <w:unhideWhenUsed/>
    <w:rsid w:val="008C49B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C49B4"/>
    <w:pPr>
      <w:suppressAutoHyphens/>
      <w:spacing w:after="200" w:line="240" w:lineRule="auto"/>
    </w:pPr>
    <w:rPr>
      <w:rFonts w:ascii="Liberation Serif" w:eastAsia="Droid Sans Fallback" w:hAnsi="Liberation Serif" w:cs="Mangal"/>
      <w:i/>
      <w:iCs/>
      <w:color w:val="44546A" w:themeColor="text2"/>
      <w:kern w:val="2"/>
      <w:sz w:val="18"/>
      <w:szCs w:val="16"/>
      <w:lang w:eastAsia="zh-CN" w:bidi="hi-IN"/>
    </w:rPr>
  </w:style>
  <w:style w:type="paragraph" w:styleId="TableofFigures">
    <w:name w:val="table of figures"/>
    <w:basedOn w:val="Normal"/>
    <w:next w:val="Normal"/>
    <w:uiPriority w:val="99"/>
    <w:unhideWhenUsed/>
    <w:rsid w:val="00821BF4"/>
    <w:pPr>
      <w:spacing w:after="0"/>
    </w:pPr>
  </w:style>
  <w:style w:type="table" w:customStyle="1" w:styleId="1">
    <w:name w:val="1"/>
    <w:basedOn w:val="TableNormal"/>
    <w:rsid w:val="00387968"/>
    <w:pPr>
      <w:spacing w:after="0" w:line="240" w:lineRule="auto"/>
    </w:pPr>
    <w:rPr>
      <w:rFonts w:ascii="Liberation Serif" w:eastAsia="Liberation Serif" w:hAnsi="Liberation Serif" w:cs="Liberation Serif"/>
      <w:sz w:val="24"/>
      <w:szCs w:val="24"/>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4F7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1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55ED"/>
    <w:pPr>
      <w:numPr>
        <w:numId w:val="24"/>
      </w:numPr>
      <w:suppressAutoHyphens/>
      <w:spacing w:after="0" w:line="276" w:lineRule="auto"/>
      <w:outlineLvl w:val="0"/>
    </w:pPr>
    <w:rPr>
      <w:rFonts w:ascii="Times New Roman" w:eastAsia="Droid Sans Fallback" w:hAnsi="Times New Roman" w:cs="FreeSans"/>
      <w:b/>
      <w:kern w:val="2"/>
      <w:sz w:val="36"/>
      <w:szCs w:val="36"/>
      <w:lang w:eastAsia="zh-CN" w:bidi="hi-IN"/>
    </w:rPr>
  </w:style>
  <w:style w:type="paragraph" w:styleId="Heading2">
    <w:name w:val="heading 2"/>
    <w:basedOn w:val="Normal"/>
    <w:next w:val="Normal"/>
    <w:link w:val="Heading2Char"/>
    <w:uiPriority w:val="9"/>
    <w:unhideWhenUsed/>
    <w:qFormat/>
    <w:rsid w:val="00C855ED"/>
    <w:pPr>
      <w:keepNext/>
      <w:keepLines/>
      <w:numPr>
        <w:ilvl w:val="1"/>
        <w:numId w:val="24"/>
      </w:numPr>
      <w:suppressAutoHyphens/>
      <w:spacing w:before="40" w:after="0" w:line="240" w:lineRule="auto"/>
      <w:outlineLvl w:val="1"/>
    </w:pPr>
    <w:rPr>
      <w:rFonts w:ascii="Times New Roman" w:eastAsia="Times New Roman" w:hAnsi="Times New Roman" w:cs="Mangal"/>
      <w:b/>
      <w:color w:val="000000" w:themeColor="text1"/>
      <w:kern w:val="2"/>
      <w:sz w:val="32"/>
      <w:szCs w:val="23"/>
    </w:rPr>
  </w:style>
  <w:style w:type="paragraph" w:styleId="Heading3">
    <w:name w:val="heading 3"/>
    <w:basedOn w:val="Normal"/>
    <w:next w:val="Normal"/>
    <w:link w:val="Heading3Char"/>
    <w:uiPriority w:val="9"/>
    <w:unhideWhenUsed/>
    <w:qFormat/>
    <w:rsid w:val="00850589"/>
    <w:pPr>
      <w:keepNext/>
      <w:keepLines/>
      <w:numPr>
        <w:ilvl w:val="2"/>
        <w:numId w:val="24"/>
      </w:numPr>
      <w:suppressAutoHyphens/>
      <w:spacing w:before="40" w:after="0" w:line="240" w:lineRule="auto"/>
      <w:outlineLvl w:val="2"/>
    </w:pPr>
    <w:rPr>
      <w:rFonts w:ascii="Times New Roman" w:eastAsia="Times New Roman" w:hAnsi="Times New Roman" w:cs="Mangal"/>
      <w:b/>
      <w:color w:val="000000" w:themeColor="text1"/>
      <w:kern w:val="2"/>
      <w:sz w:val="24"/>
      <w:szCs w:val="21"/>
    </w:rPr>
  </w:style>
  <w:style w:type="paragraph" w:styleId="Heading4">
    <w:name w:val="heading 4"/>
    <w:basedOn w:val="Normal"/>
    <w:next w:val="Normal"/>
    <w:link w:val="Heading4Char"/>
    <w:uiPriority w:val="9"/>
    <w:unhideWhenUsed/>
    <w:qFormat/>
    <w:rsid w:val="008C49B4"/>
    <w:pPr>
      <w:keepNext/>
      <w:keepLines/>
      <w:numPr>
        <w:ilvl w:val="3"/>
        <w:numId w:val="24"/>
      </w:numPr>
      <w:suppressAutoHyphens/>
      <w:spacing w:before="40" w:after="0" w:line="240" w:lineRule="auto"/>
      <w:outlineLvl w:val="3"/>
    </w:pPr>
    <w:rPr>
      <w:rFonts w:ascii="Times New Roman" w:eastAsiaTheme="majorEastAsia" w:hAnsi="Times New Roman" w:cs="Mangal"/>
      <w:i/>
      <w:iCs/>
      <w:kern w:val="2"/>
      <w:sz w:val="24"/>
      <w:szCs w:val="21"/>
      <w:lang w:eastAsia="zh-CN" w:bidi="hi-IN"/>
    </w:rPr>
  </w:style>
  <w:style w:type="paragraph" w:styleId="Heading5">
    <w:name w:val="heading 5"/>
    <w:basedOn w:val="Normal"/>
    <w:next w:val="Normal"/>
    <w:link w:val="Heading5Char"/>
    <w:uiPriority w:val="9"/>
    <w:semiHidden/>
    <w:unhideWhenUsed/>
    <w:qFormat/>
    <w:rsid w:val="008C49B4"/>
    <w:pPr>
      <w:keepNext/>
      <w:keepLines/>
      <w:numPr>
        <w:ilvl w:val="4"/>
        <w:numId w:val="24"/>
      </w:numPr>
      <w:suppressAutoHyphens/>
      <w:spacing w:before="40" w:after="0" w:line="240" w:lineRule="auto"/>
      <w:outlineLvl w:val="4"/>
    </w:pPr>
    <w:rPr>
      <w:rFonts w:asciiTheme="majorHAnsi" w:eastAsiaTheme="majorEastAsia" w:hAnsiTheme="majorHAnsi" w:cs="Mangal"/>
      <w:color w:val="2F5496" w:themeColor="accent1" w:themeShade="BF"/>
      <w:kern w:val="2"/>
      <w:sz w:val="24"/>
      <w:szCs w:val="21"/>
      <w:lang w:eastAsia="zh-CN" w:bidi="hi-IN"/>
    </w:rPr>
  </w:style>
  <w:style w:type="paragraph" w:styleId="Heading6">
    <w:name w:val="heading 6"/>
    <w:basedOn w:val="Normal"/>
    <w:next w:val="Normal"/>
    <w:link w:val="Heading6Char"/>
    <w:uiPriority w:val="9"/>
    <w:semiHidden/>
    <w:unhideWhenUsed/>
    <w:qFormat/>
    <w:rsid w:val="008C49B4"/>
    <w:pPr>
      <w:keepNext/>
      <w:keepLines/>
      <w:numPr>
        <w:ilvl w:val="5"/>
        <w:numId w:val="24"/>
      </w:numPr>
      <w:suppressAutoHyphens/>
      <w:spacing w:before="40" w:after="0" w:line="240" w:lineRule="auto"/>
      <w:outlineLvl w:val="5"/>
    </w:pPr>
    <w:rPr>
      <w:rFonts w:asciiTheme="majorHAnsi" w:eastAsiaTheme="majorEastAsia" w:hAnsiTheme="majorHAnsi" w:cs="Mangal"/>
      <w:color w:val="1F3763" w:themeColor="accent1" w:themeShade="7F"/>
      <w:kern w:val="2"/>
      <w:sz w:val="24"/>
      <w:szCs w:val="21"/>
      <w:lang w:eastAsia="zh-CN" w:bidi="hi-IN"/>
    </w:rPr>
  </w:style>
  <w:style w:type="paragraph" w:styleId="Heading7">
    <w:name w:val="heading 7"/>
    <w:basedOn w:val="Normal"/>
    <w:next w:val="Normal"/>
    <w:link w:val="Heading7Char"/>
    <w:uiPriority w:val="9"/>
    <w:semiHidden/>
    <w:unhideWhenUsed/>
    <w:qFormat/>
    <w:rsid w:val="008C49B4"/>
    <w:pPr>
      <w:keepNext/>
      <w:keepLines/>
      <w:numPr>
        <w:ilvl w:val="6"/>
        <w:numId w:val="24"/>
      </w:numPr>
      <w:suppressAutoHyphens/>
      <w:spacing w:before="40" w:after="0" w:line="240" w:lineRule="auto"/>
      <w:outlineLvl w:val="6"/>
    </w:pPr>
    <w:rPr>
      <w:rFonts w:asciiTheme="majorHAnsi" w:eastAsiaTheme="majorEastAsia" w:hAnsiTheme="majorHAnsi" w:cs="Mangal"/>
      <w:i/>
      <w:iCs/>
      <w:color w:val="1F3763" w:themeColor="accent1" w:themeShade="7F"/>
      <w:kern w:val="2"/>
      <w:sz w:val="24"/>
      <w:szCs w:val="21"/>
      <w:lang w:eastAsia="zh-CN" w:bidi="hi-IN"/>
    </w:rPr>
  </w:style>
  <w:style w:type="paragraph" w:styleId="Heading8">
    <w:name w:val="heading 8"/>
    <w:basedOn w:val="Normal"/>
    <w:next w:val="Normal"/>
    <w:link w:val="Heading8Char"/>
    <w:uiPriority w:val="9"/>
    <w:semiHidden/>
    <w:unhideWhenUsed/>
    <w:qFormat/>
    <w:rsid w:val="008C49B4"/>
    <w:pPr>
      <w:keepNext/>
      <w:keepLines/>
      <w:numPr>
        <w:ilvl w:val="7"/>
        <w:numId w:val="24"/>
      </w:numPr>
      <w:suppressAutoHyphens/>
      <w:spacing w:before="40" w:after="0" w:line="240" w:lineRule="auto"/>
      <w:outlineLvl w:val="7"/>
    </w:pPr>
    <w:rPr>
      <w:rFonts w:asciiTheme="majorHAnsi" w:eastAsiaTheme="majorEastAsia" w:hAnsiTheme="majorHAnsi" w:cs="Mangal"/>
      <w:color w:val="272727" w:themeColor="text1" w:themeTint="D8"/>
      <w:kern w:val="2"/>
      <w:sz w:val="21"/>
      <w:szCs w:val="19"/>
      <w:lang w:eastAsia="zh-CN" w:bidi="hi-IN"/>
    </w:rPr>
  </w:style>
  <w:style w:type="paragraph" w:styleId="Heading9">
    <w:name w:val="heading 9"/>
    <w:basedOn w:val="Normal"/>
    <w:next w:val="Normal"/>
    <w:link w:val="Heading9Char"/>
    <w:uiPriority w:val="9"/>
    <w:semiHidden/>
    <w:unhideWhenUsed/>
    <w:qFormat/>
    <w:rsid w:val="008C49B4"/>
    <w:pPr>
      <w:keepNext/>
      <w:keepLines/>
      <w:numPr>
        <w:ilvl w:val="8"/>
        <w:numId w:val="24"/>
      </w:numPr>
      <w:suppressAutoHyphens/>
      <w:spacing w:before="40" w:after="0" w:line="240" w:lineRule="auto"/>
      <w:outlineLvl w:val="8"/>
    </w:pPr>
    <w:rPr>
      <w:rFonts w:asciiTheme="majorHAnsi" w:eastAsiaTheme="majorEastAsia" w:hAnsiTheme="majorHAnsi" w:cs="Mangal"/>
      <w:i/>
      <w:iCs/>
      <w:color w:val="272727" w:themeColor="text1" w:themeTint="D8"/>
      <w:kern w:val="2"/>
      <w:sz w:val="21"/>
      <w:szCs w:val="19"/>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5ED"/>
    <w:rPr>
      <w:rFonts w:ascii="Times New Roman" w:eastAsia="Droid Sans Fallback" w:hAnsi="Times New Roman" w:cs="FreeSans"/>
      <w:b/>
      <w:kern w:val="2"/>
      <w:sz w:val="36"/>
      <w:szCs w:val="36"/>
      <w:lang w:val="en-US" w:eastAsia="zh-CN" w:bidi="hi-IN"/>
    </w:rPr>
  </w:style>
  <w:style w:type="character" w:customStyle="1" w:styleId="Heading2Char">
    <w:name w:val="Heading 2 Char"/>
    <w:basedOn w:val="DefaultParagraphFont"/>
    <w:link w:val="Heading2"/>
    <w:uiPriority w:val="9"/>
    <w:rsid w:val="00C855ED"/>
    <w:rPr>
      <w:rFonts w:ascii="Times New Roman" w:eastAsia="Times New Roman" w:hAnsi="Times New Roman" w:cs="Mangal"/>
      <w:b/>
      <w:color w:val="000000" w:themeColor="text1"/>
      <w:kern w:val="2"/>
      <w:sz w:val="32"/>
      <w:szCs w:val="23"/>
      <w:lang w:val="en-US"/>
    </w:rPr>
  </w:style>
  <w:style w:type="character" w:customStyle="1" w:styleId="Heading3Char">
    <w:name w:val="Heading 3 Char"/>
    <w:basedOn w:val="DefaultParagraphFont"/>
    <w:link w:val="Heading3"/>
    <w:uiPriority w:val="9"/>
    <w:rsid w:val="00850589"/>
    <w:rPr>
      <w:rFonts w:ascii="Times New Roman" w:eastAsia="Times New Roman" w:hAnsi="Times New Roman" w:cs="Mangal"/>
      <w:b/>
      <w:color w:val="000000" w:themeColor="text1"/>
      <w:kern w:val="2"/>
      <w:sz w:val="24"/>
      <w:szCs w:val="21"/>
    </w:rPr>
  </w:style>
  <w:style w:type="character" w:customStyle="1" w:styleId="Heading4Char">
    <w:name w:val="Heading 4 Char"/>
    <w:basedOn w:val="DefaultParagraphFont"/>
    <w:link w:val="Heading4"/>
    <w:uiPriority w:val="9"/>
    <w:rsid w:val="008C49B4"/>
    <w:rPr>
      <w:rFonts w:ascii="Times New Roman" w:eastAsiaTheme="majorEastAsia" w:hAnsi="Times New Roman" w:cs="Mangal"/>
      <w:i/>
      <w:iCs/>
      <w:kern w:val="2"/>
      <w:sz w:val="24"/>
      <w:szCs w:val="21"/>
      <w:lang w:val="en-US" w:eastAsia="zh-CN" w:bidi="hi-IN"/>
    </w:rPr>
  </w:style>
  <w:style w:type="character" w:customStyle="1" w:styleId="Heading5Char">
    <w:name w:val="Heading 5 Char"/>
    <w:basedOn w:val="DefaultParagraphFont"/>
    <w:link w:val="Heading5"/>
    <w:uiPriority w:val="9"/>
    <w:semiHidden/>
    <w:rsid w:val="008C49B4"/>
    <w:rPr>
      <w:rFonts w:asciiTheme="majorHAnsi" w:eastAsiaTheme="majorEastAsia" w:hAnsiTheme="majorHAnsi" w:cs="Mangal"/>
      <w:color w:val="2F5496" w:themeColor="accent1" w:themeShade="BF"/>
      <w:kern w:val="2"/>
      <w:sz w:val="24"/>
      <w:szCs w:val="21"/>
      <w:lang w:val="en-US" w:eastAsia="zh-CN" w:bidi="hi-IN"/>
    </w:rPr>
  </w:style>
  <w:style w:type="character" w:customStyle="1" w:styleId="Heading6Char">
    <w:name w:val="Heading 6 Char"/>
    <w:basedOn w:val="DefaultParagraphFont"/>
    <w:link w:val="Heading6"/>
    <w:uiPriority w:val="9"/>
    <w:semiHidden/>
    <w:rsid w:val="008C49B4"/>
    <w:rPr>
      <w:rFonts w:asciiTheme="majorHAnsi" w:eastAsiaTheme="majorEastAsia" w:hAnsiTheme="majorHAnsi" w:cs="Mangal"/>
      <w:color w:val="1F3763" w:themeColor="accent1" w:themeShade="7F"/>
      <w:kern w:val="2"/>
      <w:sz w:val="24"/>
      <w:szCs w:val="21"/>
      <w:lang w:val="en-US" w:eastAsia="zh-CN" w:bidi="hi-IN"/>
    </w:rPr>
  </w:style>
  <w:style w:type="character" w:customStyle="1" w:styleId="Heading7Char">
    <w:name w:val="Heading 7 Char"/>
    <w:basedOn w:val="DefaultParagraphFont"/>
    <w:link w:val="Heading7"/>
    <w:uiPriority w:val="9"/>
    <w:semiHidden/>
    <w:rsid w:val="008C49B4"/>
    <w:rPr>
      <w:rFonts w:asciiTheme="majorHAnsi" w:eastAsiaTheme="majorEastAsia" w:hAnsiTheme="majorHAnsi" w:cs="Mangal"/>
      <w:i/>
      <w:iCs/>
      <w:color w:val="1F3763" w:themeColor="accent1" w:themeShade="7F"/>
      <w:kern w:val="2"/>
      <w:sz w:val="24"/>
      <w:szCs w:val="21"/>
      <w:lang w:val="en-US" w:eastAsia="zh-CN" w:bidi="hi-IN"/>
    </w:rPr>
  </w:style>
  <w:style w:type="character" w:customStyle="1" w:styleId="Heading8Char">
    <w:name w:val="Heading 8 Char"/>
    <w:basedOn w:val="DefaultParagraphFont"/>
    <w:link w:val="Heading8"/>
    <w:uiPriority w:val="9"/>
    <w:semiHidden/>
    <w:rsid w:val="008C49B4"/>
    <w:rPr>
      <w:rFonts w:asciiTheme="majorHAnsi" w:eastAsiaTheme="majorEastAsia" w:hAnsiTheme="majorHAnsi" w:cs="Mangal"/>
      <w:color w:val="272727" w:themeColor="text1" w:themeTint="D8"/>
      <w:kern w:val="2"/>
      <w:sz w:val="21"/>
      <w:szCs w:val="19"/>
      <w:lang w:val="en-US" w:eastAsia="zh-CN" w:bidi="hi-IN"/>
    </w:rPr>
  </w:style>
  <w:style w:type="character" w:customStyle="1" w:styleId="Heading9Char">
    <w:name w:val="Heading 9 Char"/>
    <w:basedOn w:val="DefaultParagraphFont"/>
    <w:link w:val="Heading9"/>
    <w:uiPriority w:val="9"/>
    <w:semiHidden/>
    <w:rsid w:val="008C49B4"/>
    <w:rPr>
      <w:rFonts w:asciiTheme="majorHAnsi" w:eastAsiaTheme="majorEastAsia" w:hAnsiTheme="majorHAnsi" w:cs="Mangal"/>
      <w:i/>
      <w:iCs/>
      <w:color w:val="272727" w:themeColor="text1" w:themeTint="D8"/>
      <w:kern w:val="2"/>
      <w:sz w:val="21"/>
      <w:szCs w:val="19"/>
      <w:lang w:val="en-US" w:eastAsia="zh-CN" w:bidi="hi-IN"/>
    </w:rPr>
  </w:style>
  <w:style w:type="numbering" w:customStyle="1" w:styleId="NoList1">
    <w:name w:val="No List1"/>
    <w:next w:val="NoList"/>
    <w:uiPriority w:val="99"/>
    <w:semiHidden/>
    <w:unhideWhenUsed/>
    <w:rsid w:val="008C49B4"/>
  </w:style>
  <w:style w:type="paragraph" w:styleId="Footer">
    <w:name w:val="footer"/>
    <w:basedOn w:val="Normal"/>
    <w:link w:val="FooterChar"/>
    <w:uiPriority w:val="99"/>
    <w:unhideWhenUsed/>
    <w:rsid w:val="008C49B4"/>
    <w:pPr>
      <w:tabs>
        <w:tab w:val="center" w:pos="4680"/>
        <w:tab w:val="right" w:pos="9360"/>
      </w:tabs>
      <w:suppressAutoHyphens/>
      <w:spacing w:after="0" w:line="240" w:lineRule="auto"/>
    </w:pPr>
    <w:rPr>
      <w:rFonts w:ascii="Liberation Serif" w:eastAsia="Droid Sans Fallback" w:hAnsi="Liberation Serif" w:cs="Mangal"/>
      <w:kern w:val="2"/>
      <w:sz w:val="24"/>
      <w:szCs w:val="21"/>
      <w:lang w:eastAsia="zh-CN" w:bidi="hi-IN"/>
    </w:rPr>
  </w:style>
  <w:style w:type="character" w:customStyle="1" w:styleId="FooterChar">
    <w:name w:val="Footer Char"/>
    <w:basedOn w:val="DefaultParagraphFont"/>
    <w:link w:val="Footer"/>
    <w:uiPriority w:val="99"/>
    <w:rsid w:val="008C49B4"/>
    <w:rPr>
      <w:rFonts w:ascii="Liberation Serif" w:eastAsia="Droid Sans Fallback" w:hAnsi="Liberation Serif" w:cs="Mangal"/>
      <w:kern w:val="2"/>
      <w:sz w:val="24"/>
      <w:szCs w:val="21"/>
      <w:lang w:val="en-US" w:eastAsia="zh-CN" w:bidi="hi-IN"/>
    </w:rPr>
  </w:style>
  <w:style w:type="paragraph" w:styleId="BodyText">
    <w:name w:val="Body Text"/>
    <w:basedOn w:val="Normal"/>
    <w:link w:val="BodyTextChar"/>
    <w:semiHidden/>
    <w:unhideWhenUsed/>
    <w:rsid w:val="008C49B4"/>
    <w:pPr>
      <w:suppressAutoHyphens/>
      <w:spacing w:after="140" w:line="288" w:lineRule="auto"/>
    </w:pPr>
    <w:rPr>
      <w:rFonts w:ascii="Liberation Serif" w:eastAsia="Droid Sans Fallback" w:hAnsi="Liberation Serif" w:cs="FreeSans"/>
      <w:kern w:val="2"/>
      <w:sz w:val="24"/>
      <w:szCs w:val="24"/>
      <w:lang w:eastAsia="zh-CN" w:bidi="hi-IN"/>
    </w:rPr>
  </w:style>
  <w:style w:type="character" w:customStyle="1" w:styleId="BodyTextChar">
    <w:name w:val="Body Text Char"/>
    <w:basedOn w:val="DefaultParagraphFont"/>
    <w:link w:val="BodyText"/>
    <w:semiHidden/>
    <w:rsid w:val="008C49B4"/>
    <w:rPr>
      <w:rFonts w:ascii="Liberation Serif" w:eastAsia="Droid Sans Fallback" w:hAnsi="Liberation Serif" w:cs="FreeSans"/>
      <w:kern w:val="2"/>
      <w:sz w:val="24"/>
      <w:szCs w:val="24"/>
      <w:lang w:val="en-US" w:eastAsia="zh-CN" w:bidi="hi-IN"/>
    </w:rPr>
  </w:style>
  <w:style w:type="paragraph" w:customStyle="1" w:styleId="Default">
    <w:name w:val="Default"/>
    <w:rsid w:val="008C49B4"/>
    <w:pPr>
      <w:suppressAutoHyphens/>
      <w:autoSpaceDE w:val="0"/>
      <w:spacing w:after="0" w:line="240" w:lineRule="auto"/>
    </w:pPr>
    <w:rPr>
      <w:rFonts w:ascii="Arial Narrow" w:eastAsia="Calibri" w:hAnsi="Arial Narrow" w:cs="Arial Narrow"/>
      <w:color w:val="000000"/>
      <w:kern w:val="2"/>
      <w:sz w:val="24"/>
      <w:szCs w:val="24"/>
      <w:lang w:eastAsia="zh-CN"/>
    </w:rPr>
  </w:style>
  <w:style w:type="table" w:styleId="TableGrid">
    <w:name w:val="Table Grid"/>
    <w:basedOn w:val="TableNormal"/>
    <w:uiPriority w:val="39"/>
    <w:rsid w:val="008C49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8C49B4"/>
    <w:pPr>
      <w:suppressAutoHyphens/>
      <w:spacing w:after="120" w:line="240" w:lineRule="auto"/>
      <w:ind w:left="283"/>
    </w:pPr>
    <w:rPr>
      <w:rFonts w:ascii="Liberation Serif" w:eastAsia="Droid Sans Fallback" w:hAnsi="Liberation Serif" w:cs="Mangal"/>
      <w:kern w:val="2"/>
      <w:sz w:val="24"/>
      <w:szCs w:val="21"/>
      <w:lang w:eastAsia="zh-CN" w:bidi="hi-IN"/>
    </w:rPr>
  </w:style>
  <w:style w:type="character" w:customStyle="1" w:styleId="BodyTextIndentChar">
    <w:name w:val="Body Text Indent Char"/>
    <w:basedOn w:val="DefaultParagraphFont"/>
    <w:link w:val="BodyTextIndent"/>
    <w:uiPriority w:val="99"/>
    <w:semiHidden/>
    <w:rsid w:val="008C49B4"/>
    <w:rPr>
      <w:rFonts w:ascii="Liberation Serif" w:eastAsia="Droid Sans Fallback" w:hAnsi="Liberation Serif" w:cs="Mangal"/>
      <w:kern w:val="2"/>
      <w:sz w:val="24"/>
      <w:szCs w:val="21"/>
      <w:lang w:val="en-US" w:eastAsia="zh-CN" w:bidi="hi-IN"/>
    </w:rPr>
  </w:style>
  <w:style w:type="paragraph" w:styleId="BodyTextIndent3">
    <w:name w:val="Body Text Indent 3"/>
    <w:basedOn w:val="Normal"/>
    <w:link w:val="BodyTextIndent3Char"/>
    <w:uiPriority w:val="99"/>
    <w:semiHidden/>
    <w:unhideWhenUsed/>
    <w:rsid w:val="008C49B4"/>
    <w:pPr>
      <w:suppressAutoHyphens/>
      <w:spacing w:after="120" w:line="240" w:lineRule="auto"/>
      <w:ind w:left="283"/>
    </w:pPr>
    <w:rPr>
      <w:rFonts w:ascii="Liberation Serif" w:eastAsia="Droid Sans Fallback" w:hAnsi="Liberation Serif" w:cs="Mangal"/>
      <w:kern w:val="2"/>
      <w:sz w:val="16"/>
      <w:szCs w:val="14"/>
      <w:lang w:eastAsia="zh-CN" w:bidi="hi-IN"/>
    </w:rPr>
  </w:style>
  <w:style w:type="character" w:customStyle="1" w:styleId="BodyTextIndent3Char">
    <w:name w:val="Body Text Indent 3 Char"/>
    <w:basedOn w:val="DefaultParagraphFont"/>
    <w:link w:val="BodyTextIndent3"/>
    <w:uiPriority w:val="99"/>
    <w:semiHidden/>
    <w:rsid w:val="008C49B4"/>
    <w:rPr>
      <w:rFonts w:ascii="Liberation Serif" w:eastAsia="Droid Sans Fallback" w:hAnsi="Liberation Serif" w:cs="Mangal"/>
      <w:kern w:val="2"/>
      <w:sz w:val="16"/>
      <w:szCs w:val="14"/>
      <w:lang w:val="en-US" w:eastAsia="zh-CN" w:bidi="hi-IN"/>
    </w:rPr>
  </w:style>
  <w:style w:type="paragraph" w:styleId="ListParagraph">
    <w:name w:val="List Paragraph"/>
    <w:basedOn w:val="Normal"/>
    <w:uiPriority w:val="34"/>
    <w:qFormat/>
    <w:rsid w:val="008C49B4"/>
    <w:pPr>
      <w:spacing w:after="200" w:line="276" w:lineRule="auto"/>
      <w:ind w:left="720"/>
      <w:contextualSpacing/>
    </w:pPr>
  </w:style>
  <w:style w:type="paragraph" w:styleId="Header">
    <w:name w:val="header"/>
    <w:basedOn w:val="Normal"/>
    <w:link w:val="HeaderChar"/>
    <w:uiPriority w:val="99"/>
    <w:rsid w:val="008C49B4"/>
    <w:pPr>
      <w:tabs>
        <w:tab w:val="center" w:pos="4320"/>
        <w:tab w:val="right" w:pos="8640"/>
      </w:tabs>
      <w:spacing w:before="60" w:after="60" w:line="240" w:lineRule="auto"/>
      <w:ind w:left="1440"/>
    </w:pPr>
    <w:rPr>
      <w:rFonts w:ascii="Arial" w:eastAsia="Times New Roman" w:hAnsi="Arial" w:cs="Times New Roman"/>
      <w:szCs w:val="20"/>
      <w:lang w:val="en-GB"/>
    </w:rPr>
  </w:style>
  <w:style w:type="character" w:customStyle="1" w:styleId="HeaderChar">
    <w:name w:val="Header Char"/>
    <w:basedOn w:val="DefaultParagraphFont"/>
    <w:link w:val="Header"/>
    <w:uiPriority w:val="99"/>
    <w:rsid w:val="008C49B4"/>
    <w:rPr>
      <w:rFonts w:ascii="Arial" w:eastAsia="Times New Roman" w:hAnsi="Arial" w:cs="Times New Roman"/>
      <w:szCs w:val="20"/>
      <w:lang w:val="en-GB"/>
    </w:rPr>
  </w:style>
  <w:style w:type="paragraph" w:customStyle="1" w:styleId="hl">
    <w:name w:val="hl"/>
    <w:basedOn w:val="Normal"/>
    <w:rsid w:val="008C49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9B4"/>
    <w:rPr>
      <w:b/>
      <w:bCs/>
    </w:rPr>
  </w:style>
  <w:style w:type="table" w:customStyle="1" w:styleId="TableGrid1">
    <w:name w:val="Table Grid1"/>
    <w:basedOn w:val="TableNormal"/>
    <w:next w:val="TableGrid"/>
    <w:uiPriority w:val="39"/>
    <w:rsid w:val="008C49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C49B4"/>
    <w:pPr>
      <w:keepNext/>
      <w:keepLines/>
      <w:numPr>
        <w:numId w:val="0"/>
      </w:numPr>
      <w:suppressAutoHyphens w:val="0"/>
      <w:spacing w:before="240" w:line="259" w:lineRule="auto"/>
      <w:outlineLvl w:val="9"/>
    </w:pPr>
    <w:rPr>
      <w:rFonts w:asciiTheme="majorHAnsi" w:eastAsiaTheme="majorEastAsia" w:hAnsiTheme="majorHAnsi" w:cstheme="majorBidi"/>
      <w:b w:val="0"/>
      <w:color w:val="2F5496" w:themeColor="accent1" w:themeShade="BF"/>
      <w:kern w:val="0"/>
      <w:sz w:val="32"/>
      <w:szCs w:val="32"/>
      <w:lang w:eastAsia="en-US" w:bidi="ar-SA"/>
    </w:rPr>
  </w:style>
  <w:style w:type="paragraph" w:styleId="TOC1">
    <w:name w:val="toc 1"/>
    <w:basedOn w:val="Normal"/>
    <w:next w:val="Normal"/>
    <w:autoRedefine/>
    <w:uiPriority w:val="39"/>
    <w:unhideWhenUsed/>
    <w:rsid w:val="008C49B4"/>
    <w:pPr>
      <w:suppressAutoHyphens/>
      <w:spacing w:after="100" w:line="240" w:lineRule="auto"/>
    </w:pPr>
    <w:rPr>
      <w:rFonts w:ascii="Liberation Serif" w:eastAsia="Droid Sans Fallback" w:hAnsi="Liberation Serif" w:cs="Mangal"/>
      <w:kern w:val="2"/>
      <w:sz w:val="24"/>
      <w:szCs w:val="21"/>
      <w:lang w:eastAsia="zh-CN" w:bidi="hi-IN"/>
    </w:rPr>
  </w:style>
  <w:style w:type="paragraph" w:styleId="TOC2">
    <w:name w:val="toc 2"/>
    <w:basedOn w:val="Normal"/>
    <w:next w:val="Normal"/>
    <w:autoRedefine/>
    <w:uiPriority w:val="39"/>
    <w:unhideWhenUsed/>
    <w:rsid w:val="008C49B4"/>
    <w:pPr>
      <w:suppressAutoHyphens/>
      <w:spacing w:after="100" w:line="240" w:lineRule="auto"/>
      <w:ind w:left="240"/>
    </w:pPr>
    <w:rPr>
      <w:rFonts w:ascii="Liberation Serif" w:eastAsia="Droid Sans Fallback" w:hAnsi="Liberation Serif" w:cs="Mangal"/>
      <w:kern w:val="2"/>
      <w:sz w:val="24"/>
      <w:szCs w:val="21"/>
      <w:lang w:eastAsia="zh-CN" w:bidi="hi-IN"/>
    </w:rPr>
  </w:style>
  <w:style w:type="paragraph" w:styleId="TOC3">
    <w:name w:val="toc 3"/>
    <w:basedOn w:val="Normal"/>
    <w:next w:val="Normal"/>
    <w:autoRedefine/>
    <w:uiPriority w:val="39"/>
    <w:unhideWhenUsed/>
    <w:rsid w:val="008C49B4"/>
    <w:pPr>
      <w:suppressAutoHyphens/>
      <w:spacing w:after="100" w:line="240" w:lineRule="auto"/>
      <w:ind w:left="480"/>
    </w:pPr>
    <w:rPr>
      <w:rFonts w:ascii="Liberation Serif" w:eastAsia="Droid Sans Fallback" w:hAnsi="Liberation Serif" w:cs="Mangal"/>
      <w:kern w:val="2"/>
      <w:sz w:val="24"/>
      <w:szCs w:val="21"/>
      <w:lang w:eastAsia="zh-CN" w:bidi="hi-IN"/>
    </w:rPr>
  </w:style>
  <w:style w:type="character" w:styleId="Hyperlink">
    <w:name w:val="Hyperlink"/>
    <w:basedOn w:val="DefaultParagraphFont"/>
    <w:uiPriority w:val="99"/>
    <w:unhideWhenUsed/>
    <w:rsid w:val="008C49B4"/>
    <w:rPr>
      <w:color w:val="0563C1" w:themeColor="hyperlink"/>
      <w:u w:val="single"/>
    </w:rPr>
  </w:style>
  <w:style w:type="paragraph" w:styleId="NormalWeb">
    <w:name w:val="Normal (Web)"/>
    <w:basedOn w:val="Normal"/>
    <w:uiPriority w:val="99"/>
    <w:unhideWhenUsed/>
    <w:rsid w:val="008C49B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C49B4"/>
    <w:pPr>
      <w:suppressAutoHyphens/>
      <w:spacing w:after="200" w:line="240" w:lineRule="auto"/>
    </w:pPr>
    <w:rPr>
      <w:rFonts w:ascii="Liberation Serif" w:eastAsia="Droid Sans Fallback" w:hAnsi="Liberation Serif" w:cs="Mangal"/>
      <w:i/>
      <w:iCs/>
      <w:color w:val="44546A" w:themeColor="text2"/>
      <w:kern w:val="2"/>
      <w:sz w:val="18"/>
      <w:szCs w:val="16"/>
      <w:lang w:eastAsia="zh-CN" w:bidi="hi-IN"/>
    </w:rPr>
  </w:style>
  <w:style w:type="paragraph" w:styleId="TableofFigures">
    <w:name w:val="table of figures"/>
    <w:basedOn w:val="Normal"/>
    <w:next w:val="Normal"/>
    <w:uiPriority w:val="99"/>
    <w:unhideWhenUsed/>
    <w:rsid w:val="00821BF4"/>
    <w:pPr>
      <w:spacing w:after="0"/>
    </w:pPr>
  </w:style>
  <w:style w:type="table" w:customStyle="1" w:styleId="1">
    <w:name w:val="1"/>
    <w:basedOn w:val="TableNormal"/>
    <w:rsid w:val="00387968"/>
    <w:pPr>
      <w:spacing w:after="0" w:line="240" w:lineRule="auto"/>
    </w:pPr>
    <w:rPr>
      <w:rFonts w:ascii="Liberation Serif" w:eastAsia="Liberation Serif" w:hAnsi="Liberation Serif" w:cs="Liberation Serif"/>
      <w:sz w:val="24"/>
      <w:szCs w:val="24"/>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4F7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1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control" Target="activeX/activeX4.xml"/><Relationship Id="rId26" Type="http://schemas.openxmlformats.org/officeDocument/2006/relationships/control" Target="activeX/activeX8.xml"/><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control" Target="activeX/activeX12.xml"/><Relationship Id="rId42" Type="http://schemas.openxmlformats.org/officeDocument/2006/relationships/control" Target="activeX/activeX16.xml"/><Relationship Id="rId47" Type="http://schemas.openxmlformats.org/officeDocument/2006/relationships/image" Target="media/image19.jpeg"/><Relationship Id="rId50" Type="http://schemas.openxmlformats.org/officeDocument/2006/relationships/image" Target="media/image21.jpeg"/><Relationship Id="rId55"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control" Target="activeX/activeX1.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control" Target="activeX/activeX14.xml"/><Relationship Id="rId46" Type="http://schemas.openxmlformats.org/officeDocument/2006/relationships/control" Target="activeX/activeX18.xml"/><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control" Target="activeX/activeX5.xml"/><Relationship Id="rId29" Type="http://schemas.openxmlformats.org/officeDocument/2006/relationships/image" Target="media/image10.wmf"/><Relationship Id="rId41" Type="http://schemas.openxmlformats.org/officeDocument/2006/relationships/image" Target="media/image16.wmf"/><Relationship Id="rId54" Type="http://schemas.openxmlformats.org/officeDocument/2006/relationships/image" Target="media/image2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control" Target="activeX/activeX7.xml"/><Relationship Id="rId32" Type="http://schemas.openxmlformats.org/officeDocument/2006/relationships/control" Target="activeX/activeX11.xml"/><Relationship Id="rId37" Type="http://schemas.openxmlformats.org/officeDocument/2006/relationships/image" Target="media/image14.wmf"/><Relationship Id="rId40" Type="http://schemas.openxmlformats.org/officeDocument/2006/relationships/control" Target="activeX/activeX15.xml"/><Relationship Id="rId45" Type="http://schemas.openxmlformats.org/officeDocument/2006/relationships/image" Target="media/image18.wmf"/><Relationship Id="rId53" Type="http://schemas.openxmlformats.org/officeDocument/2006/relationships/image" Target="media/image24.jpe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control" Target="activeX/activeX9.xml"/><Relationship Id="rId36" Type="http://schemas.openxmlformats.org/officeDocument/2006/relationships/control" Target="activeX/activeX13.xml"/><Relationship Id="rId49" Type="http://schemas.openxmlformats.org/officeDocument/2006/relationships/hyperlink" Target="https://www.dnsstuff.com/web-application-performance" TargetMode="External"/><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control" Target="activeX/activeX17.xml"/><Relationship Id="rId52" Type="http://schemas.openxmlformats.org/officeDocument/2006/relationships/image" Target="media/image23.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ontrol" Target="activeX/activeX2.xml"/><Relationship Id="rId22" Type="http://schemas.openxmlformats.org/officeDocument/2006/relationships/control" Target="activeX/activeX6.xml"/><Relationship Id="rId27" Type="http://schemas.openxmlformats.org/officeDocument/2006/relationships/image" Target="media/image9.wmf"/><Relationship Id="rId30" Type="http://schemas.openxmlformats.org/officeDocument/2006/relationships/control" Target="activeX/activeX10.xml"/><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image" Target="media/image20.jpeg"/><Relationship Id="rId56" Type="http://schemas.openxmlformats.org/officeDocument/2006/relationships/image" Target="media/image27.tmp"/><Relationship Id="rId8" Type="http://schemas.openxmlformats.org/officeDocument/2006/relationships/endnotes" Target="endnotes.xml"/><Relationship Id="rId51" Type="http://schemas.openxmlformats.org/officeDocument/2006/relationships/image" Target="media/image22.jpeg"/><Relationship Id="rId3"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091CB-8C17-4666-AC75-8F99995DC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36</Pages>
  <Words>5669</Words>
  <Characters>32316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Kyanzi</dc:creator>
  <cp:keywords/>
  <dc:description/>
  <cp:lastModifiedBy>USER</cp:lastModifiedBy>
  <cp:revision>35</cp:revision>
  <cp:lastPrinted>2022-02-14T11:04:00Z</cp:lastPrinted>
  <dcterms:created xsi:type="dcterms:W3CDTF">2022-01-26T07:35:00Z</dcterms:created>
  <dcterms:modified xsi:type="dcterms:W3CDTF">2022-02-14T11:06:00Z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0927a4d5-be3c-3da0-8353-c6cc944daeec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